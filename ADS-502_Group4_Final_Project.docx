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601C2D7" w14:textId="77777777" w:rsidR="0017154C" w:rsidRPr="00FA75AB" w:rsidRDefault="0017154C" w:rsidP="0017154C">
      <w:pPr>
        <w:tabs>
          <w:tab w:val="clear" w:pos="3068"/>
        </w:tabs>
        <w:rPr>
          <w:rFonts w:asciiTheme="minorHAnsi" w:hAnsiTheme="minorHAnsi" w:cstheme="minorHAnsi"/>
          <w:szCs w:val="22"/>
        </w:rPr>
      </w:pPr>
    </w:p>
    <w:p w14:paraId="2C9C7997" w14:textId="77777777" w:rsidR="0017154C" w:rsidRPr="00FA75AB" w:rsidRDefault="0017154C" w:rsidP="0017154C">
      <w:pPr>
        <w:tabs>
          <w:tab w:val="clear" w:pos="3068"/>
        </w:tabs>
        <w:rPr>
          <w:rFonts w:asciiTheme="minorHAnsi" w:hAnsiTheme="minorHAnsi" w:cstheme="minorHAnsi"/>
          <w:szCs w:val="22"/>
        </w:rPr>
      </w:pPr>
    </w:p>
    <w:p w14:paraId="09F15446" w14:textId="77777777" w:rsidR="0017154C" w:rsidRDefault="0017154C" w:rsidP="0017154C">
      <w:pPr>
        <w:tabs>
          <w:tab w:val="clear" w:pos="3068"/>
        </w:tabs>
        <w:rPr>
          <w:rFonts w:asciiTheme="minorHAnsi" w:hAnsiTheme="minorHAnsi" w:cstheme="minorHAnsi"/>
          <w:szCs w:val="22"/>
        </w:rPr>
      </w:pPr>
    </w:p>
    <w:p w14:paraId="1CA0A217" w14:textId="1EEA7DE5" w:rsidR="005D4500" w:rsidRPr="00FA75AB" w:rsidRDefault="00B544FE" w:rsidP="00CC186E">
      <w:pPr>
        <w:pStyle w:val="Title"/>
      </w:pPr>
      <w:r>
        <w:t>A Stroking Analysis of Strokes</w:t>
      </w:r>
    </w:p>
    <w:p w14:paraId="0AFE45A7" w14:textId="77777777" w:rsidR="0017154C" w:rsidRPr="00FA75AB" w:rsidRDefault="0017154C" w:rsidP="0017154C">
      <w:pPr>
        <w:tabs>
          <w:tab w:val="clear" w:pos="3068"/>
        </w:tabs>
        <w:rPr>
          <w:rFonts w:asciiTheme="minorHAnsi" w:hAnsiTheme="minorHAnsi" w:cstheme="minorHAnsi"/>
          <w:szCs w:val="22"/>
        </w:rPr>
      </w:pPr>
    </w:p>
    <w:p w14:paraId="498676DF" w14:textId="77777777" w:rsidR="006D651C" w:rsidRDefault="004D6651" w:rsidP="006D651C">
      <w:pPr>
        <w:tabs>
          <w:tab w:val="clear" w:pos="3068"/>
        </w:tabs>
        <w:ind w:firstLine="0"/>
        <w:jc w:val="center"/>
        <w:rPr>
          <w:rFonts w:asciiTheme="minorHAnsi" w:hAnsiTheme="minorHAnsi" w:cstheme="minorHAnsi"/>
          <w:szCs w:val="22"/>
        </w:rPr>
      </w:pPr>
      <w:r>
        <w:rPr>
          <w:rFonts w:asciiTheme="minorHAnsi" w:hAnsiTheme="minorHAnsi" w:cstheme="minorHAnsi"/>
          <w:szCs w:val="22"/>
        </w:rPr>
        <w:t>Team 4: Andrew Kim, Benjamin Earnest, and Hunter Blum</w:t>
      </w:r>
    </w:p>
    <w:p w14:paraId="726ABAFE" w14:textId="646D208C" w:rsidR="003E059C" w:rsidRPr="00725F5A" w:rsidRDefault="00FA5155" w:rsidP="006D651C">
      <w:pPr>
        <w:tabs>
          <w:tab w:val="clear" w:pos="3068"/>
        </w:tabs>
        <w:ind w:firstLine="0"/>
        <w:jc w:val="center"/>
        <w:rPr>
          <w:rFonts w:asciiTheme="minorHAnsi" w:hAnsiTheme="minorHAnsi" w:cstheme="minorHAnsi"/>
          <w:szCs w:val="22"/>
        </w:rPr>
      </w:pPr>
      <w:proofErr w:type="spellStart"/>
      <w:r>
        <w:rPr>
          <w:rFonts w:asciiTheme="minorHAnsi" w:hAnsiTheme="minorHAnsi" w:cstheme="minorHAnsi"/>
          <w:szCs w:val="22"/>
        </w:rPr>
        <w:t>Shi</w:t>
      </w:r>
      <w:r w:rsidR="00983CDA">
        <w:rPr>
          <w:rFonts w:asciiTheme="minorHAnsi" w:hAnsiTheme="minorHAnsi" w:cstheme="minorHAnsi"/>
          <w:szCs w:val="22"/>
        </w:rPr>
        <w:t>ley</w:t>
      </w:r>
      <w:proofErr w:type="spellEnd"/>
      <w:r w:rsidR="00983CDA">
        <w:rPr>
          <w:rFonts w:asciiTheme="minorHAnsi" w:hAnsiTheme="minorHAnsi" w:cstheme="minorHAnsi"/>
          <w:szCs w:val="22"/>
        </w:rPr>
        <w:t>-Marcos School of Engineering, University of San Diego</w:t>
      </w:r>
    </w:p>
    <w:p w14:paraId="3E30800D" w14:textId="00D1612C" w:rsidR="0017154C" w:rsidRPr="00F95796" w:rsidRDefault="001A6792" w:rsidP="00725F5A">
      <w:pPr>
        <w:tabs>
          <w:tab w:val="clear" w:pos="3068"/>
        </w:tabs>
        <w:spacing w:after="160" w:line="259" w:lineRule="auto"/>
        <w:ind w:firstLine="0"/>
        <w:jc w:val="center"/>
        <w:rPr>
          <w:rFonts w:asciiTheme="minorHAnsi" w:hAnsiTheme="minorHAnsi" w:cstheme="minorHAnsi"/>
          <w:b/>
          <w:bCs/>
          <w:szCs w:val="22"/>
        </w:rPr>
      </w:pPr>
      <w:r w:rsidRPr="00FA75AB">
        <w:rPr>
          <w:rFonts w:asciiTheme="minorHAnsi" w:hAnsiTheme="minorHAnsi" w:cstheme="minorHAnsi"/>
          <w:b/>
          <w:szCs w:val="22"/>
        </w:rPr>
        <w:br w:type="page"/>
      </w:r>
      <w:r w:rsidR="0017154C" w:rsidRPr="00F95796">
        <w:rPr>
          <w:b/>
          <w:bCs/>
        </w:rPr>
        <w:lastRenderedPageBreak/>
        <w:t>Abstract</w:t>
      </w:r>
    </w:p>
    <w:p w14:paraId="1E50D42A" w14:textId="0077068B" w:rsidR="00574FD5" w:rsidRDefault="00574FD5" w:rsidP="00574FD5">
      <w:pPr>
        <w:tabs>
          <w:tab w:val="clear" w:pos="3068"/>
        </w:tabs>
        <w:ind w:firstLine="0"/>
        <w:rPr>
          <w:rFonts w:asciiTheme="minorHAnsi" w:hAnsiTheme="minorHAnsi" w:cstheme="minorHAnsi"/>
          <w:szCs w:val="22"/>
        </w:rPr>
      </w:pPr>
      <w:r>
        <w:rPr>
          <w:rFonts w:asciiTheme="minorHAnsi" w:hAnsiTheme="minorHAnsi" w:cstheme="minorHAnsi"/>
          <w:szCs w:val="22"/>
        </w:rPr>
        <w:t xml:space="preserve">Strokes are a common cause of death and disability across the world, costing billions in the United States every year (Murphy and </w:t>
      </w:r>
      <w:proofErr w:type="spellStart"/>
      <w:r>
        <w:rPr>
          <w:rFonts w:asciiTheme="minorHAnsi" w:hAnsiTheme="minorHAnsi" w:cstheme="minorHAnsi"/>
          <w:szCs w:val="22"/>
        </w:rPr>
        <w:t>Werring</w:t>
      </w:r>
      <w:proofErr w:type="spellEnd"/>
      <w:r>
        <w:rPr>
          <w:rFonts w:asciiTheme="minorHAnsi" w:hAnsiTheme="minorHAnsi" w:cstheme="minorHAnsi"/>
          <w:szCs w:val="22"/>
        </w:rPr>
        <w:t>, 2020, p.1; Centers for Disease Control and Prevention 2022). Our project focused on constructing a sensitive and accurate model to identify what patients are most likely to have a stroke</w:t>
      </w:r>
      <w:r w:rsidR="003B5F4B">
        <w:rPr>
          <w:rFonts w:asciiTheme="minorHAnsi" w:hAnsiTheme="minorHAnsi" w:cstheme="minorHAnsi"/>
          <w:szCs w:val="22"/>
        </w:rPr>
        <w:t>, in order</w:t>
      </w:r>
      <w:r>
        <w:rPr>
          <w:rFonts w:asciiTheme="minorHAnsi" w:hAnsiTheme="minorHAnsi" w:cstheme="minorHAnsi"/>
          <w:szCs w:val="22"/>
        </w:rPr>
        <w:t xml:space="preserve"> to capitalize on the success of early prevention techniques.  The data was collected from Kaggle.com and consisted of 12 attributes describing traditional stroke risk factors (Palacios, 2021). After reading and cleaning the data in R, the cases of stroke were balanced using random duplicate oversampling </w:t>
      </w:r>
      <w:r>
        <w:t xml:space="preserve">(R Core Team, 2021). Each feature in the data was found to be important through the Boruta algorithm. </w:t>
      </w:r>
      <w:r>
        <w:rPr>
          <w:rFonts w:asciiTheme="minorHAnsi" w:hAnsiTheme="minorHAnsi" w:cstheme="minorHAnsi"/>
          <w:szCs w:val="22"/>
        </w:rPr>
        <w:t xml:space="preserve">15 models were constructed using a variety of methods and mainly evaluated using accuracy and sensitivity. Based on sensitivity, a cost-sensitive CART with balanced data performed the best with a 97.6% sensitivity and 51.6%. However, an artificial neural network created with balanced data performed better overall, with a 74.4% accuracy and 90.2% sensitivity. Healthcare providers should note that the recommended artificial neural network has a low precision at only 13.0%. </w:t>
      </w:r>
      <w:r>
        <w:rPr>
          <w:rFonts w:asciiTheme="minorHAnsi" w:hAnsiTheme="minorHAnsi" w:cstheme="minorHAnsi"/>
          <w:szCs w:val="22"/>
        </w:rPr>
        <w:t xml:space="preserve">These models do not predict when a patient may have a stroke, they identify patients that are at a much higher risk of having a stroke.  </w:t>
      </w:r>
      <w:r>
        <w:rPr>
          <w:rFonts w:asciiTheme="minorHAnsi" w:hAnsiTheme="minorHAnsi" w:cstheme="minorHAnsi"/>
          <w:szCs w:val="22"/>
        </w:rPr>
        <w:t>Therefore, this model should be utilized as a screener to find patients for further stroke testing, rather than a recommendation for prescribing medication</w:t>
      </w:r>
      <w:r>
        <w:rPr>
          <w:rFonts w:asciiTheme="minorHAnsi" w:hAnsiTheme="minorHAnsi" w:cstheme="minorHAnsi"/>
          <w:szCs w:val="22"/>
        </w:rPr>
        <w:t xml:space="preserve"> or immediate, invasive stroke treatment measures</w:t>
      </w:r>
      <w:r>
        <w:rPr>
          <w:rFonts w:asciiTheme="minorHAnsi" w:hAnsiTheme="minorHAnsi" w:cstheme="minorHAnsi"/>
          <w:szCs w:val="22"/>
        </w:rPr>
        <w:t xml:space="preserve">. </w:t>
      </w:r>
    </w:p>
    <w:p w14:paraId="282F37CB" w14:textId="77777777" w:rsidR="002772BE" w:rsidRDefault="002772BE" w:rsidP="002772BE">
      <w:pPr>
        <w:tabs>
          <w:tab w:val="clear" w:pos="3068"/>
        </w:tabs>
        <w:ind w:firstLine="0"/>
        <w:rPr>
          <w:rFonts w:asciiTheme="minorHAnsi" w:hAnsiTheme="minorHAnsi" w:cstheme="minorHAnsi"/>
          <w:szCs w:val="22"/>
        </w:rPr>
      </w:pPr>
    </w:p>
    <w:p w14:paraId="541D7653" w14:textId="77777777" w:rsidR="002772BE" w:rsidRDefault="002772BE" w:rsidP="002772BE">
      <w:pPr>
        <w:tabs>
          <w:tab w:val="clear" w:pos="3068"/>
        </w:tabs>
        <w:ind w:firstLine="0"/>
        <w:rPr>
          <w:rFonts w:asciiTheme="minorHAnsi" w:hAnsiTheme="minorHAnsi" w:cstheme="minorHAnsi"/>
          <w:szCs w:val="22"/>
        </w:rPr>
      </w:pPr>
    </w:p>
    <w:p w14:paraId="09838C6E" w14:textId="77777777" w:rsidR="002772BE" w:rsidRDefault="002772BE" w:rsidP="002772BE">
      <w:pPr>
        <w:tabs>
          <w:tab w:val="clear" w:pos="3068"/>
        </w:tabs>
        <w:ind w:firstLine="0"/>
        <w:rPr>
          <w:rFonts w:asciiTheme="minorHAnsi" w:hAnsiTheme="minorHAnsi" w:cstheme="minorHAnsi"/>
          <w:szCs w:val="22"/>
        </w:rPr>
      </w:pPr>
    </w:p>
    <w:p w14:paraId="578CB45F" w14:textId="77777777" w:rsidR="002772BE" w:rsidRDefault="002772BE" w:rsidP="002772BE">
      <w:pPr>
        <w:tabs>
          <w:tab w:val="clear" w:pos="3068"/>
        </w:tabs>
        <w:ind w:firstLine="0"/>
        <w:rPr>
          <w:rFonts w:asciiTheme="minorHAnsi" w:hAnsiTheme="minorHAnsi" w:cstheme="minorHAnsi"/>
          <w:szCs w:val="22"/>
        </w:rPr>
      </w:pPr>
    </w:p>
    <w:p w14:paraId="65198EC7" w14:textId="77777777" w:rsidR="002772BE" w:rsidRDefault="002772BE" w:rsidP="002772BE">
      <w:pPr>
        <w:tabs>
          <w:tab w:val="clear" w:pos="3068"/>
        </w:tabs>
        <w:ind w:firstLine="0"/>
        <w:rPr>
          <w:rFonts w:asciiTheme="minorHAnsi" w:hAnsiTheme="minorHAnsi" w:cstheme="minorHAnsi"/>
          <w:szCs w:val="22"/>
        </w:rPr>
      </w:pPr>
    </w:p>
    <w:p w14:paraId="022E8AF0" w14:textId="77777777" w:rsidR="002772BE" w:rsidRDefault="002772BE" w:rsidP="002772BE">
      <w:pPr>
        <w:tabs>
          <w:tab w:val="clear" w:pos="3068"/>
        </w:tabs>
        <w:ind w:firstLine="0"/>
        <w:rPr>
          <w:rFonts w:asciiTheme="minorHAnsi" w:hAnsiTheme="minorHAnsi" w:cstheme="minorHAnsi"/>
          <w:szCs w:val="22"/>
        </w:rPr>
      </w:pPr>
    </w:p>
    <w:p w14:paraId="42BCDA8D" w14:textId="77777777" w:rsidR="002772BE" w:rsidRPr="00FA75AB" w:rsidRDefault="002772BE" w:rsidP="002772BE">
      <w:pPr>
        <w:tabs>
          <w:tab w:val="clear" w:pos="3068"/>
        </w:tabs>
        <w:ind w:firstLine="0"/>
        <w:rPr>
          <w:rFonts w:asciiTheme="minorHAnsi" w:hAnsiTheme="minorHAnsi" w:cstheme="minorHAnsi"/>
          <w:szCs w:val="22"/>
        </w:rPr>
      </w:pPr>
    </w:p>
    <w:p w14:paraId="3A6E430F" w14:textId="0670E036" w:rsidR="00E102C3" w:rsidRDefault="00AE53AA" w:rsidP="00CC186E">
      <w:pPr>
        <w:pStyle w:val="Heading1"/>
      </w:pPr>
      <w:r>
        <w:lastRenderedPageBreak/>
        <w:t>Predicting Stroke Risk</w:t>
      </w:r>
      <w:r w:rsidR="00A42F93">
        <w:t xml:space="preserve"> </w:t>
      </w:r>
      <w:r w:rsidR="00882EB1">
        <w:t>Factors</w:t>
      </w:r>
    </w:p>
    <w:p w14:paraId="72357BAC" w14:textId="30FD7235" w:rsidR="00216DC3" w:rsidRPr="00216DC3" w:rsidRDefault="00216DC3" w:rsidP="00216DC3">
      <w:pPr>
        <w:pStyle w:val="Heading1"/>
        <w:ind w:firstLine="720"/>
        <w:jc w:val="left"/>
        <w:rPr>
          <w:b w:val="0"/>
          <w:bCs/>
        </w:rPr>
      </w:pPr>
      <w:r w:rsidRPr="00216DC3">
        <w:rPr>
          <w:b w:val="0"/>
          <w:bCs/>
        </w:rPr>
        <w:t xml:space="preserve">Caused by vascular injuries in the brain, strokes are the second leading cause of death and disability in the world (Murphy and </w:t>
      </w:r>
      <w:proofErr w:type="spellStart"/>
      <w:r w:rsidRPr="00216DC3">
        <w:rPr>
          <w:b w:val="0"/>
          <w:bCs/>
        </w:rPr>
        <w:t>Werring</w:t>
      </w:r>
      <w:proofErr w:type="spellEnd"/>
      <w:r w:rsidRPr="00216DC3">
        <w:rPr>
          <w:b w:val="0"/>
          <w:bCs/>
        </w:rPr>
        <w:t xml:space="preserve">, 2020, p. 1). In the United States, somebody dies of a stroke every 3.5 minutes resulting in $53 billion in costs </w:t>
      </w:r>
      <w:r w:rsidR="00250D57">
        <w:rPr>
          <w:b w:val="0"/>
          <w:bCs/>
        </w:rPr>
        <w:t xml:space="preserve">annually </w:t>
      </w:r>
      <w:r w:rsidRPr="00216DC3">
        <w:rPr>
          <w:b w:val="0"/>
          <w:bCs/>
        </w:rPr>
        <w:t xml:space="preserve">(Centers for Disease Control and Prevention, 2022). However, prevention strategies can have a massive impact, with current prevention techniques mitigating up to 80% of strokes (Pandian et al., 2018). A major part of beginning prevention is identifying patients who are at risk of stroke. Current model accuracies for predicting strokes in patients can range from 88% to 97% (Singh and Choudhary, 2017; </w:t>
      </w:r>
      <w:proofErr w:type="spellStart"/>
      <w:r w:rsidRPr="00216DC3">
        <w:rPr>
          <w:b w:val="0"/>
          <w:bCs/>
        </w:rPr>
        <w:t>Emon</w:t>
      </w:r>
      <w:proofErr w:type="spellEnd"/>
      <w:r w:rsidRPr="00216DC3">
        <w:rPr>
          <w:b w:val="0"/>
          <w:bCs/>
        </w:rPr>
        <w:t xml:space="preserve"> et al., 2020). This project consider</w:t>
      </w:r>
      <w:r w:rsidR="004748BE">
        <w:rPr>
          <w:b w:val="0"/>
          <w:bCs/>
        </w:rPr>
        <w:t>ed</w:t>
      </w:r>
      <w:r w:rsidRPr="00216DC3">
        <w:rPr>
          <w:b w:val="0"/>
          <w:bCs/>
        </w:rPr>
        <w:t xml:space="preserve"> existing data based on patient risk factors, identifie</w:t>
      </w:r>
      <w:r w:rsidR="00A50C13">
        <w:rPr>
          <w:b w:val="0"/>
          <w:bCs/>
        </w:rPr>
        <w:t>d</w:t>
      </w:r>
      <w:r w:rsidRPr="00216DC3">
        <w:rPr>
          <w:b w:val="0"/>
          <w:bCs/>
        </w:rPr>
        <w:t xml:space="preserve"> the key predictor variables, and evaluate</w:t>
      </w:r>
      <w:r w:rsidR="00A50C13">
        <w:rPr>
          <w:b w:val="0"/>
          <w:bCs/>
        </w:rPr>
        <w:t>d</w:t>
      </w:r>
      <w:r w:rsidRPr="00216DC3">
        <w:rPr>
          <w:b w:val="0"/>
          <w:bCs/>
        </w:rPr>
        <w:t xml:space="preserve"> model efficacy. The goal </w:t>
      </w:r>
      <w:r w:rsidR="004748BE">
        <w:rPr>
          <w:b w:val="0"/>
          <w:bCs/>
        </w:rPr>
        <w:t>was</w:t>
      </w:r>
      <w:r w:rsidRPr="00216DC3">
        <w:rPr>
          <w:b w:val="0"/>
          <w:bCs/>
        </w:rPr>
        <w:t xml:space="preserve"> to identify which modeling algorithm provide</w:t>
      </w:r>
      <w:r w:rsidR="00A50C13">
        <w:rPr>
          <w:b w:val="0"/>
          <w:bCs/>
        </w:rPr>
        <w:t>d</w:t>
      </w:r>
      <w:r w:rsidRPr="00216DC3">
        <w:rPr>
          <w:b w:val="0"/>
          <w:bCs/>
        </w:rPr>
        <w:t xml:space="preserve"> the most accurate and sensitive predictions of strokes in patients when </w:t>
      </w:r>
      <w:r w:rsidR="004748BE">
        <w:rPr>
          <w:b w:val="0"/>
          <w:bCs/>
        </w:rPr>
        <w:t>tested</w:t>
      </w:r>
      <w:r w:rsidRPr="00216DC3">
        <w:rPr>
          <w:b w:val="0"/>
          <w:bCs/>
        </w:rPr>
        <w:t xml:space="preserve"> with novel data.</w:t>
      </w:r>
    </w:p>
    <w:p w14:paraId="71D51E3E" w14:textId="5F08DDE5" w:rsidR="00874378" w:rsidRDefault="00C00047" w:rsidP="00AB75E8">
      <w:pPr>
        <w:pStyle w:val="Heading1"/>
      </w:pPr>
      <w:r>
        <w:t>Methodology</w:t>
      </w:r>
    </w:p>
    <w:p w14:paraId="6F777894" w14:textId="32E5F86F" w:rsidR="00661B78" w:rsidRPr="00661B78" w:rsidRDefault="00661B78" w:rsidP="00661B78">
      <w:pPr>
        <w:pStyle w:val="Heading1"/>
        <w:ind w:firstLine="720"/>
        <w:jc w:val="left"/>
        <w:rPr>
          <w:rFonts w:ascii="Calibri" w:hAnsi="Calibri" w:cs="Arial"/>
          <w:b w:val="0"/>
          <w:szCs w:val="21"/>
        </w:rPr>
      </w:pPr>
      <w:r w:rsidRPr="00661B78">
        <w:rPr>
          <w:rFonts w:ascii="Calibri" w:hAnsi="Calibri" w:cs="Arial"/>
          <w:b w:val="0"/>
          <w:szCs w:val="21"/>
        </w:rPr>
        <w:t xml:space="preserve">Our goal </w:t>
      </w:r>
      <w:r w:rsidR="00E57551">
        <w:rPr>
          <w:rFonts w:ascii="Calibri" w:hAnsi="Calibri" w:cs="Arial"/>
          <w:b w:val="0"/>
          <w:szCs w:val="21"/>
        </w:rPr>
        <w:t>was</w:t>
      </w:r>
      <w:r w:rsidRPr="00661B78">
        <w:rPr>
          <w:rFonts w:ascii="Calibri" w:hAnsi="Calibri" w:cs="Arial"/>
          <w:b w:val="0"/>
          <w:szCs w:val="21"/>
        </w:rPr>
        <w:t xml:space="preserve"> to develop a model to predict strokes in patients, utilizing a secondary data analysis. We utilized R to read in a data set from Kaggle.com, consisting of 5,110 records and 12 different attributes (R Core Team, 2021; Palacios, 2021). The arbitrary “id” attribute was removed from the data and attributes were converted to the correct type. 201 observations were missing BMI values and were subsequently removed from the data.</w:t>
      </w:r>
    </w:p>
    <w:p w14:paraId="6CB9B31E" w14:textId="061325EC" w:rsidR="00661B78" w:rsidRDefault="00661B78" w:rsidP="00661B78">
      <w:pPr>
        <w:pStyle w:val="Heading1"/>
        <w:ind w:firstLine="720"/>
        <w:jc w:val="left"/>
        <w:rPr>
          <w:rFonts w:ascii="Calibri" w:hAnsi="Calibri" w:cs="Arial"/>
          <w:b w:val="0"/>
          <w:szCs w:val="21"/>
        </w:rPr>
      </w:pPr>
      <w:r w:rsidRPr="00661B78">
        <w:rPr>
          <w:rFonts w:ascii="Calibri" w:hAnsi="Calibri" w:cs="Arial"/>
          <w:b w:val="0"/>
          <w:szCs w:val="21"/>
        </w:rPr>
        <w:t>To explore the data, we created a regular and normalized bar plot</w:t>
      </w:r>
      <w:r w:rsidR="003629F1">
        <w:rPr>
          <w:rFonts w:ascii="Calibri" w:hAnsi="Calibri" w:cs="Arial"/>
          <w:b w:val="0"/>
          <w:szCs w:val="21"/>
        </w:rPr>
        <w:t>s</w:t>
      </w:r>
      <w:r w:rsidRPr="00661B78">
        <w:rPr>
          <w:rFonts w:ascii="Calibri" w:hAnsi="Calibri" w:cs="Arial"/>
          <w:b w:val="0"/>
          <w:szCs w:val="21"/>
        </w:rPr>
        <w:t xml:space="preserve"> of each categorical attribute overlaid with the target stroke attribute. When normalized the presence of heart disease or hypertension exhibited the largest relationship with having a stroke (</w:t>
      </w:r>
      <w:r w:rsidR="00B2562A">
        <w:rPr>
          <w:rFonts w:ascii="Calibri" w:hAnsi="Calibri" w:cs="Arial"/>
          <w:b w:val="0"/>
          <w:szCs w:val="21"/>
        </w:rPr>
        <w:t>Figure 2.1</w:t>
      </w:r>
      <w:r w:rsidRPr="00661B78">
        <w:rPr>
          <w:rFonts w:ascii="Calibri" w:hAnsi="Calibri" w:cs="Arial"/>
          <w:b w:val="0"/>
          <w:szCs w:val="21"/>
        </w:rPr>
        <w:t>). For numeric attributes a regular and normalized histogram was coded. After normalizing, age had a clear, direct relationship with a stroke occurring in patients (</w:t>
      </w:r>
      <w:r w:rsidR="00B2562A">
        <w:rPr>
          <w:rFonts w:ascii="Calibri" w:hAnsi="Calibri" w:cs="Arial"/>
          <w:b w:val="0"/>
          <w:szCs w:val="21"/>
        </w:rPr>
        <w:t>Figure 2.2</w:t>
      </w:r>
      <w:r w:rsidRPr="00661B78">
        <w:rPr>
          <w:rFonts w:ascii="Calibri" w:hAnsi="Calibri" w:cs="Arial"/>
          <w:b w:val="0"/>
          <w:szCs w:val="21"/>
        </w:rPr>
        <w:t>).</w:t>
      </w:r>
    </w:p>
    <w:p w14:paraId="4E241AE4" w14:textId="77777777" w:rsidR="000A7A4D" w:rsidRDefault="000A7A4D" w:rsidP="000A7A4D"/>
    <w:p w14:paraId="604B8E0A" w14:textId="77777777" w:rsidR="000A7A4D" w:rsidRDefault="000A7A4D" w:rsidP="000A7A4D"/>
    <w:p w14:paraId="656BE9DC" w14:textId="42812CA2" w:rsidR="000A7A4D" w:rsidRDefault="00EC2D2B" w:rsidP="00EC2D2B">
      <w:pPr>
        <w:ind w:firstLine="0"/>
      </w:pPr>
      <w:r w:rsidRPr="00EC2D2B">
        <w:rPr>
          <w:noProof/>
        </w:rPr>
        <w:lastRenderedPageBreak/>
        <mc:AlternateContent>
          <mc:Choice Requires="wpg">
            <w:drawing>
              <wp:anchor distT="0" distB="0" distL="114300" distR="114300" simplePos="0" relativeHeight="251667456" behindDoc="0" locked="0" layoutInCell="1" allowOverlap="1" wp14:anchorId="709A1CB0" wp14:editId="07341D4F">
                <wp:simplePos x="0" y="0"/>
                <wp:positionH relativeFrom="column">
                  <wp:posOffset>-297179</wp:posOffset>
                </wp:positionH>
                <wp:positionV relativeFrom="paragraph">
                  <wp:posOffset>-91439</wp:posOffset>
                </wp:positionV>
                <wp:extent cx="6736080" cy="2301240"/>
                <wp:effectExtent l="0" t="0" r="7620" b="3810"/>
                <wp:wrapNone/>
                <wp:docPr id="21" name="Group 7"/>
                <wp:cNvGraphicFramePr/>
                <a:graphic xmlns:a="http://schemas.openxmlformats.org/drawingml/2006/main">
                  <a:graphicData uri="http://schemas.microsoft.com/office/word/2010/wordprocessingGroup">
                    <wpg:wgp>
                      <wpg:cNvGrpSpPr/>
                      <wpg:grpSpPr>
                        <a:xfrm>
                          <a:off x="0" y="0"/>
                          <a:ext cx="6736080" cy="2301240"/>
                          <a:chOff x="0" y="0"/>
                          <a:chExt cx="7703469" cy="3200400"/>
                        </a:xfrm>
                      </wpg:grpSpPr>
                      <pic:pic xmlns:pic="http://schemas.openxmlformats.org/drawingml/2006/picture">
                        <pic:nvPicPr>
                          <pic:cNvPr id="22" name="Picture 22" descr="Chart, bar chart&#10;&#10;Description automatically generated"/>
                          <pic:cNvPicPr>
                            <a:picLocks noChangeAspect="1"/>
                          </pic:cNvPicPr>
                        </pic:nvPicPr>
                        <pic:blipFill>
                          <a:blip r:embed="rId8">
                            <a:extLst>
                              <a:ext uri="{28A0092B-C50C-407E-A947-70E740481C1C}">
                                <a14:useLocalDpi xmlns:a14="http://schemas.microsoft.com/office/drawing/2010/main" val="0"/>
                              </a:ext>
                            </a:extLst>
                          </a:blip>
                          <a:stretch>
                            <a:fillRect/>
                          </a:stretch>
                        </pic:blipFill>
                        <pic:spPr>
                          <a:xfrm>
                            <a:off x="4020423" y="0"/>
                            <a:ext cx="3683046" cy="3200400"/>
                          </a:xfrm>
                          <a:prstGeom prst="rect">
                            <a:avLst/>
                          </a:prstGeom>
                        </pic:spPr>
                      </pic:pic>
                      <pic:pic xmlns:pic="http://schemas.openxmlformats.org/drawingml/2006/picture">
                        <pic:nvPicPr>
                          <pic:cNvPr id="23" name="Picture 23" descr="Chart, bar chart&#10;&#10;Description automatically generated"/>
                          <pic:cNvPicPr>
                            <a:picLocks noChangeAspect="1"/>
                          </pic:cNvPicPr>
                        </pic:nvPicPr>
                        <pic:blipFill>
                          <a:blip r:embed="rId9">
                            <a:extLst>
                              <a:ext uri="{28A0092B-C50C-407E-A947-70E740481C1C}">
                                <a14:useLocalDpi xmlns:a14="http://schemas.microsoft.com/office/drawing/2010/main" val="0"/>
                              </a:ext>
                            </a:extLst>
                          </a:blip>
                          <a:stretch>
                            <a:fillRect/>
                          </a:stretch>
                        </pic:blipFill>
                        <pic:spPr>
                          <a:xfrm>
                            <a:off x="0" y="0"/>
                            <a:ext cx="3683046" cy="3200400"/>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4AC3CFB4" id="Group 7" o:spid="_x0000_s1026" style="position:absolute;margin-left:-23.4pt;margin-top:-7.2pt;width:530.4pt;height:181.2pt;z-index:251667456;mso-width-relative:margin;mso-height-relative:margin" coordsize="77034,3200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2" o:spid="_x0000_s1027" type="#_x0000_t75" alt="Chart, bar chart&#10;&#10;Description automatically generated" style="position:absolute;left:40204;width:36830;height:3200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">
                  <v:imagedata r:id="rId14" o:title="Chart, bar chart&#10;&#10;Description automatically generated"/>
                </v:shape>
                <v:shape id="Picture 23" o:spid="_x0000_s1028" type="#_x0000_t75" alt="Chart, bar chart&#10;&#10;Description automatically generated" style="position:absolute;width:36830;height:3200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">
                  <v:imagedata r:id="rId15" o:title="Chart, bar chart&#10;&#10;Description automatically generated"/>
                </v:shape>
              </v:group>
            </w:pict>
          </mc:Fallback>
        </mc:AlternateContent>
      </w:r>
    </w:p>
    <w:p w14:paraId="6F739BE4" w14:textId="1BCF7D5A" w:rsidR="000A7A4D" w:rsidRDefault="000A7A4D" w:rsidP="000A7A4D"/>
    <w:p w14:paraId="7B5EDB4E" w14:textId="77777777" w:rsidR="000A7A4D" w:rsidRDefault="000A7A4D" w:rsidP="000A7A4D"/>
    <w:p w14:paraId="6799007F" w14:textId="77777777" w:rsidR="000A7A4D" w:rsidRDefault="000A7A4D" w:rsidP="000A7A4D"/>
    <w:p w14:paraId="7F171C64" w14:textId="77777777" w:rsidR="000A7A4D" w:rsidRDefault="000A7A4D" w:rsidP="000A7A4D"/>
    <w:p w14:paraId="3A968657" w14:textId="77777777" w:rsidR="00860B30" w:rsidRDefault="00860B30" w:rsidP="000A7A4D"/>
    <w:p w14:paraId="122D9343" w14:textId="5DDB7AEC" w:rsidR="00414635" w:rsidRDefault="00D03EB2" w:rsidP="00D03EB2">
      <w:r>
        <w:rPr>
          <w:b/>
          <w:noProof/>
          <w:shd w:val="clear" w:color="auto" w:fill="auto"/>
        </w:rPr>
        <mc:AlternateContent>
          <mc:Choice Requires="wps">
            <w:drawing>
              <wp:anchor distT="0" distB="0" distL="114300" distR="114300" simplePos="0" relativeHeight="251668480" behindDoc="0" locked="0" layoutInCell="1" allowOverlap="1" wp14:anchorId="717B265B" wp14:editId="474E7911">
                <wp:simplePos x="0" y="0"/>
                <wp:positionH relativeFrom="column">
                  <wp:posOffset>-19050</wp:posOffset>
                </wp:positionH>
                <wp:positionV relativeFrom="paragraph">
                  <wp:posOffset>220345</wp:posOffset>
                </wp:positionV>
                <wp:extent cx="6124575" cy="428625"/>
                <wp:effectExtent l="0" t="0" r="9525" b="9525"/>
                <wp:wrapNone/>
                <wp:docPr id="25" name="Text Box 25"/>
                <wp:cNvGraphicFramePr/>
                <a:graphic xmlns:a="http://schemas.openxmlformats.org/drawingml/2006/main">
                  <a:graphicData uri="http://schemas.microsoft.com/office/word/2010/wordprocessingShape">
                    <wps:wsp>
                      <wps:cNvSpPr txBox="1"/>
                      <wps:spPr>
                        <a:xfrm>
                          <a:off x="0" y="0"/>
                          <a:ext cx="6124575" cy="428625"/>
                        </a:xfrm>
                        <a:prstGeom prst="rect">
                          <a:avLst/>
                        </a:prstGeom>
                        <a:solidFill>
                          <a:schemeClr val="lt1"/>
                        </a:solidFill>
                        <a:ln w="6350">
                          <a:noFill/>
                        </a:ln>
                      </wps:spPr>
                      <wps:txbx>
                        <w:txbxContent>
                          <w:p w14:paraId="57595D15" w14:textId="331C3F2B" w:rsidR="00304A8D" w:rsidRPr="00414635" w:rsidRDefault="00304A8D" w:rsidP="00414635">
                            <w:pPr>
                              <w:spacing w:line="240" w:lineRule="auto"/>
                              <w:ind w:firstLine="0"/>
                              <w:rPr>
                                <w:sz w:val="18"/>
                                <w:szCs w:val="18"/>
                              </w:rPr>
                            </w:pPr>
                            <w:r w:rsidRPr="00414635">
                              <w:rPr>
                                <w:sz w:val="18"/>
                                <w:szCs w:val="18"/>
                              </w:rPr>
                              <w:t xml:space="preserve">Figure </w:t>
                            </w:r>
                            <w:r w:rsidR="00B2562A">
                              <w:rPr>
                                <w:sz w:val="18"/>
                                <w:szCs w:val="18"/>
                              </w:rPr>
                              <w:t>2.1</w:t>
                            </w:r>
                            <w:r w:rsidRPr="00414635">
                              <w:rPr>
                                <w:sz w:val="18"/>
                                <w:szCs w:val="18"/>
                              </w:rPr>
                              <w:t xml:space="preserve">. </w:t>
                            </w:r>
                            <w:r w:rsidR="00414635" w:rsidRPr="00414635">
                              <w:rPr>
                                <w:sz w:val="18"/>
                                <w:szCs w:val="18"/>
                              </w:rPr>
                              <w:t xml:space="preserve">Normalized bar plots of hypertension (left) and heart disease (right) overlaid by stroke (blue indicates a stroke occurred).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717B265B" id="_x0000_t202" coordsize="21600,21600" o:spt="202" path="m,l,21600r21600,l21600,xe">
                <v:stroke joinstyle="miter"/>
                <v:path gradientshapeok="t" o:connecttype="rect"/>
              </v:shapetype>
              <v:shape id="Text Box 25" o:spid="_x0000_s1026" type="#_x0000_t202" style="position:absolute;left:0;text-align:left;margin-left:-1.5pt;margin-top:17.35pt;width:482.25pt;height:33.75pt;z-index:2516684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" fillcolor="white [3201]" stroked="f" strokeweight=".5pt">
                <v:textbox>
                  <w:txbxContent>
                    <w:p w14:paraId="57595D15" w14:textId="331C3F2B" w:rsidR="00304A8D" w:rsidRPr="00414635" w:rsidRDefault="00304A8D" w:rsidP="00414635">
                      <w:pPr>
                        <w:spacing w:line="240" w:lineRule="auto"/>
                        <w:ind w:firstLine="0"/>
                        <w:rPr>
                          <w:sz w:val="18"/>
                          <w:szCs w:val="18"/>
                        </w:rPr>
                      </w:pPr>
                      <w:r w:rsidRPr="00414635">
                        <w:rPr>
                          <w:sz w:val="18"/>
                          <w:szCs w:val="18"/>
                        </w:rPr>
                        <w:t xml:space="preserve">Figure </w:t>
                      </w:r>
                      <w:r w:rsidR="00B2562A">
                        <w:rPr>
                          <w:sz w:val="18"/>
                          <w:szCs w:val="18"/>
                        </w:rPr>
                        <w:t>2.1</w:t>
                      </w:r>
                      <w:r w:rsidRPr="00414635">
                        <w:rPr>
                          <w:sz w:val="18"/>
                          <w:szCs w:val="18"/>
                        </w:rPr>
                        <w:t xml:space="preserve">. </w:t>
                      </w:r>
                      <w:r w:rsidR="00414635" w:rsidRPr="00414635">
                        <w:rPr>
                          <w:sz w:val="18"/>
                          <w:szCs w:val="18"/>
                        </w:rPr>
                        <w:t xml:space="preserve">Normalized bar plots of hypertension (left) and heart disease (right) overlaid by stroke (blue indicates a stroke occurred). </w:t>
                      </w:r>
                    </w:p>
                  </w:txbxContent>
                </v:textbox>
              </v:shape>
            </w:pict>
          </mc:Fallback>
        </mc:AlternateContent>
      </w:r>
    </w:p>
    <w:p w14:paraId="639A650E" w14:textId="77777777" w:rsidR="00D03EB2" w:rsidRPr="00414635" w:rsidRDefault="00D03EB2" w:rsidP="00D03EB2"/>
    <w:p w14:paraId="39B85E3E" w14:textId="0E0353C2" w:rsidR="00F30A15" w:rsidRDefault="005D5EAA" w:rsidP="00F30A15">
      <w:pPr>
        <w:jc w:val="center"/>
      </w:pPr>
      <w:r>
        <w:rPr>
          <w:b/>
          <w:noProof/>
          <w:shd w:val="clear" w:color="auto" w:fill="auto"/>
        </w:rPr>
        <mc:AlternateContent>
          <mc:Choice Requires="wps">
            <w:drawing>
              <wp:anchor distT="0" distB="0" distL="114300" distR="114300" simplePos="0" relativeHeight="251670528" behindDoc="0" locked="0" layoutInCell="1" allowOverlap="1" wp14:anchorId="3CCE5328" wp14:editId="07600EF4">
                <wp:simplePos x="0" y="0"/>
                <wp:positionH relativeFrom="column">
                  <wp:posOffset>1802130</wp:posOffset>
                </wp:positionH>
                <wp:positionV relativeFrom="paragraph">
                  <wp:posOffset>2380615</wp:posOffset>
                </wp:positionV>
                <wp:extent cx="2647950" cy="390525"/>
                <wp:effectExtent l="0" t="0" r="0" b="9525"/>
                <wp:wrapNone/>
                <wp:docPr id="26" name="Text Box 26"/>
                <wp:cNvGraphicFramePr/>
                <a:graphic xmlns:a="http://schemas.openxmlformats.org/drawingml/2006/main">
                  <a:graphicData uri="http://schemas.microsoft.com/office/word/2010/wordprocessingShape">
                    <wps:wsp>
                      <wps:cNvSpPr txBox="1"/>
                      <wps:spPr>
                        <a:xfrm>
                          <a:off x="0" y="0"/>
                          <a:ext cx="2647950" cy="390525"/>
                        </a:xfrm>
                        <a:prstGeom prst="rect">
                          <a:avLst/>
                        </a:prstGeom>
                        <a:solidFill>
                          <a:schemeClr val="lt1"/>
                        </a:solidFill>
                        <a:ln w="6350">
                          <a:noFill/>
                        </a:ln>
                      </wps:spPr>
                      <wps:txbx>
                        <w:txbxContent>
                          <w:p w14:paraId="6D882968" w14:textId="120A1242" w:rsidR="00414635" w:rsidRPr="00414635" w:rsidRDefault="00414635" w:rsidP="00414635">
                            <w:pPr>
                              <w:spacing w:line="240" w:lineRule="auto"/>
                              <w:ind w:firstLine="0"/>
                              <w:rPr>
                                <w:sz w:val="18"/>
                                <w:szCs w:val="18"/>
                              </w:rPr>
                            </w:pPr>
                            <w:r w:rsidRPr="00414635">
                              <w:rPr>
                                <w:sz w:val="18"/>
                                <w:szCs w:val="18"/>
                              </w:rPr>
                              <w:t xml:space="preserve">Figure </w:t>
                            </w:r>
                            <w:r w:rsidR="00B2562A">
                              <w:rPr>
                                <w:sz w:val="18"/>
                                <w:szCs w:val="18"/>
                              </w:rPr>
                              <w:t>2.2.</w:t>
                            </w:r>
                            <w:r w:rsidRPr="00414635">
                              <w:rPr>
                                <w:sz w:val="18"/>
                                <w:szCs w:val="18"/>
                              </w:rPr>
                              <w:t xml:space="preserve"> Normalized </w:t>
                            </w:r>
                            <w:r>
                              <w:rPr>
                                <w:sz w:val="18"/>
                                <w:szCs w:val="18"/>
                              </w:rPr>
                              <w:t xml:space="preserve">histogram of age overlaid by stroke (blue indicates a stroke occurred). </w:t>
                            </w:r>
                            <w:r w:rsidRPr="00414635">
                              <w:rPr>
                                <w:sz w:val="18"/>
                                <w:szCs w:val="18"/>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CE5328" id="Text Box 26" o:spid="_x0000_s1027" type="#_x0000_t202" style="position:absolute;left:0;text-align:left;margin-left:141.9pt;margin-top:187.45pt;width:208.5pt;height:30.7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" fillcolor="white [3201]" stroked="f" strokeweight=".5pt">
                <v:textbox>
                  <w:txbxContent>
                    <w:p w14:paraId="6D882968" w14:textId="120A1242" w:rsidR="00414635" w:rsidRPr="00414635" w:rsidRDefault="00414635" w:rsidP="00414635">
                      <w:pPr>
                        <w:spacing w:line="240" w:lineRule="auto"/>
                        <w:ind w:firstLine="0"/>
                        <w:rPr>
                          <w:sz w:val="18"/>
                          <w:szCs w:val="18"/>
                        </w:rPr>
                      </w:pPr>
                      <w:r w:rsidRPr="00414635">
                        <w:rPr>
                          <w:sz w:val="18"/>
                          <w:szCs w:val="18"/>
                        </w:rPr>
                        <w:t xml:space="preserve">Figure </w:t>
                      </w:r>
                      <w:r w:rsidR="00B2562A">
                        <w:rPr>
                          <w:sz w:val="18"/>
                          <w:szCs w:val="18"/>
                        </w:rPr>
                        <w:t>2.2.</w:t>
                      </w:r>
                      <w:r w:rsidRPr="00414635">
                        <w:rPr>
                          <w:sz w:val="18"/>
                          <w:szCs w:val="18"/>
                        </w:rPr>
                        <w:t xml:space="preserve"> Normalized </w:t>
                      </w:r>
                      <w:r>
                        <w:rPr>
                          <w:sz w:val="18"/>
                          <w:szCs w:val="18"/>
                        </w:rPr>
                        <w:t xml:space="preserve">histogram of age overlaid by stroke (blue indicates a stroke occurred). </w:t>
                      </w:r>
                      <w:r w:rsidRPr="00414635">
                        <w:rPr>
                          <w:sz w:val="18"/>
                          <w:szCs w:val="18"/>
                        </w:rPr>
                        <w:t xml:space="preserve"> </w:t>
                      </w:r>
                    </w:p>
                  </w:txbxContent>
                </v:textbox>
              </v:shape>
            </w:pict>
          </mc:Fallback>
        </mc:AlternateContent>
      </w:r>
      <w:r w:rsidR="00F30A15">
        <w:rPr>
          <w:noProof/>
        </w:rPr>
        <w:drawing>
          <wp:inline distT="0" distB="0" distL="0" distR="0" wp14:anchorId="26BEA47F" wp14:editId="491414F0">
            <wp:extent cx="2682240" cy="2330913"/>
            <wp:effectExtent l="0" t="0" r="3810" b="0"/>
            <wp:docPr id="24" name="Picture 24" descr="Chart, bar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Chart, bar chart, histogram&#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2693933" cy="2341074"/>
                    </a:xfrm>
                    <a:prstGeom prst="rect">
                      <a:avLst/>
                    </a:prstGeom>
                  </pic:spPr>
                </pic:pic>
              </a:graphicData>
            </a:graphic>
          </wp:inline>
        </w:drawing>
      </w:r>
    </w:p>
    <w:p w14:paraId="3A981A8F" w14:textId="77777777" w:rsidR="00414635" w:rsidRDefault="00414635" w:rsidP="00AD7961">
      <w:pPr>
        <w:pStyle w:val="Heading1"/>
        <w:ind w:firstLine="720"/>
        <w:jc w:val="left"/>
        <w:rPr>
          <w:rFonts w:ascii="Calibri" w:hAnsi="Calibri" w:cs="Arial"/>
          <w:b w:val="0"/>
          <w:szCs w:val="21"/>
        </w:rPr>
      </w:pPr>
    </w:p>
    <w:p w14:paraId="2C27BDDB" w14:textId="12A17FC4" w:rsidR="00661B78" w:rsidRDefault="00661B78" w:rsidP="00AD7961">
      <w:pPr>
        <w:pStyle w:val="Heading1"/>
        <w:ind w:firstLine="720"/>
        <w:jc w:val="left"/>
        <w:rPr>
          <w:rFonts w:ascii="Calibri" w:hAnsi="Calibri" w:cs="Arial"/>
          <w:b w:val="0"/>
          <w:szCs w:val="21"/>
        </w:rPr>
      </w:pPr>
      <w:r w:rsidRPr="00661B78">
        <w:rPr>
          <w:rFonts w:ascii="Calibri" w:hAnsi="Calibri" w:cs="Arial"/>
          <w:b w:val="0"/>
          <w:szCs w:val="21"/>
        </w:rPr>
        <w:t>The data was split into a training and testing dataset, making up 80% and 20% of the data respectively. The training data had a large imbalance for the target stroke attribute, with over 95% of</w:t>
      </w:r>
      <w:r w:rsidR="00AD7961">
        <w:rPr>
          <w:rFonts w:ascii="Calibri" w:hAnsi="Calibri" w:cs="Arial"/>
          <w:b w:val="0"/>
          <w:szCs w:val="21"/>
        </w:rPr>
        <w:t xml:space="preserve"> </w:t>
      </w:r>
      <w:r w:rsidR="00AD7961" w:rsidRPr="00AD7961">
        <w:rPr>
          <w:rFonts w:ascii="Calibri" w:hAnsi="Calibri" w:cs="Arial"/>
          <w:b w:val="0"/>
          <w:szCs w:val="21"/>
        </w:rPr>
        <w:t>observations not having a stroke. The stroke class was balanced in the training data</w:t>
      </w:r>
      <w:r w:rsidR="009946C2">
        <w:rPr>
          <w:rFonts w:ascii="Calibri" w:hAnsi="Calibri" w:cs="Arial"/>
          <w:b w:val="0"/>
          <w:szCs w:val="21"/>
        </w:rPr>
        <w:t xml:space="preserve"> set</w:t>
      </w:r>
      <w:r w:rsidR="00AD7961" w:rsidRPr="00AD7961">
        <w:rPr>
          <w:rFonts w:ascii="Calibri" w:hAnsi="Calibri" w:cs="Arial"/>
          <w:b w:val="0"/>
          <w:szCs w:val="21"/>
        </w:rPr>
        <w:t xml:space="preserve"> using random duplicate oversampling, making each class of stroke equal. We selected important explanatory attributes by using the Boruta algorithm on the balanced data. Each variable had a much higher importance than the shadow data, so every attribute was considered in modelling (Figure 2.</w:t>
      </w:r>
      <w:r w:rsidR="00A06A47">
        <w:rPr>
          <w:rFonts w:ascii="Calibri" w:hAnsi="Calibri" w:cs="Arial"/>
          <w:b w:val="0"/>
          <w:szCs w:val="21"/>
        </w:rPr>
        <w:t>3</w:t>
      </w:r>
      <w:r w:rsidR="00AD7961" w:rsidRPr="00AD7961">
        <w:rPr>
          <w:rFonts w:ascii="Calibri" w:hAnsi="Calibri" w:cs="Arial"/>
          <w:b w:val="0"/>
          <w:szCs w:val="21"/>
        </w:rPr>
        <w:t>).</w:t>
      </w:r>
    </w:p>
    <w:p w14:paraId="04FA9A99" w14:textId="77777777" w:rsidR="00C60A4A" w:rsidRPr="00C60A4A" w:rsidRDefault="00C60A4A" w:rsidP="00C60A4A"/>
    <w:p w14:paraId="0B7016FA" w14:textId="14793586" w:rsidR="004C2AF8" w:rsidRDefault="004C2AF8" w:rsidP="004C2AF8">
      <w:pPr>
        <w:ind w:firstLine="0"/>
      </w:pPr>
    </w:p>
    <w:p w14:paraId="6374C045" w14:textId="20FFC3A9" w:rsidR="00FF1D6A" w:rsidRDefault="00C60A4A" w:rsidP="00C60A4A">
      <w:pPr>
        <w:jc w:val="center"/>
      </w:pPr>
      <w:r>
        <w:rPr>
          <w:noProof/>
          <w:shd w:val="clear" w:color="auto" w:fill="auto"/>
        </w:rPr>
        <w:lastRenderedPageBreak/>
        <mc:AlternateContent>
          <mc:Choice Requires="wps">
            <w:drawing>
              <wp:anchor distT="0" distB="0" distL="114300" distR="114300" simplePos="0" relativeHeight="251662336" behindDoc="0" locked="0" layoutInCell="1" allowOverlap="1" wp14:anchorId="222F8054" wp14:editId="4FB81AF9">
                <wp:simplePos x="0" y="0"/>
                <wp:positionH relativeFrom="margin">
                  <wp:posOffset>990600</wp:posOffset>
                </wp:positionH>
                <wp:positionV relativeFrom="paragraph">
                  <wp:posOffset>2851785</wp:posOffset>
                </wp:positionV>
                <wp:extent cx="4381500" cy="419100"/>
                <wp:effectExtent l="0" t="0" r="0" b="0"/>
                <wp:wrapNone/>
                <wp:docPr id="3" name="Text Box 3"/>
                <wp:cNvGraphicFramePr/>
                <a:graphic xmlns:a="http://schemas.openxmlformats.org/drawingml/2006/main">
                  <a:graphicData uri="http://schemas.microsoft.com/office/word/2010/wordprocessingShape">
                    <wps:wsp>
                      <wps:cNvSpPr txBox="1"/>
                      <wps:spPr>
                        <a:xfrm>
                          <a:off x="0" y="0"/>
                          <a:ext cx="4381500" cy="419100"/>
                        </a:xfrm>
                        <a:prstGeom prst="rect">
                          <a:avLst/>
                        </a:prstGeom>
                        <a:solidFill>
                          <a:schemeClr val="lt1"/>
                        </a:solidFill>
                        <a:ln w="6350">
                          <a:noFill/>
                        </a:ln>
                      </wps:spPr>
                      <wps:txbx>
                        <w:txbxContent>
                          <w:p w14:paraId="472B3B6A" w14:textId="2382B839" w:rsidR="003A40D9" w:rsidRPr="00EB4273" w:rsidRDefault="003A40D9" w:rsidP="003A40D9">
                            <w:pPr>
                              <w:spacing w:line="240" w:lineRule="auto"/>
                              <w:ind w:firstLine="0"/>
                              <w:rPr>
                                <w:i/>
                                <w:iCs/>
                                <w:sz w:val="18"/>
                                <w:szCs w:val="18"/>
                              </w:rPr>
                            </w:pPr>
                            <w:r w:rsidRPr="00EB4273">
                              <w:rPr>
                                <w:sz w:val="18"/>
                                <w:szCs w:val="18"/>
                              </w:rPr>
                              <w:t>Figure 2.</w:t>
                            </w:r>
                            <w:r w:rsidR="00A06A47">
                              <w:rPr>
                                <w:sz w:val="18"/>
                                <w:szCs w:val="18"/>
                              </w:rPr>
                              <w:t>3</w:t>
                            </w:r>
                            <w:r w:rsidRPr="00EB4273">
                              <w:rPr>
                                <w:sz w:val="18"/>
                                <w:szCs w:val="18"/>
                              </w:rPr>
                              <w:t>. Output of Boruta on balanced data. Explanatory attributes are in green and the shadow data are in blue.</w:t>
                            </w:r>
                          </w:p>
                          <w:p w14:paraId="5C9745FC" w14:textId="609322CE" w:rsidR="003A40D9" w:rsidRDefault="003A40D9" w:rsidP="003A40D9">
                            <w:pPr>
                              <w:ind w:firstLine="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2F8054" id="Text Box 3" o:spid="_x0000_s1028" type="#_x0000_t202" style="position:absolute;left:0;text-align:left;margin-left:78pt;margin-top:224.55pt;width:345pt;height:33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" fillcolor="white [3201]" stroked="f" strokeweight=".5pt">
                <v:textbox>
                  <w:txbxContent>
                    <w:p w14:paraId="472B3B6A" w14:textId="2382B839" w:rsidR="003A40D9" w:rsidRPr="00EB4273" w:rsidRDefault="003A40D9" w:rsidP="003A40D9">
                      <w:pPr>
                        <w:spacing w:line="240" w:lineRule="auto"/>
                        <w:ind w:firstLine="0"/>
                        <w:rPr>
                          <w:i/>
                          <w:iCs/>
                          <w:sz w:val="18"/>
                          <w:szCs w:val="18"/>
                        </w:rPr>
                      </w:pPr>
                      <w:r w:rsidRPr="00EB4273">
                        <w:rPr>
                          <w:sz w:val="18"/>
                          <w:szCs w:val="18"/>
                        </w:rPr>
                        <w:t>Figure 2.</w:t>
                      </w:r>
                      <w:r w:rsidR="00A06A47">
                        <w:rPr>
                          <w:sz w:val="18"/>
                          <w:szCs w:val="18"/>
                        </w:rPr>
                        <w:t>3</w:t>
                      </w:r>
                      <w:r w:rsidRPr="00EB4273">
                        <w:rPr>
                          <w:sz w:val="18"/>
                          <w:szCs w:val="18"/>
                        </w:rPr>
                        <w:t xml:space="preserve">. </w:t>
                      </w:r>
                      <w:r w:rsidRPr="00EB4273">
                        <w:rPr>
                          <w:sz w:val="18"/>
                          <w:szCs w:val="18"/>
                        </w:rPr>
                        <w:t xml:space="preserve">Output of Boruta on balanced data. Explanatory attributes are in </w:t>
                      </w:r>
                      <w:proofErr w:type="gramStart"/>
                      <w:r w:rsidRPr="00EB4273">
                        <w:rPr>
                          <w:sz w:val="18"/>
                          <w:szCs w:val="18"/>
                        </w:rPr>
                        <w:t>green</w:t>
                      </w:r>
                      <w:proofErr w:type="gramEnd"/>
                      <w:r w:rsidRPr="00EB4273">
                        <w:rPr>
                          <w:sz w:val="18"/>
                          <w:szCs w:val="18"/>
                        </w:rPr>
                        <w:t xml:space="preserve"> and the shadow data are in blue.</w:t>
                      </w:r>
                    </w:p>
                    <w:p w14:paraId="5C9745FC" w14:textId="609322CE" w:rsidR="003A40D9" w:rsidRDefault="003A40D9" w:rsidP="003A40D9">
                      <w:pPr>
                        <w:ind w:firstLine="0"/>
                      </w:pPr>
                    </w:p>
                  </w:txbxContent>
                </v:textbox>
                <w10:wrap anchorx="margin"/>
              </v:shape>
            </w:pict>
          </mc:Fallback>
        </mc:AlternateContent>
      </w:r>
      <w:r w:rsidR="00071B81" w:rsidRPr="00071B81">
        <w:rPr>
          <w:noProof/>
        </w:rPr>
        <w:drawing>
          <wp:inline distT="0" distB="0" distL="0" distR="0" wp14:anchorId="7D938F50" wp14:editId="3E3FBAF1">
            <wp:extent cx="4533900" cy="2798064"/>
            <wp:effectExtent l="0" t="0" r="0" b="2540"/>
            <wp:docPr id="1" name="Picture 1" descr="Chart, waterfal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waterfall chart&#10;&#10;Description automatically generated"/>
                    <pic:cNvPicPr/>
                  </pic:nvPicPr>
                  <pic:blipFill>
                    <a:blip r:embed="rId17"/>
                    <a:stretch>
                      <a:fillRect/>
                    </a:stretch>
                  </pic:blipFill>
                  <pic:spPr>
                    <a:xfrm>
                      <a:off x="0" y="0"/>
                      <a:ext cx="4551598" cy="2808986"/>
                    </a:xfrm>
                    <a:prstGeom prst="rect">
                      <a:avLst/>
                    </a:prstGeom>
                  </pic:spPr>
                </pic:pic>
              </a:graphicData>
            </a:graphic>
          </wp:inline>
        </w:drawing>
      </w:r>
    </w:p>
    <w:p w14:paraId="30A4332C" w14:textId="77777777" w:rsidR="00C60A4A" w:rsidRDefault="00C60A4A" w:rsidP="00EB4273">
      <w:pPr>
        <w:ind w:firstLine="0"/>
      </w:pPr>
    </w:p>
    <w:p w14:paraId="7C140705" w14:textId="0F86566D" w:rsidR="00AD7961" w:rsidRPr="00AD7961" w:rsidRDefault="00FF1D6A" w:rsidP="00AD7961">
      <w:r w:rsidRPr="00FF1D6A">
        <w:t>The attributes considered for model development were gender, age, hypertension, heart disease, marital status, occupation, residence type, average glucose level, BMI, and smoking status. A variety of models will be evaluated on a many metrics, particularly accuracy and sensitivity.</w:t>
      </w:r>
    </w:p>
    <w:p w14:paraId="1D3F618C" w14:textId="1EC950A6" w:rsidR="0084090C" w:rsidRDefault="00242820" w:rsidP="00EF0FE0">
      <w:pPr>
        <w:pStyle w:val="Heading1"/>
        <w:ind w:firstLine="720"/>
      </w:pPr>
      <w:r>
        <w:t>C5.0</w:t>
      </w:r>
    </w:p>
    <w:p w14:paraId="09EA0706" w14:textId="6C334006" w:rsidR="000320F4" w:rsidRDefault="000320F4" w:rsidP="000320F4">
      <w:pPr>
        <w:pStyle w:val="Heading1"/>
        <w:ind w:firstLine="720"/>
        <w:jc w:val="left"/>
        <w:rPr>
          <w:b w:val="0"/>
          <w:bCs/>
        </w:rPr>
      </w:pPr>
      <w:bookmarkStart w:id="0" w:name="_Hlk101092171"/>
      <w:r w:rsidRPr="0084090C">
        <w:rPr>
          <w:b w:val="0"/>
          <w:bCs/>
        </w:rPr>
        <w:t xml:space="preserve">The C5.0 model </w:t>
      </w:r>
      <w:r>
        <w:rPr>
          <w:b w:val="0"/>
          <w:bCs/>
        </w:rPr>
        <w:t>utilized all 11</w:t>
      </w:r>
      <w:r w:rsidRPr="0084090C">
        <w:rPr>
          <w:b w:val="0"/>
          <w:bCs/>
        </w:rPr>
        <w:t xml:space="preserve"> variables</w:t>
      </w:r>
      <w:r>
        <w:rPr>
          <w:b w:val="0"/>
          <w:bCs/>
        </w:rPr>
        <w:t>, which generated multiple</w:t>
      </w:r>
      <w:r w:rsidRPr="0084090C">
        <w:rPr>
          <w:b w:val="0"/>
          <w:bCs/>
        </w:rPr>
        <w:t xml:space="preserve"> decision nodes. </w:t>
      </w:r>
      <w:r>
        <w:rPr>
          <w:b w:val="0"/>
          <w:bCs/>
        </w:rPr>
        <w:t xml:space="preserve">Figure </w:t>
      </w:r>
      <w:r w:rsidR="00E017EB">
        <w:rPr>
          <w:b w:val="0"/>
          <w:bCs/>
        </w:rPr>
        <w:t>3.1</w:t>
      </w:r>
      <w:r>
        <w:rPr>
          <w:b w:val="0"/>
          <w:bCs/>
        </w:rPr>
        <w:t xml:space="preserve"> </w:t>
      </w:r>
      <w:r w:rsidRPr="0084090C">
        <w:rPr>
          <w:b w:val="0"/>
          <w:bCs/>
        </w:rPr>
        <w:t xml:space="preserve">below </w:t>
      </w:r>
      <w:r>
        <w:rPr>
          <w:b w:val="0"/>
          <w:bCs/>
        </w:rPr>
        <w:t xml:space="preserve">features the C5.0 decision tree output from the </w:t>
      </w:r>
      <w:r w:rsidR="00C72524">
        <w:rPr>
          <w:b w:val="0"/>
          <w:bCs/>
        </w:rPr>
        <w:t xml:space="preserve">balanced </w:t>
      </w:r>
      <w:r>
        <w:rPr>
          <w:b w:val="0"/>
          <w:bCs/>
        </w:rPr>
        <w:t xml:space="preserve">data set. Based on the model, the “age” variable serves as the root node, which splits and determines if a patient is above or </w:t>
      </w:r>
      <w:r w:rsidR="005114D5">
        <w:rPr>
          <w:b w:val="0"/>
          <w:bCs/>
        </w:rPr>
        <w:t>below</w:t>
      </w:r>
      <w:r>
        <w:rPr>
          <w:b w:val="0"/>
          <w:bCs/>
        </w:rPr>
        <w:t xml:space="preserve"> a certain value. In this case, the first age split occurs at 44. The decision tree indicates that if a patient is less than or equal to the age of 44, it proceeds to determine the patients’ occupation. If a patient is greater than the age of 44, the decision tree proceeds to another age value of 66, which determines the patients’ BMI and average glucose level. Despite </w:t>
      </w:r>
      <w:r w:rsidRPr="0084090C">
        <w:rPr>
          <w:b w:val="0"/>
          <w:bCs/>
        </w:rPr>
        <w:t xml:space="preserve">the </w:t>
      </w:r>
      <w:r>
        <w:rPr>
          <w:b w:val="0"/>
          <w:bCs/>
        </w:rPr>
        <w:t xml:space="preserve">decision tree and the </w:t>
      </w:r>
      <w:r w:rsidRPr="0084090C">
        <w:rPr>
          <w:b w:val="0"/>
          <w:bCs/>
        </w:rPr>
        <w:t xml:space="preserve">variables </w:t>
      </w:r>
      <w:r>
        <w:rPr>
          <w:b w:val="0"/>
          <w:bCs/>
        </w:rPr>
        <w:t>being</w:t>
      </w:r>
      <w:r w:rsidRPr="0084090C">
        <w:rPr>
          <w:b w:val="0"/>
          <w:bCs/>
        </w:rPr>
        <w:t xml:space="preserve"> packed tightly, </w:t>
      </w:r>
      <w:r>
        <w:rPr>
          <w:b w:val="0"/>
          <w:bCs/>
        </w:rPr>
        <w:t xml:space="preserve">the tree includes 66 nodes and </w:t>
      </w:r>
      <w:r w:rsidRPr="0084090C">
        <w:rPr>
          <w:b w:val="0"/>
          <w:bCs/>
        </w:rPr>
        <w:t>a data frame was created that included the predictor variables of the records to classify</w:t>
      </w:r>
      <w:r w:rsidR="002437D0">
        <w:rPr>
          <w:b w:val="0"/>
          <w:bCs/>
        </w:rPr>
        <w:t xml:space="preserve"> (Figure 3.</w:t>
      </w:r>
      <w:r w:rsidR="00E7566E">
        <w:rPr>
          <w:b w:val="0"/>
          <w:bCs/>
        </w:rPr>
        <w:t>1)</w:t>
      </w:r>
      <w:r w:rsidRPr="0084090C">
        <w:rPr>
          <w:b w:val="0"/>
          <w:bCs/>
        </w:rPr>
        <w:t xml:space="preserve">. </w:t>
      </w:r>
      <w:r>
        <w:rPr>
          <w:b w:val="0"/>
          <w:bCs/>
        </w:rPr>
        <w:t xml:space="preserve">When </w:t>
      </w:r>
      <w:r w:rsidR="00BA2A7D">
        <w:rPr>
          <w:b w:val="0"/>
          <w:bCs/>
        </w:rPr>
        <w:t>evaluating</w:t>
      </w:r>
      <w:r>
        <w:rPr>
          <w:b w:val="0"/>
          <w:bCs/>
        </w:rPr>
        <w:t xml:space="preserve"> the model, the C5.0 model was shown to generate a </w:t>
      </w:r>
      <w:r w:rsidRPr="0084090C">
        <w:rPr>
          <w:b w:val="0"/>
          <w:bCs/>
        </w:rPr>
        <w:t>78% accuracy with a sensitivity rate of 54% and a specificity rate of 80%.</w:t>
      </w:r>
    </w:p>
    <w:bookmarkEnd w:id="0"/>
    <w:p w14:paraId="64EC8E5E" w14:textId="0A908E3D" w:rsidR="000320F4" w:rsidRDefault="005D5EAA" w:rsidP="0022299F">
      <w:pPr>
        <w:jc w:val="center"/>
      </w:pPr>
      <w:r>
        <w:rPr>
          <w:noProof/>
          <w:shd w:val="clear" w:color="auto" w:fill="auto"/>
        </w:rPr>
        <w:lastRenderedPageBreak/>
        <mc:AlternateContent>
          <mc:Choice Requires="wps">
            <w:drawing>
              <wp:anchor distT="0" distB="0" distL="114300" distR="114300" simplePos="0" relativeHeight="251663360" behindDoc="0" locked="0" layoutInCell="1" allowOverlap="1" wp14:anchorId="6A13BD71" wp14:editId="4455E18F">
                <wp:simplePos x="0" y="0"/>
                <wp:positionH relativeFrom="margin">
                  <wp:align>right</wp:align>
                </wp:positionH>
                <wp:positionV relativeFrom="paragraph">
                  <wp:posOffset>2662555</wp:posOffset>
                </wp:positionV>
                <wp:extent cx="4640580" cy="281940"/>
                <wp:effectExtent l="0" t="0" r="7620" b="3810"/>
                <wp:wrapNone/>
                <wp:docPr id="5" name="Text Box 5"/>
                <wp:cNvGraphicFramePr/>
                <a:graphic xmlns:a="http://schemas.openxmlformats.org/drawingml/2006/main">
                  <a:graphicData uri="http://schemas.microsoft.com/office/word/2010/wordprocessingShape">
                    <wps:wsp>
                      <wps:cNvSpPr txBox="1"/>
                      <wps:spPr>
                        <a:xfrm>
                          <a:off x="0" y="0"/>
                          <a:ext cx="4640580" cy="281940"/>
                        </a:xfrm>
                        <a:prstGeom prst="rect">
                          <a:avLst/>
                        </a:prstGeom>
                        <a:solidFill>
                          <a:schemeClr val="lt1"/>
                        </a:solidFill>
                        <a:ln w="6350">
                          <a:noFill/>
                        </a:ln>
                      </wps:spPr>
                      <wps:txbx>
                        <w:txbxContent>
                          <w:p w14:paraId="387012AD" w14:textId="60039AED" w:rsidR="001523A4" w:rsidRPr="003367EA" w:rsidRDefault="001523A4" w:rsidP="001523A4">
                            <w:pPr>
                              <w:ind w:firstLine="0"/>
                              <w:rPr>
                                <w:sz w:val="18"/>
                                <w:szCs w:val="18"/>
                              </w:rPr>
                            </w:pPr>
                            <w:r w:rsidRPr="003367EA">
                              <w:rPr>
                                <w:sz w:val="18"/>
                                <w:szCs w:val="18"/>
                              </w:rPr>
                              <w:t xml:space="preserve">Figure </w:t>
                            </w:r>
                            <w:r w:rsidR="00E7566E">
                              <w:rPr>
                                <w:sz w:val="18"/>
                                <w:szCs w:val="18"/>
                              </w:rPr>
                              <w:t>3.1.</w:t>
                            </w:r>
                            <w:r w:rsidRPr="003367EA">
                              <w:rPr>
                                <w:sz w:val="18"/>
                                <w:szCs w:val="18"/>
                              </w:rPr>
                              <w:t xml:space="preserve"> C5.0</w:t>
                            </w:r>
                            <w:r w:rsidR="003367EA" w:rsidRPr="003367EA">
                              <w:rPr>
                                <w:sz w:val="18"/>
                                <w:szCs w:val="18"/>
                              </w:rPr>
                              <w:t xml:space="preserve"> decision tree predicting strokes in patients.</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A13BD71" id="Text Box 5" o:spid="_x0000_s1029" type="#_x0000_t202" style="position:absolute;left:0;text-align:left;margin-left:314.2pt;margin-top:209.65pt;width:365.4pt;height:22.2pt;z-index:251663360;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" fillcolor="white [3201]" stroked="f" strokeweight=".5pt">
                <v:textbox>
                  <w:txbxContent>
                    <w:p w14:paraId="387012AD" w14:textId="60039AED" w:rsidR="001523A4" w:rsidRPr="003367EA" w:rsidRDefault="001523A4" w:rsidP="001523A4">
                      <w:pPr>
                        <w:ind w:firstLine="0"/>
                        <w:rPr>
                          <w:sz w:val="18"/>
                          <w:szCs w:val="18"/>
                        </w:rPr>
                      </w:pPr>
                      <w:r w:rsidRPr="003367EA">
                        <w:rPr>
                          <w:sz w:val="18"/>
                          <w:szCs w:val="18"/>
                        </w:rPr>
                        <w:t xml:space="preserve">Figure </w:t>
                      </w:r>
                      <w:r w:rsidR="00E7566E">
                        <w:rPr>
                          <w:sz w:val="18"/>
                          <w:szCs w:val="18"/>
                        </w:rPr>
                        <w:t>3.1.</w:t>
                      </w:r>
                      <w:r w:rsidRPr="003367EA">
                        <w:rPr>
                          <w:sz w:val="18"/>
                          <w:szCs w:val="18"/>
                        </w:rPr>
                        <w:t xml:space="preserve"> C5.0</w:t>
                      </w:r>
                      <w:r w:rsidR="003367EA" w:rsidRPr="003367EA">
                        <w:rPr>
                          <w:sz w:val="18"/>
                          <w:szCs w:val="18"/>
                        </w:rPr>
                        <w:t xml:space="preserve"> decision tree predicting strokes in patients.</w:t>
                      </w:r>
                    </w:p>
                  </w:txbxContent>
                </v:textbox>
                <w10:wrap anchorx="margin"/>
              </v:shape>
            </w:pict>
          </mc:Fallback>
        </mc:AlternateContent>
      </w:r>
      <w:r w:rsidR="0069064E">
        <w:rPr>
          <w:noProof/>
        </w:rPr>
        <w:drawing>
          <wp:inline distT="0" distB="0" distL="0" distR="0" wp14:anchorId="53418FC1" wp14:editId="003B02C8">
            <wp:extent cx="3611880" cy="2690774"/>
            <wp:effectExtent l="0" t="0" r="7620" b="0"/>
            <wp:docPr id="2" name="Picture 2"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chart&#10;&#10;Description automatically generated"/>
                    <pic:cNvPicPr/>
                  </pic:nvPicPr>
                  <pic:blipFill>
                    <a:blip r:embed="rId18" cstate="print">
                      <a:extLst>
                        <a:ext uri="{28A0092B-C50C-407E-A947-70E740481C1C}">
                          <a14:useLocalDpi xmlns:a14="http://schemas.microsoft.com/office/drawing/2010/main" val="0"/>
                        </a:ext>
                      </a:extLst>
                    </a:blip>
                    <a:stretch>
                      <a:fillRect/>
                    </a:stretch>
                  </pic:blipFill>
                  <pic:spPr>
                    <a:xfrm>
                      <a:off x="0" y="0"/>
                      <a:ext cx="3652751" cy="2721222"/>
                    </a:xfrm>
                    <a:prstGeom prst="rect">
                      <a:avLst/>
                    </a:prstGeom>
                  </pic:spPr>
                </pic:pic>
              </a:graphicData>
            </a:graphic>
          </wp:inline>
        </w:drawing>
      </w:r>
    </w:p>
    <w:p w14:paraId="6763763C" w14:textId="77777777" w:rsidR="005D5EAA" w:rsidRDefault="005D5EAA" w:rsidP="00242820">
      <w:pPr>
        <w:pStyle w:val="Heading1"/>
      </w:pPr>
    </w:p>
    <w:p w14:paraId="10FDA1EC" w14:textId="66C324B1" w:rsidR="00242820" w:rsidRDefault="00242820" w:rsidP="00242820">
      <w:pPr>
        <w:pStyle w:val="Heading1"/>
      </w:pPr>
      <w:r>
        <w:t>CART</w:t>
      </w:r>
    </w:p>
    <w:p w14:paraId="7DF32E50" w14:textId="6B5FF262" w:rsidR="003565AA" w:rsidRDefault="00F90D1C" w:rsidP="000C0209">
      <w:r>
        <w:t xml:space="preserve">The CART model also utilized all 11 variables.  </w:t>
      </w:r>
      <w:r w:rsidR="00893532">
        <w:t xml:space="preserve">The model generating </w:t>
      </w:r>
      <w:r>
        <w:t xml:space="preserve">algorithm found the root node to be age, followed by </w:t>
      </w:r>
      <w:proofErr w:type="spellStart"/>
      <w:r>
        <w:t>avg_glucose_level</w:t>
      </w:r>
      <w:proofErr w:type="spellEnd"/>
      <w:r>
        <w:t xml:space="preserve">, </w:t>
      </w:r>
      <w:proofErr w:type="spellStart"/>
      <w:r>
        <w:t>bmi</w:t>
      </w:r>
      <w:proofErr w:type="spellEnd"/>
      <w:r>
        <w:t xml:space="preserve">, and </w:t>
      </w:r>
      <w:proofErr w:type="spellStart"/>
      <w:r>
        <w:t>work_type</w:t>
      </w:r>
      <w:proofErr w:type="spellEnd"/>
      <w:r>
        <w:t xml:space="preserve"> as the decision nodes.</w:t>
      </w:r>
      <w:r>
        <w:t xml:space="preserve">  This is similar to the C5.0 model.</w:t>
      </w:r>
      <w:r>
        <w:t xml:space="preserve">  Th</w:t>
      </w:r>
      <w:r>
        <w:t>e</w:t>
      </w:r>
      <w:r>
        <w:t xml:space="preserve"> </w:t>
      </w:r>
      <w:r>
        <w:t>CART model generated</w:t>
      </w:r>
      <w:r>
        <w:t xml:space="preserve"> 9 leaf nodes in total.  The root node considered age greater than 45 as an initial decision point, with only 28% being below age 45, and low risk of having a stroke.  The remaining 72% were then split for those above or below age 67.  The model considered anyone over the age of 67 to be at risk of a stroke, suggesting age is a leading factor in determine stroke risk.  There were 35% of this group between the ages of 45 and 67, that would need other factors considered to determine stroke risk by the CART model.  For this age group, the model considered </w:t>
      </w:r>
      <w:proofErr w:type="spellStart"/>
      <w:r>
        <w:t>avg_glucose_level</w:t>
      </w:r>
      <w:proofErr w:type="spellEnd"/>
      <w:r>
        <w:t xml:space="preserve">, </w:t>
      </w:r>
      <w:proofErr w:type="spellStart"/>
      <w:r>
        <w:t>bmi</w:t>
      </w:r>
      <w:proofErr w:type="spellEnd"/>
      <w:r>
        <w:t xml:space="preserve">, and if a person was Self-employed.  Interestingly, the model found that a person who was between ages 45 and 67, had a </w:t>
      </w:r>
      <w:proofErr w:type="spellStart"/>
      <w:r>
        <w:t>bmi</w:t>
      </w:r>
      <w:proofErr w:type="spellEnd"/>
      <w:r>
        <w:t xml:space="preserve"> greater than 32, and is Self-employed represented a stroke risk</w:t>
      </w:r>
      <w:r w:rsidR="00E7566E">
        <w:t xml:space="preserve"> (Figure 4.1). </w:t>
      </w:r>
      <w:r>
        <w:t>When evaluating the model</w:t>
      </w:r>
      <w:r w:rsidR="000C0209">
        <w:t xml:space="preserve"> on test data</w:t>
      </w:r>
      <w:r>
        <w:t xml:space="preserve">, we found it to have an accuracy of 80%, sensitivity of 89%, and specificity of 70%.  This suggests the model generalized </w:t>
      </w:r>
      <w:r w:rsidR="000C0209">
        <w:t>well and</w:t>
      </w:r>
      <w:r>
        <w:t xml:space="preserve"> has the potential for future predictive model use.  </w:t>
      </w:r>
    </w:p>
    <w:p w14:paraId="22EE3A5E" w14:textId="2F8C2502" w:rsidR="00F90D1C" w:rsidRDefault="005D5EAA" w:rsidP="00AB154B">
      <w:pPr>
        <w:jc w:val="center"/>
      </w:pPr>
      <w:r>
        <w:rPr>
          <w:noProof/>
          <w:shd w:val="clear" w:color="auto" w:fill="auto"/>
        </w:rPr>
        <w:lastRenderedPageBreak/>
        <mc:AlternateContent>
          <mc:Choice Requires="wps">
            <w:drawing>
              <wp:anchor distT="0" distB="0" distL="114300" distR="114300" simplePos="0" relativeHeight="251664384" behindDoc="0" locked="0" layoutInCell="1" allowOverlap="1" wp14:anchorId="547D9D90" wp14:editId="58151319">
                <wp:simplePos x="0" y="0"/>
                <wp:positionH relativeFrom="column">
                  <wp:posOffset>1524000</wp:posOffset>
                </wp:positionH>
                <wp:positionV relativeFrom="paragraph">
                  <wp:posOffset>2456180</wp:posOffset>
                </wp:positionV>
                <wp:extent cx="3901440" cy="320040"/>
                <wp:effectExtent l="0" t="0" r="3810" b="3810"/>
                <wp:wrapNone/>
                <wp:docPr id="10" name="Text Box 10"/>
                <wp:cNvGraphicFramePr/>
                <a:graphic xmlns:a="http://schemas.openxmlformats.org/drawingml/2006/main">
                  <a:graphicData uri="http://schemas.microsoft.com/office/word/2010/wordprocessingShape">
                    <wps:wsp>
                      <wps:cNvSpPr txBox="1"/>
                      <wps:spPr>
                        <a:xfrm>
                          <a:off x="0" y="0"/>
                          <a:ext cx="3901440" cy="320040"/>
                        </a:xfrm>
                        <a:prstGeom prst="rect">
                          <a:avLst/>
                        </a:prstGeom>
                        <a:solidFill>
                          <a:schemeClr val="lt1"/>
                        </a:solidFill>
                        <a:ln w="6350">
                          <a:noFill/>
                        </a:ln>
                      </wps:spPr>
                      <wps:txbx>
                        <w:txbxContent>
                          <w:p w14:paraId="17742D99" w14:textId="3D8B3F1F" w:rsidR="00917204" w:rsidRPr="00002DBA" w:rsidRDefault="00917204" w:rsidP="00917204">
                            <w:pPr>
                              <w:ind w:firstLine="0"/>
                              <w:rPr>
                                <w:sz w:val="18"/>
                                <w:szCs w:val="18"/>
                              </w:rPr>
                            </w:pPr>
                            <w:r w:rsidRPr="00002DBA">
                              <w:rPr>
                                <w:sz w:val="18"/>
                                <w:szCs w:val="18"/>
                              </w:rPr>
                              <w:t xml:space="preserve">Figure </w:t>
                            </w:r>
                            <w:r w:rsidR="00E7566E">
                              <w:rPr>
                                <w:sz w:val="18"/>
                                <w:szCs w:val="18"/>
                              </w:rPr>
                              <w:t>4.1.</w:t>
                            </w:r>
                            <w:r w:rsidRPr="00002DBA">
                              <w:rPr>
                                <w:sz w:val="18"/>
                                <w:szCs w:val="18"/>
                              </w:rPr>
                              <w:t xml:space="preserve"> Output of CART model.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47D9D90" id="Text Box 10" o:spid="_x0000_s1030" type="#_x0000_t202" style="position:absolute;left:0;text-align:left;margin-left:120pt;margin-top:193.4pt;width:307.2pt;height:25.2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" fillcolor="white [3201]" stroked="f" strokeweight=".5pt">
                <v:textbox>
                  <w:txbxContent>
                    <w:p w14:paraId="17742D99" w14:textId="3D8B3F1F" w:rsidR="00917204" w:rsidRPr="00002DBA" w:rsidRDefault="00917204" w:rsidP="00917204">
                      <w:pPr>
                        <w:ind w:firstLine="0"/>
                        <w:rPr>
                          <w:sz w:val="18"/>
                          <w:szCs w:val="18"/>
                        </w:rPr>
                      </w:pPr>
                      <w:r w:rsidRPr="00002DBA">
                        <w:rPr>
                          <w:sz w:val="18"/>
                          <w:szCs w:val="18"/>
                        </w:rPr>
                        <w:t xml:space="preserve">Figure </w:t>
                      </w:r>
                      <w:r w:rsidR="00E7566E">
                        <w:rPr>
                          <w:sz w:val="18"/>
                          <w:szCs w:val="18"/>
                        </w:rPr>
                        <w:t>4.1.</w:t>
                      </w:r>
                      <w:r w:rsidRPr="00002DBA">
                        <w:rPr>
                          <w:sz w:val="18"/>
                          <w:szCs w:val="18"/>
                        </w:rPr>
                        <w:t xml:space="preserve"> Output of CART model.</w:t>
                      </w:r>
                    </w:p>
                  </w:txbxContent>
                </v:textbox>
              </v:shape>
            </w:pict>
          </mc:Fallback>
        </mc:AlternateContent>
      </w:r>
      <w:r w:rsidR="00AB154B" w:rsidRPr="00F435BE">
        <w:rPr>
          <w:noProof/>
        </w:rPr>
        <w:drawing>
          <wp:inline distT="0" distB="0" distL="0" distR="0" wp14:anchorId="518ACDAA" wp14:editId="58B6EBB9">
            <wp:extent cx="3589020" cy="2409551"/>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599527" cy="2416605"/>
                    </a:xfrm>
                    <a:prstGeom prst="rect">
                      <a:avLst/>
                    </a:prstGeom>
                    <a:noFill/>
                    <a:ln>
                      <a:noFill/>
                    </a:ln>
                  </pic:spPr>
                </pic:pic>
              </a:graphicData>
            </a:graphic>
          </wp:inline>
        </w:drawing>
      </w:r>
    </w:p>
    <w:p w14:paraId="47D98F2F" w14:textId="78640120" w:rsidR="000C0209" w:rsidRDefault="000C0209" w:rsidP="00AB154B">
      <w:pPr>
        <w:jc w:val="center"/>
      </w:pPr>
    </w:p>
    <w:p w14:paraId="0696F87F" w14:textId="77777777" w:rsidR="00FE6834" w:rsidRDefault="00FE6834" w:rsidP="00424D44"/>
    <w:p w14:paraId="4B500F7E" w14:textId="77777777" w:rsidR="002E55A6" w:rsidRDefault="002E55A6" w:rsidP="002E55A6">
      <w:pPr>
        <w:pStyle w:val="Heading1"/>
      </w:pPr>
      <w:r>
        <w:t>Cost Sensitive CART</w:t>
      </w:r>
    </w:p>
    <w:p w14:paraId="5643388A" w14:textId="77777777" w:rsidR="002E55A6" w:rsidRDefault="002E55A6" w:rsidP="00C91DCB">
      <w:r>
        <w:t>Because we want to avoid predicting someone won’t have a stroke, then they actually do, and to achieve maximum sensitivity, a cost-sensitive CART model was trained utilizing the balanced data and “</w:t>
      </w:r>
      <w:proofErr w:type="spellStart"/>
      <w:r>
        <w:t>rpart</w:t>
      </w:r>
      <w:proofErr w:type="spellEnd"/>
      <w:r>
        <w:t>” method in caret. The cost-matrix used considered a false-negative to be ten times as costly as a false-positive. When evaluated with the test data, the Cost Sensitive model produced an accuracy of 51.6% and a sensitivity of 97.6%.  The confusion matrix also shows a single false negative prediction, which is a desirable outcome for stroke prediction.</w:t>
      </w:r>
    </w:p>
    <w:p w14:paraId="706EF053" w14:textId="3924DD1B" w:rsidR="00242820" w:rsidRDefault="00CA0F71" w:rsidP="002E55A6">
      <w:pPr>
        <w:pStyle w:val="Heading1"/>
      </w:pPr>
      <w:r>
        <w:t>Logistic Regression</w:t>
      </w:r>
    </w:p>
    <w:p w14:paraId="73BF5BAB" w14:textId="530F5268" w:rsidR="00616253" w:rsidRDefault="00C127C2" w:rsidP="00616253">
      <w:r>
        <w:rPr>
          <w:noProof/>
          <w:shd w:val="clear" w:color="auto" w:fill="auto"/>
        </w:rPr>
        <mc:AlternateContent>
          <mc:Choice Requires="wps">
            <w:drawing>
              <wp:anchor distT="0" distB="0" distL="114300" distR="114300" simplePos="0" relativeHeight="251671552" behindDoc="0" locked="0" layoutInCell="1" allowOverlap="1" wp14:anchorId="76567E73" wp14:editId="7AF82EFE">
                <wp:simplePos x="0" y="0"/>
                <wp:positionH relativeFrom="column">
                  <wp:posOffset>-38100</wp:posOffset>
                </wp:positionH>
                <wp:positionV relativeFrom="paragraph">
                  <wp:posOffset>3322955</wp:posOffset>
                </wp:positionV>
                <wp:extent cx="6446520" cy="274320"/>
                <wp:effectExtent l="0" t="0" r="0" b="0"/>
                <wp:wrapNone/>
                <wp:docPr id="27" name="Text Box 27"/>
                <wp:cNvGraphicFramePr/>
                <a:graphic xmlns:a="http://schemas.openxmlformats.org/drawingml/2006/main">
                  <a:graphicData uri="http://schemas.microsoft.com/office/word/2010/wordprocessingShape">
                    <wps:wsp>
                      <wps:cNvSpPr txBox="1"/>
                      <wps:spPr>
                        <a:xfrm>
                          <a:off x="0" y="0"/>
                          <a:ext cx="6446520" cy="274320"/>
                        </a:xfrm>
                        <a:prstGeom prst="rect">
                          <a:avLst/>
                        </a:prstGeom>
                        <a:solidFill>
                          <a:schemeClr val="lt1"/>
                        </a:solidFill>
                        <a:ln w="6350">
                          <a:noFill/>
                        </a:ln>
                      </wps:spPr>
                      <wps:txbx>
                        <w:txbxContent>
                          <w:p w14:paraId="1B03840E" w14:textId="4FBC14D2" w:rsidR="00E77543" w:rsidRPr="00E77543" w:rsidRDefault="00E77543" w:rsidP="00E77543">
                            <w:pPr>
                              <w:ind w:firstLine="0"/>
                              <w:rPr>
                                <w:sz w:val="18"/>
                                <w:szCs w:val="18"/>
                              </w:rPr>
                            </w:pPr>
                            <w:r w:rsidRPr="00E77543">
                              <w:rPr>
                                <w:sz w:val="18"/>
                                <w:szCs w:val="18"/>
                              </w:rPr>
                              <w:t xml:space="preserve">Equation 5.1. Equation for final linear regression.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76567E73" id="_x0000_t202" coordsize="21600,21600" o:spt="202" path="m,l,21600r21600,l21600,xe">
                <v:stroke joinstyle="miter"/>
                <v:path gradientshapeok="t" o:connecttype="rect"/>
              </v:shapetype>
              <v:shape id="Text Box 27" o:spid="_x0000_s1031" type="#_x0000_t202" style="position:absolute;left:0;text-align:left;margin-left:-3pt;margin-top:261.65pt;width:507.6pt;height:21.6pt;z-index:2516715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" fillcolor="white [3201]" stroked="f" strokeweight=".5pt">
                <v:textbox>
                  <w:txbxContent>
                    <w:p w14:paraId="1B03840E" w14:textId="4FBC14D2" w:rsidR="00E77543" w:rsidRPr="00E77543" w:rsidRDefault="00E77543" w:rsidP="00E77543">
                      <w:pPr>
                        <w:ind w:firstLine="0"/>
                        <w:rPr>
                          <w:sz w:val="18"/>
                          <w:szCs w:val="18"/>
                        </w:rPr>
                      </w:pPr>
                      <w:r w:rsidRPr="00E77543">
                        <w:rPr>
                          <w:sz w:val="18"/>
                          <w:szCs w:val="18"/>
                        </w:rPr>
                        <w:t xml:space="preserve">Equation 5.1. Equation for final linear regression. </w:t>
                      </w:r>
                    </w:p>
                  </w:txbxContent>
                </v:textbox>
              </v:shape>
            </w:pict>
          </mc:Fallback>
        </mc:AlternateContent>
      </w:r>
      <w:r w:rsidR="00616253">
        <w:t>Given the binary nature of our target variable and many of the predictor variables, a logistic regression model w</w:t>
      </w:r>
      <w:r w:rsidR="00C84136">
        <w:t>as</w:t>
      </w:r>
      <w:r w:rsidR="00616253">
        <w:t xml:space="preserve"> considered and evaluated.  To do this, the non-binary continuous variables </w:t>
      </w:r>
      <w:r w:rsidR="00C84136">
        <w:t xml:space="preserve">were </w:t>
      </w:r>
      <w:r w:rsidR="00616253">
        <w:t xml:space="preserve">standardized.  This included age, </w:t>
      </w:r>
      <w:proofErr w:type="spellStart"/>
      <w:r w:rsidR="00616253">
        <w:t>bmi</w:t>
      </w:r>
      <w:proofErr w:type="spellEnd"/>
      <w:r w:rsidR="00616253">
        <w:t xml:space="preserve">, and </w:t>
      </w:r>
      <w:proofErr w:type="spellStart"/>
      <w:r w:rsidR="00616253">
        <w:t>avg_glucose_level</w:t>
      </w:r>
      <w:proofErr w:type="spellEnd"/>
      <w:r w:rsidR="00616253">
        <w:t xml:space="preserve">.  Once standardized, an initial run of the logistic regression model was </w:t>
      </w:r>
      <w:r w:rsidR="00531B41">
        <w:t>done</w:t>
      </w:r>
      <w:r w:rsidR="00616253">
        <w:t xml:space="preserve"> to look for statistically significant predictor variables.  To avoid issues from an imbalanced data set, the balanced, standardized training data set was used.  The model found that gender, hypertension, </w:t>
      </w:r>
      <w:proofErr w:type="spellStart"/>
      <w:r w:rsidR="00616253">
        <w:t>heart_disease</w:t>
      </w:r>
      <w:proofErr w:type="spellEnd"/>
      <w:r w:rsidR="00616253">
        <w:t xml:space="preserve">, </w:t>
      </w:r>
      <w:proofErr w:type="spellStart"/>
      <w:r w:rsidR="00616253">
        <w:t>smoking_status</w:t>
      </w:r>
      <w:proofErr w:type="spellEnd"/>
      <w:r w:rsidR="00616253">
        <w:t xml:space="preserve">, age, and </w:t>
      </w:r>
      <w:proofErr w:type="spellStart"/>
      <w:r w:rsidR="00616253">
        <w:t>avg_glucose_level</w:t>
      </w:r>
      <w:proofErr w:type="spellEnd"/>
      <w:r w:rsidR="00616253">
        <w:t xml:space="preserve"> were statistically </w:t>
      </w:r>
      <w:r w:rsidR="00616253">
        <w:lastRenderedPageBreak/>
        <w:t>significant, or had p-values &lt; 0.05</w:t>
      </w:r>
      <w:r w:rsidR="000B11CA">
        <w:t xml:space="preserve"> (Equation</w:t>
      </w:r>
      <w:r>
        <w:t xml:space="preserve"> 5.1)</w:t>
      </w:r>
      <w:r w:rsidR="00616253">
        <w:t xml:space="preserve">.  The algorithm was then rerun to validate statistical significance of the variables and generate the logistic regression equation for our model. </w:t>
      </w:r>
    </w:p>
    <w:p w14:paraId="3F1E229C" w14:textId="6950F563" w:rsidR="00616253" w:rsidRPr="00C127C2" w:rsidRDefault="00616253" w:rsidP="00C127C2">
      <w:pPr>
        <w:rPr>
          <w:sz w:val="16"/>
          <w:szCs w:val="16"/>
        </w:rPr>
      </w:pPr>
      <m:oMathPara>
        <m:oMath>
          <m:r>
            <w:rPr>
              <w:rFonts w:ascii="Cambria Math" w:hAnsi="Cambria Math"/>
              <w:sz w:val="14"/>
              <w:szCs w:val="14"/>
            </w:rPr>
            <m:t>p</m:t>
          </m:r>
          <m:d>
            <m:dPr>
              <m:ctrlPr>
                <w:rPr>
                  <w:rFonts w:ascii="Cambria Math" w:hAnsi="Cambria Math"/>
                  <w:i/>
                  <w:sz w:val="14"/>
                  <w:szCs w:val="14"/>
                </w:rPr>
              </m:ctrlPr>
            </m:dPr>
            <m:e>
              <m:r>
                <w:rPr>
                  <w:rFonts w:ascii="Cambria Math" w:hAnsi="Cambria Math"/>
                  <w:sz w:val="14"/>
                  <w:szCs w:val="14"/>
                </w:rPr>
                <m:t>stroke</m:t>
              </m:r>
            </m:e>
          </m:d>
          <m:r>
            <w:rPr>
              <w:rFonts w:ascii="Cambria Math" w:hAnsi="Cambria Math"/>
              <w:sz w:val="14"/>
              <w:szCs w:val="14"/>
            </w:rPr>
            <m:t xml:space="preserve">= </m:t>
          </m:r>
          <m:f>
            <m:fPr>
              <m:ctrlPr>
                <w:rPr>
                  <w:rFonts w:ascii="Cambria Math" w:hAnsi="Cambria Math"/>
                  <w:i/>
                  <w:sz w:val="14"/>
                  <w:szCs w:val="14"/>
                </w:rPr>
              </m:ctrlPr>
            </m:fPr>
            <m:num>
              <m:r>
                <m:rPr>
                  <m:sty m:val="p"/>
                </m:rPr>
                <w:rPr>
                  <w:rFonts w:ascii="Cambria Math" w:hAnsi="Cambria Math"/>
                  <w:sz w:val="14"/>
                  <w:szCs w:val="14"/>
                </w:rPr>
                <m:t>exp⁡</m:t>
              </m:r>
              <m:r>
                <w:rPr>
                  <w:rFonts w:ascii="Cambria Math" w:hAnsi="Cambria Math"/>
                  <w:sz w:val="14"/>
                  <w:szCs w:val="14"/>
                </w:rPr>
                <m:t>(-0.13-0.15</m:t>
              </m:r>
              <m:d>
                <m:dPr>
                  <m:ctrlPr>
                    <w:rPr>
                      <w:rFonts w:ascii="Cambria Math" w:hAnsi="Cambria Math"/>
                      <w:i/>
                      <w:sz w:val="14"/>
                      <w:szCs w:val="14"/>
                    </w:rPr>
                  </m:ctrlPr>
                </m:dPr>
                <m:e>
                  <m:r>
                    <w:rPr>
                      <w:rFonts w:ascii="Cambria Math" w:hAnsi="Cambria Math"/>
                      <w:sz w:val="14"/>
                      <w:szCs w:val="14"/>
                    </w:rPr>
                    <m:t>gender</m:t>
                  </m:r>
                </m:e>
              </m:d>
              <m:r>
                <w:rPr>
                  <w:rFonts w:ascii="Cambria Math" w:hAnsi="Cambria Math"/>
                  <w:sz w:val="14"/>
                  <w:szCs w:val="14"/>
                </w:rPr>
                <m:t>+0.71</m:t>
              </m:r>
              <m:d>
                <m:dPr>
                  <m:ctrlPr>
                    <w:rPr>
                      <w:rFonts w:ascii="Cambria Math" w:hAnsi="Cambria Math"/>
                      <w:i/>
                      <w:sz w:val="14"/>
                      <w:szCs w:val="14"/>
                    </w:rPr>
                  </m:ctrlPr>
                </m:dPr>
                <m:e>
                  <m:r>
                    <w:rPr>
                      <w:rFonts w:ascii="Cambria Math" w:hAnsi="Cambria Math"/>
                      <w:sz w:val="14"/>
                      <w:szCs w:val="14"/>
                    </w:rPr>
                    <m:t>hypertension</m:t>
                  </m:r>
                </m:e>
              </m:d>
              <m:r>
                <w:rPr>
                  <w:rFonts w:ascii="Cambria Math" w:hAnsi="Cambria Math"/>
                  <w:sz w:val="14"/>
                  <w:szCs w:val="14"/>
                </w:rPr>
                <m:t>+0.45</m:t>
              </m:r>
              <m:d>
                <m:dPr>
                  <m:ctrlPr>
                    <w:rPr>
                      <w:rFonts w:ascii="Cambria Math" w:hAnsi="Cambria Math"/>
                      <w:i/>
                      <w:sz w:val="14"/>
                      <w:szCs w:val="14"/>
                    </w:rPr>
                  </m:ctrlPr>
                </m:dPr>
                <m:e>
                  <m:r>
                    <w:rPr>
                      <w:rFonts w:ascii="Cambria Math" w:hAnsi="Cambria Math"/>
                      <w:sz w:val="14"/>
                      <w:szCs w:val="14"/>
                    </w:rPr>
                    <m:t>hear</m:t>
                  </m:r>
                  <m:sSub>
                    <m:sSubPr>
                      <m:ctrlPr>
                        <w:rPr>
                          <w:rFonts w:ascii="Cambria Math" w:hAnsi="Cambria Math"/>
                          <w:i/>
                          <w:sz w:val="14"/>
                          <w:szCs w:val="14"/>
                        </w:rPr>
                      </m:ctrlPr>
                    </m:sSubPr>
                    <m:e>
                      <m:r>
                        <w:rPr>
                          <w:rFonts w:ascii="Cambria Math" w:hAnsi="Cambria Math"/>
                          <w:sz w:val="14"/>
                          <w:szCs w:val="14"/>
                        </w:rPr>
                        <m:t>t</m:t>
                      </m:r>
                    </m:e>
                    <m:sub>
                      <m:r>
                        <w:rPr>
                          <w:rFonts w:ascii="Cambria Math" w:hAnsi="Cambria Math"/>
                          <w:sz w:val="14"/>
                          <w:szCs w:val="14"/>
                        </w:rPr>
                        <m:t>disease</m:t>
                      </m:r>
                    </m:sub>
                  </m:sSub>
                </m:e>
              </m:d>
              <m:r>
                <w:rPr>
                  <w:rFonts w:ascii="Cambria Math" w:hAnsi="Cambria Math"/>
                  <w:sz w:val="14"/>
                  <w:szCs w:val="14"/>
                </w:rPr>
                <m:t>-0.22</m:t>
              </m:r>
              <m:d>
                <m:dPr>
                  <m:ctrlPr>
                    <w:rPr>
                      <w:rFonts w:ascii="Cambria Math" w:hAnsi="Cambria Math"/>
                      <w:i/>
                      <w:sz w:val="14"/>
                      <w:szCs w:val="14"/>
                    </w:rPr>
                  </m:ctrlPr>
                </m:dPr>
                <m:e>
                  <m:r>
                    <w:rPr>
                      <w:rFonts w:ascii="Cambria Math" w:hAnsi="Cambria Math"/>
                      <w:sz w:val="14"/>
                      <w:szCs w:val="14"/>
                    </w:rPr>
                    <m:t>never smoked</m:t>
                  </m:r>
                </m:e>
              </m:d>
              <m:r>
                <w:rPr>
                  <w:rFonts w:ascii="Cambria Math" w:hAnsi="Cambria Math"/>
                  <w:sz w:val="14"/>
                  <w:szCs w:val="14"/>
                </w:rPr>
                <m:t>+0.24</m:t>
              </m:r>
              <m:d>
                <m:dPr>
                  <m:ctrlPr>
                    <w:rPr>
                      <w:rFonts w:ascii="Cambria Math" w:hAnsi="Cambria Math"/>
                      <w:i/>
                      <w:sz w:val="14"/>
                      <w:szCs w:val="14"/>
                    </w:rPr>
                  </m:ctrlPr>
                </m:dPr>
                <m:e>
                  <m:r>
                    <w:rPr>
                      <w:rFonts w:ascii="Cambria Math" w:hAnsi="Cambria Math"/>
                      <w:sz w:val="14"/>
                      <w:szCs w:val="14"/>
                    </w:rPr>
                    <m:t>smokes</m:t>
                  </m:r>
                </m:e>
              </m:d>
              <m:r>
                <w:rPr>
                  <w:rFonts w:ascii="Cambria Math" w:hAnsi="Cambria Math"/>
                  <w:sz w:val="14"/>
                  <w:szCs w:val="14"/>
                </w:rPr>
                <m:t>-0.43</m:t>
              </m:r>
              <m:d>
                <m:dPr>
                  <m:ctrlPr>
                    <w:rPr>
                      <w:rFonts w:ascii="Cambria Math" w:hAnsi="Cambria Math"/>
                      <w:i/>
                      <w:sz w:val="14"/>
                      <w:szCs w:val="14"/>
                    </w:rPr>
                  </m:ctrlPr>
                </m:dPr>
                <m:e>
                  <m:r>
                    <w:rPr>
                      <w:rFonts w:ascii="Cambria Math" w:hAnsi="Cambria Math"/>
                      <w:sz w:val="14"/>
                      <w:szCs w:val="14"/>
                    </w:rPr>
                    <m:t>smokeunkn</m:t>
                  </m:r>
                </m:e>
              </m:d>
              <m:r>
                <w:rPr>
                  <w:rFonts w:ascii="Cambria Math" w:hAnsi="Cambria Math"/>
                  <w:sz w:val="14"/>
                  <w:szCs w:val="14"/>
                </w:rPr>
                <m:t>+1.49</m:t>
              </m:r>
              <m:d>
                <m:dPr>
                  <m:ctrlPr>
                    <w:rPr>
                      <w:rFonts w:ascii="Cambria Math" w:hAnsi="Cambria Math"/>
                      <w:i/>
                      <w:sz w:val="14"/>
                      <w:szCs w:val="14"/>
                    </w:rPr>
                  </m:ctrlPr>
                </m:dPr>
                <m:e>
                  <m:r>
                    <w:rPr>
                      <w:rFonts w:ascii="Cambria Math" w:hAnsi="Cambria Math"/>
                      <w:sz w:val="14"/>
                      <w:szCs w:val="14"/>
                    </w:rPr>
                    <m:t>age</m:t>
                  </m:r>
                </m:e>
              </m:d>
              <m:r>
                <w:rPr>
                  <w:rFonts w:ascii="Cambria Math" w:hAnsi="Cambria Math"/>
                  <w:sz w:val="14"/>
                  <w:szCs w:val="14"/>
                </w:rPr>
                <m:t>+0.27(glucose)</m:t>
              </m:r>
            </m:num>
            <m:den>
              <m:r>
                <w:rPr>
                  <w:rFonts w:ascii="Cambria Math" w:hAnsi="Cambria Math"/>
                  <w:sz w:val="14"/>
                  <w:szCs w:val="14"/>
                </w:rPr>
                <m:t>1+</m:t>
              </m:r>
              <m:r>
                <m:rPr>
                  <m:sty m:val="p"/>
                </m:rPr>
                <w:rPr>
                  <w:rFonts w:ascii="Cambria Math" w:hAnsi="Cambria Math"/>
                  <w:sz w:val="14"/>
                  <w:szCs w:val="14"/>
                </w:rPr>
                <m:t>exp⁡</m:t>
              </m:r>
              <m:r>
                <w:rPr>
                  <w:rFonts w:ascii="Cambria Math" w:hAnsi="Cambria Math"/>
                  <w:sz w:val="14"/>
                  <w:szCs w:val="14"/>
                </w:rPr>
                <m:t>(-0.13-0.15</m:t>
              </m:r>
              <m:d>
                <m:dPr>
                  <m:ctrlPr>
                    <w:rPr>
                      <w:rFonts w:ascii="Cambria Math" w:hAnsi="Cambria Math"/>
                      <w:i/>
                      <w:sz w:val="14"/>
                      <w:szCs w:val="14"/>
                    </w:rPr>
                  </m:ctrlPr>
                </m:dPr>
                <m:e>
                  <m:r>
                    <w:rPr>
                      <w:rFonts w:ascii="Cambria Math" w:hAnsi="Cambria Math"/>
                      <w:sz w:val="14"/>
                      <w:szCs w:val="14"/>
                    </w:rPr>
                    <m:t>gender</m:t>
                  </m:r>
                </m:e>
              </m:d>
              <m:r>
                <w:rPr>
                  <w:rFonts w:ascii="Cambria Math" w:hAnsi="Cambria Math"/>
                  <w:sz w:val="14"/>
                  <w:szCs w:val="14"/>
                </w:rPr>
                <m:t>+0.71</m:t>
              </m:r>
              <m:d>
                <m:dPr>
                  <m:ctrlPr>
                    <w:rPr>
                      <w:rFonts w:ascii="Cambria Math" w:hAnsi="Cambria Math"/>
                      <w:i/>
                      <w:sz w:val="14"/>
                      <w:szCs w:val="14"/>
                    </w:rPr>
                  </m:ctrlPr>
                </m:dPr>
                <m:e>
                  <m:r>
                    <w:rPr>
                      <w:rFonts w:ascii="Cambria Math" w:hAnsi="Cambria Math"/>
                      <w:sz w:val="14"/>
                      <w:szCs w:val="14"/>
                    </w:rPr>
                    <m:t>hypertension</m:t>
                  </m:r>
                </m:e>
              </m:d>
              <m:r>
                <w:rPr>
                  <w:rFonts w:ascii="Cambria Math" w:hAnsi="Cambria Math"/>
                  <w:sz w:val="14"/>
                  <w:szCs w:val="14"/>
                </w:rPr>
                <m:t>+0.45</m:t>
              </m:r>
              <m:d>
                <m:dPr>
                  <m:ctrlPr>
                    <w:rPr>
                      <w:rFonts w:ascii="Cambria Math" w:hAnsi="Cambria Math"/>
                      <w:i/>
                      <w:sz w:val="14"/>
                      <w:szCs w:val="14"/>
                    </w:rPr>
                  </m:ctrlPr>
                </m:dPr>
                <m:e>
                  <m:r>
                    <w:rPr>
                      <w:rFonts w:ascii="Cambria Math" w:hAnsi="Cambria Math"/>
                      <w:sz w:val="14"/>
                      <w:szCs w:val="14"/>
                    </w:rPr>
                    <m:t>hear</m:t>
                  </m:r>
                  <m:sSub>
                    <m:sSubPr>
                      <m:ctrlPr>
                        <w:rPr>
                          <w:rFonts w:ascii="Cambria Math" w:hAnsi="Cambria Math"/>
                          <w:i/>
                          <w:sz w:val="14"/>
                          <w:szCs w:val="14"/>
                        </w:rPr>
                      </m:ctrlPr>
                    </m:sSubPr>
                    <m:e>
                      <m:r>
                        <w:rPr>
                          <w:rFonts w:ascii="Cambria Math" w:hAnsi="Cambria Math"/>
                          <w:sz w:val="14"/>
                          <w:szCs w:val="14"/>
                        </w:rPr>
                        <m:t>t</m:t>
                      </m:r>
                    </m:e>
                    <m:sub>
                      <m:r>
                        <w:rPr>
                          <w:rFonts w:ascii="Cambria Math" w:hAnsi="Cambria Math"/>
                          <w:sz w:val="14"/>
                          <w:szCs w:val="14"/>
                        </w:rPr>
                        <m:t>disease</m:t>
                      </m:r>
                    </m:sub>
                  </m:sSub>
                </m:e>
              </m:d>
              <m:r>
                <w:rPr>
                  <w:rFonts w:ascii="Cambria Math" w:hAnsi="Cambria Math"/>
                  <w:sz w:val="14"/>
                  <w:szCs w:val="14"/>
                </w:rPr>
                <m:t>-0.22</m:t>
              </m:r>
              <m:d>
                <m:dPr>
                  <m:ctrlPr>
                    <w:rPr>
                      <w:rFonts w:ascii="Cambria Math" w:hAnsi="Cambria Math"/>
                      <w:i/>
                      <w:sz w:val="14"/>
                      <w:szCs w:val="14"/>
                    </w:rPr>
                  </m:ctrlPr>
                </m:dPr>
                <m:e>
                  <m:r>
                    <w:rPr>
                      <w:rFonts w:ascii="Cambria Math" w:hAnsi="Cambria Math"/>
                      <w:sz w:val="12"/>
                      <w:szCs w:val="12"/>
                    </w:rPr>
                    <m:t>never</m:t>
                  </m:r>
                  <m:r>
                    <w:rPr>
                      <w:rFonts w:ascii="Cambria Math" w:hAnsi="Cambria Math"/>
                      <w:sz w:val="14"/>
                      <w:szCs w:val="14"/>
                    </w:rPr>
                    <m:t xml:space="preserve"> smoked</m:t>
                  </m:r>
                </m:e>
              </m:d>
              <m:r>
                <w:rPr>
                  <w:rFonts w:ascii="Cambria Math" w:hAnsi="Cambria Math"/>
                  <w:sz w:val="14"/>
                  <w:szCs w:val="14"/>
                </w:rPr>
                <m:t>+0.24</m:t>
              </m:r>
              <m:d>
                <m:dPr>
                  <m:ctrlPr>
                    <w:rPr>
                      <w:rFonts w:ascii="Cambria Math" w:hAnsi="Cambria Math"/>
                      <w:i/>
                      <w:sz w:val="14"/>
                      <w:szCs w:val="14"/>
                    </w:rPr>
                  </m:ctrlPr>
                </m:dPr>
                <m:e>
                  <m:r>
                    <w:rPr>
                      <w:rFonts w:ascii="Cambria Math" w:hAnsi="Cambria Math"/>
                      <w:sz w:val="14"/>
                      <w:szCs w:val="14"/>
                    </w:rPr>
                    <m:t>smokes</m:t>
                  </m:r>
                </m:e>
              </m:d>
              <m:r>
                <w:rPr>
                  <w:rFonts w:ascii="Cambria Math" w:hAnsi="Cambria Math"/>
                  <w:sz w:val="14"/>
                  <w:szCs w:val="14"/>
                </w:rPr>
                <m:t>-0.43</m:t>
              </m:r>
              <m:d>
                <m:dPr>
                  <m:ctrlPr>
                    <w:rPr>
                      <w:rFonts w:ascii="Cambria Math" w:hAnsi="Cambria Math"/>
                      <w:i/>
                      <w:sz w:val="14"/>
                      <w:szCs w:val="14"/>
                    </w:rPr>
                  </m:ctrlPr>
                </m:dPr>
                <m:e>
                  <m:r>
                    <w:rPr>
                      <w:rFonts w:ascii="Cambria Math" w:hAnsi="Cambria Math"/>
                      <w:sz w:val="14"/>
                      <w:szCs w:val="14"/>
                    </w:rPr>
                    <m:t>smokeunkn</m:t>
                  </m:r>
                </m:e>
              </m:d>
              <m:r>
                <w:rPr>
                  <w:rFonts w:ascii="Cambria Math" w:hAnsi="Cambria Math"/>
                  <w:sz w:val="14"/>
                  <w:szCs w:val="14"/>
                </w:rPr>
                <m:t>+1.49</m:t>
              </m:r>
              <m:d>
                <m:dPr>
                  <m:ctrlPr>
                    <w:rPr>
                      <w:rFonts w:ascii="Cambria Math" w:hAnsi="Cambria Math"/>
                      <w:i/>
                      <w:sz w:val="14"/>
                      <w:szCs w:val="14"/>
                    </w:rPr>
                  </m:ctrlPr>
                </m:dPr>
                <m:e>
                  <m:r>
                    <w:rPr>
                      <w:rFonts w:ascii="Cambria Math" w:hAnsi="Cambria Math"/>
                      <w:sz w:val="14"/>
                      <w:szCs w:val="14"/>
                    </w:rPr>
                    <m:t>age</m:t>
                  </m:r>
                </m:e>
              </m:d>
              <m:r>
                <w:rPr>
                  <w:rFonts w:ascii="Cambria Math" w:hAnsi="Cambria Math"/>
                  <w:sz w:val="14"/>
                  <w:szCs w:val="14"/>
                </w:rPr>
                <m:t>+0.27(glucose)</m:t>
              </m:r>
            </m:den>
          </m:f>
        </m:oMath>
      </m:oMathPara>
    </w:p>
    <w:p w14:paraId="6E7403B6" w14:textId="55F77086" w:rsidR="00616253" w:rsidRPr="00616253" w:rsidRDefault="00616253" w:rsidP="00616253">
      <w:r>
        <w:t>The test data was run through the model to evaluate performance.  The results suggest the model does not predict well based on the variables used, as each test observation was predicted to have a stroke</w:t>
      </w:r>
      <w:r w:rsidR="00CF27BC">
        <w:t xml:space="preserve"> (all positive model)</w:t>
      </w:r>
      <w:r>
        <w:t>, or greater than a 50% chance of having a stroke.</w:t>
      </w:r>
    </w:p>
    <w:p w14:paraId="4F169691" w14:textId="032B0F80" w:rsidR="00CA0F71" w:rsidRDefault="00CA0F71" w:rsidP="00CA0F71">
      <w:pPr>
        <w:pStyle w:val="Heading1"/>
      </w:pPr>
      <w:r>
        <w:t>Random Forest</w:t>
      </w:r>
    </w:p>
    <w:p w14:paraId="54A546DD" w14:textId="68D14A33" w:rsidR="0080192B" w:rsidRPr="0080192B" w:rsidRDefault="0080192B" w:rsidP="0022299F">
      <w:r>
        <w:t xml:space="preserve">Two random forest models were </w:t>
      </w:r>
      <w:r w:rsidR="00EC3F41">
        <w:t>trained</w:t>
      </w:r>
      <w:r>
        <w:t xml:space="preserve"> utilizing the “rf” method in the caret package</w:t>
      </w:r>
      <w:r w:rsidR="002C61D2">
        <w:t xml:space="preserve">. </w:t>
      </w:r>
      <w:r>
        <w:t xml:space="preserve">The first model utilized the unbalanced data, while taking into account the class probabilities of the stroke. The final model had an accuracy of 95.8% on the test data. However, the unbalanced model had a sensitivity of zero. In hopes of improving the sensitivity, another random forest model was produced using the balanced data set. However, this model </w:t>
      </w:r>
      <w:r w:rsidR="00CF27BC">
        <w:t>generated</w:t>
      </w:r>
      <w:r>
        <w:t xml:space="preserve"> the same output, resulting in an accuracy of 95.8% and a sensitivity of zero. </w:t>
      </w:r>
    </w:p>
    <w:p w14:paraId="5EAE3509" w14:textId="77777777" w:rsidR="0084090C" w:rsidRDefault="00CA0F71" w:rsidP="0084090C">
      <w:pPr>
        <w:pStyle w:val="Heading1"/>
      </w:pPr>
      <w:r>
        <w:t>Naïve Bayes</w:t>
      </w:r>
    </w:p>
    <w:p w14:paraId="12DF0951" w14:textId="313F65AB" w:rsidR="005D5EAA" w:rsidRDefault="000F0682" w:rsidP="005D5EAA">
      <w:pPr>
        <w:pStyle w:val="Heading1"/>
        <w:ind w:firstLine="720"/>
        <w:jc w:val="left"/>
        <w:rPr>
          <w:b w:val="0"/>
          <w:bCs/>
        </w:rPr>
      </w:pPr>
      <w:r w:rsidRPr="0084090C">
        <w:rPr>
          <w:b w:val="0"/>
          <w:bCs/>
        </w:rPr>
        <w:t xml:space="preserve">Several </w:t>
      </w:r>
      <w:r w:rsidR="00066079" w:rsidRPr="0084090C">
        <w:rPr>
          <w:b w:val="0"/>
          <w:bCs/>
        </w:rPr>
        <w:t>Naïve Bayes mode</w:t>
      </w:r>
      <w:r w:rsidR="0084090C" w:rsidRPr="0084090C">
        <w:rPr>
          <w:b w:val="0"/>
          <w:bCs/>
        </w:rPr>
        <w:t>l</w:t>
      </w:r>
      <w:r w:rsidR="00066079" w:rsidRPr="0084090C">
        <w:rPr>
          <w:b w:val="0"/>
          <w:bCs/>
        </w:rPr>
        <w:t xml:space="preserve">s were created and evaluated utilizing different predictor variables. </w:t>
      </w:r>
      <w:r w:rsidR="002C61D2">
        <w:rPr>
          <w:b w:val="0"/>
          <w:bCs/>
        </w:rPr>
        <w:t>The</w:t>
      </w:r>
      <w:r w:rsidR="0083207D" w:rsidRPr="0084090C">
        <w:rPr>
          <w:b w:val="0"/>
          <w:bCs/>
        </w:rPr>
        <w:t xml:space="preserve"> </w:t>
      </w:r>
      <w:r w:rsidR="003E6A94">
        <w:rPr>
          <w:b w:val="0"/>
          <w:bCs/>
        </w:rPr>
        <w:t xml:space="preserve">first </w:t>
      </w:r>
      <w:r w:rsidR="00F17697">
        <w:rPr>
          <w:b w:val="0"/>
          <w:bCs/>
        </w:rPr>
        <w:t>model that evaluated “stroke” in association with “</w:t>
      </w:r>
      <w:r w:rsidR="0055440E">
        <w:rPr>
          <w:b w:val="0"/>
          <w:bCs/>
        </w:rPr>
        <w:t>gender</w:t>
      </w:r>
      <w:r w:rsidR="00F17697">
        <w:rPr>
          <w:b w:val="0"/>
          <w:bCs/>
        </w:rPr>
        <w:t>” and “</w:t>
      </w:r>
      <w:r w:rsidR="0055440E">
        <w:rPr>
          <w:b w:val="0"/>
          <w:bCs/>
        </w:rPr>
        <w:t>hypertension</w:t>
      </w:r>
      <w:r w:rsidR="00F17697">
        <w:rPr>
          <w:b w:val="0"/>
          <w:bCs/>
        </w:rPr>
        <w:t>” ge</w:t>
      </w:r>
      <w:r w:rsidR="005F280A">
        <w:rPr>
          <w:b w:val="0"/>
          <w:bCs/>
        </w:rPr>
        <w:t>ner</w:t>
      </w:r>
      <w:r w:rsidR="00F17697">
        <w:rPr>
          <w:b w:val="0"/>
          <w:bCs/>
        </w:rPr>
        <w:t>ated</w:t>
      </w:r>
      <w:r w:rsidR="005F280A">
        <w:rPr>
          <w:b w:val="0"/>
          <w:bCs/>
        </w:rPr>
        <w:t xml:space="preserve"> the highest accuracy rating of 88%</w:t>
      </w:r>
      <w:r w:rsidR="00383C35">
        <w:rPr>
          <w:b w:val="0"/>
          <w:bCs/>
        </w:rPr>
        <w:t xml:space="preserve"> and the highest specificity rating of 91%.</w:t>
      </w:r>
      <w:r w:rsidR="00827EEB">
        <w:rPr>
          <w:b w:val="0"/>
          <w:bCs/>
        </w:rPr>
        <w:t xml:space="preserve"> </w:t>
      </w:r>
      <w:r w:rsidR="00CA56F7">
        <w:rPr>
          <w:b w:val="0"/>
          <w:bCs/>
        </w:rPr>
        <w:t>This</w:t>
      </w:r>
      <w:r w:rsidR="00827EEB">
        <w:rPr>
          <w:b w:val="0"/>
          <w:bCs/>
        </w:rPr>
        <w:t xml:space="preserve"> </w:t>
      </w:r>
      <w:r w:rsidR="00FE38B8">
        <w:rPr>
          <w:b w:val="0"/>
          <w:bCs/>
        </w:rPr>
        <w:t>suggests</w:t>
      </w:r>
      <w:r w:rsidR="00827EEB">
        <w:rPr>
          <w:b w:val="0"/>
          <w:bCs/>
        </w:rPr>
        <w:t xml:space="preserve"> that </w:t>
      </w:r>
      <w:r w:rsidR="00F87A94">
        <w:rPr>
          <w:b w:val="0"/>
          <w:bCs/>
        </w:rPr>
        <w:t xml:space="preserve">gender type and hypertension level of each patient are </w:t>
      </w:r>
      <w:r w:rsidR="00224676">
        <w:rPr>
          <w:b w:val="0"/>
          <w:bCs/>
        </w:rPr>
        <w:t xml:space="preserve">leading indicators of </w:t>
      </w:r>
      <w:r w:rsidR="00FE38B8">
        <w:rPr>
          <w:b w:val="0"/>
          <w:bCs/>
        </w:rPr>
        <w:t>stroke risk</w:t>
      </w:r>
      <w:r w:rsidR="00224676">
        <w:rPr>
          <w:b w:val="0"/>
          <w:bCs/>
        </w:rPr>
        <w:t>.</w:t>
      </w:r>
      <w:r w:rsidR="00383C35">
        <w:rPr>
          <w:b w:val="0"/>
          <w:bCs/>
        </w:rPr>
        <w:t xml:space="preserve"> </w:t>
      </w:r>
      <w:r w:rsidR="005235DD">
        <w:rPr>
          <w:b w:val="0"/>
          <w:bCs/>
        </w:rPr>
        <w:t xml:space="preserve">The second model that evaluated “stroke” in association with “heart disease” and “ever married” generated the highest sensitivity rating </w:t>
      </w:r>
      <w:r w:rsidR="00CA56F7">
        <w:rPr>
          <w:b w:val="0"/>
          <w:bCs/>
        </w:rPr>
        <w:t xml:space="preserve">at </w:t>
      </w:r>
      <w:r w:rsidR="005235DD">
        <w:rPr>
          <w:b w:val="0"/>
          <w:bCs/>
        </w:rPr>
        <w:t>88%.</w:t>
      </w:r>
    </w:p>
    <w:p w14:paraId="5E3BDA8C" w14:textId="06A569F8" w:rsidR="0083409E" w:rsidRDefault="0083409E" w:rsidP="005D5EAA">
      <w:pPr>
        <w:pStyle w:val="Heading1"/>
        <w:ind w:firstLine="720"/>
      </w:pPr>
      <w:r>
        <w:t>Neural Network</w:t>
      </w:r>
    </w:p>
    <w:p w14:paraId="60157879" w14:textId="1A7B4224" w:rsidR="0053362C" w:rsidRDefault="0053362C" w:rsidP="0053362C">
      <w:r>
        <w:t xml:space="preserve">Four neural </w:t>
      </w:r>
      <w:r w:rsidR="00DD516C">
        <w:t xml:space="preserve">network models were </w:t>
      </w:r>
      <w:r w:rsidR="00CA56F7">
        <w:t>trained</w:t>
      </w:r>
      <w:r w:rsidR="00005715">
        <w:t xml:space="preserve"> using the “</w:t>
      </w:r>
      <w:proofErr w:type="spellStart"/>
      <w:r w:rsidR="00005715">
        <w:t>nnet</w:t>
      </w:r>
      <w:proofErr w:type="spellEnd"/>
      <w:r w:rsidR="00005715">
        <w:t>” method in the caret package</w:t>
      </w:r>
      <w:r w:rsidR="00365778">
        <w:t xml:space="preserve"> and ten-fold cross-validation</w:t>
      </w:r>
      <w:r w:rsidR="00DD516C">
        <w:t xml:space="preserve">. </w:t>
      </w:r>
      <w:r w:rsidR="00F15210">
        <w:t xml:space="preserve">Each model began with 15 inputs, representing </w:t>
      </w:r>
      <w:r w:rsidR="00A9457A">
        <w:t xml:space="preserve">every attribute and class level from the data. </w:t>
      </w:r>
      <w:r w:rsidR="00DD516C">
        <w:t xml:space="preserve">Two models were made based on the unbalanced data, one with the raw data and the </w:t>
      </w:r>
      <w:r w:rsidR="00DD516C">
        <w:lastRenderedPageBreak/>
        <w:t xml:space="preserve">other with z-score standardized numeric attributes. </w:t>
      </w:r>
      <w:r w:rsidR="005F7A1C">
        <w:t xml:space="preserve">Both models resulted in </w:t>
      </w:r>
      <w:r w:rsidR="00383748">
        <w:t xml:space="preserve">all-negative models, producing 95.8% accuracy and zero sensitivity when used with the test set. </w:t>
      </w:r>
      <w:r w:rsidR="00CB29AA">
        <w:t>The third model utilized balanced data.</w:t>
      </w:r>
      <w:r w:rsidR="00A9457A">
        <w:t xml:space="preserve"> This model </w:t>
      </w:r>
      <w:r w:rsidR="00B25AF5">
        <w:t xml:space="preserve">considered seven </w:t>
      </w:r>
      <w:r w:rsidR="00FD3ABD">
        <w:t>nodes</w:t>
      </w:r>
      <w:r w:rsidR="00B25AF5">
        <w:t xml:space="preserve"> in its hidden layer</w:t>
      </w:r>
      <w:r w:rsidR="00FD3ABD">
        <w:t xml:space="preserve"> (</w:t>
      </w:r>
      <w:r w:rsidR="00850229">
        <w:t>Figure 8.1</w:t>
      </w:r>
      <w:r w:rsidR="00FD3ABD">
        <w:t>)</w:t>
      </w:r>
      <w:r w:rsidR="00B25AF5">
        <w:t>.</w:t>
      </w:r>
      <w:r w:rsidR="00CB29AA">
        <w:t xml:space="preserve"> When run on the test data set, the </w:t>
      </w:r>
      <w:r w:rsidR="00365778">
        <w:t xml:space="preserve">balanced neural network had an accuracy of 78.7% and </w:t>
      </w:r>
      <w:r w:rsidR="00891290">
        <w:t>an</w:t>
      </w:r>
      <w:r w:rsidR="00365778">
        <w:t xml:space="preserve"> 80.5% sensitivity. Finally, a fourth model was made, this time using the balanced </w:t>
      </w:r>
      <w:r w:rsidR="00870A58">
        <w:t xml:space="preserve">data with z-score standardized numeric attributes. </w:t>
      </w:r>
      <w:r w:rsidR="00990F4C">
        <w:t xml:space="preserve">The fourth model considered only four nodes </w:t>
      </w:r>
      <w:r w:rsidR="00FD3ABD">
        <w:t>in the hidden layer</w:t>
      </w:r>
      <w:r w:rsidR="00712DAC">
        <w:t xml:space="preserve"> (</w:t>
      </w:r>
      <w:r w:rsidR="00850229">
        <w:t>Figure 8.1</w:t>
      </w:r>
      <w:r w:rsidR="00712DAC">
        <w:t>)</w:t>
      </w:r>
      <w:r w:rsidR="00FD3ABD">
        <w:t xml:space="preserve">. </w:t>
      </w:r>
      <w:r w:rsidR="00870A58">
        <w:t xml:space="preserve">This model had a lower accuracy </w:t>
      </w:r>
      <w:r w:rsidR="004742CA">
        <w:t xml:space="preserve">at just 61.3%, but a higher sensitivity at 87.8%. </w:t>
      </w:r>
    </w:p>
    <w:p w14:paraId="2F19B794" w14:textId="071F5CF7" w:rsidR="007163A3" w:rsidRDefault="005D5EAA" w:rsidP="0022299F">
      <w:pPr>
        <w:jc w:val="center"/>
      </w:pPr>
      <w:r>
        <w:rPr>
          <w:noProof/>
          <w:shd w:val="clear" w:color="auto" w:fill="auto"/>
        </w:rPr>
        <mc:AlternateContent>
          <mc:Choice Requires="wps">
            <w:drawing>
              <wp:anchor distT="0" distB="0" distL="114300" distR="114300" simplePos="0" relativeHeight="251665408" behindDoc="0" locked="0" layoutInCell="1" allowOverlap="1" wp14:anchorId="23D570D0" wp14:editId="16FB0440">
                <wp:simplePos x="0" y="0"/>
                <wp:positionH relativeFrom="column">
                  <wp:posOffset>1074420</wp:posOffset>
                </wp:positionH>
                <wp:positionV relativeFrom="paragraph">
                  <wp:posOffset>3573780</wp:posOffset>
                </wp:positionV>
                <wp:extent cx="4564380" cy="556260"/>
                <wp:effectExtent l="0" t="0" r="7620" b="0"/>
                <wp:wrapNone/>
                <wp:docPr id="13" name="Text Box 13"/>
                <wp:cNvGraphicFramePr/>
                <a:graphic xmlns:a="http://schemas.openxmlformats.org/drawingml/2006/main">
                  <a:graphicData uri="http://schemas.microsoft.com/office/word/2010/wordprocessingShape">
                    <wps:wsp>
                      <wps:cNvSpPr txBox="1"/>
                      <wps:spPr>
                        <a:xfrm>
                          <a:off x="0" y="0"/>
                          <a:ext cx="4564380" cy="556260"/>
                        </a:xfrm>
                        <a:prstGeom prst="rect">
                          <a:avLst/>
                        </a:prstGeom>
                        <a:solidFill>
                          <a:schemeClr val="lt1"/>
                        </a:solidFill>
                        <a:ln w="6350">
                          <a:noFill/>
                        </a:ln>
                      </wps:spPr>
                      <wps:txbx>
                        <w:txbxContent>
                          <w:p w14:paraId="454BAE10" w14:textId="03996DB8" w:rsidR="00C31408" w:rsidRPr="00070DFE" w:rsidRDefault="00C31408" w:rsidP="007163A3">
                            <w:pPr>
                              <w:spacing w:line="240" w:lineRule="auto"/>
                              <w:ind w:firstLine="0"/>
                              <w:rPr>
                                <w:sz w:val="18"/>
                                <w:szCs w:val="18"/>
                              </w:rPr>
                            </w:pPr>
                            <w:r w:rsidRPr="00070DFE">
                              <w:rPr>
                                <w:sz w:val="18"/>
                                <w:szCs w:val="18"/>
                              </w:rPr>
                              <w:t xml:space="preserve">Figure </w:t>
                            </w:r>
                            <w:r w:rsidR="00850229">
                              <w:rPr>
                                <w:sz w:val="18"/>
                                <w:szCs w:val="18"/>
                              </w:rPr>
                              <w:t>8.1</w:t>
                            </w:r>
                            <w:r w:rsidRPr="00070DFE">
                              <w:rPr>
                                <w:sz w:val="18"/>
                                <w:szCs w:val="18"/>
                              </w:rPr>
                              <w:t xml:space="preserve">. </w:t>
                            </w:r>
                            <w:r w:rsidR="007163A3" w:rsidRPr="00070DFE">
                              <w:rPr>
                                <w:sz w:val="18"/>
                                <w:szCs w:val="18"/>
                              </w:rPr>
                              <w:t xml:space="preserve">Results of each neural network. Unbalanced and unstandardized on the top left, </w:t>
                            </w:r>
                            <w:r w:rsidR="00070DFE" w:rsidRPr="00070DFE">
                              <w:rPr>
                                <w:sz w:val="18"/>
                                <w:szCs w:val="18"/>
                              </w:rPr>
                              <w:t>unbalanced and standardized on the top right, balanced and unstandardized on the bottom left, balanced and standardized on the bottom right</w:t>
                            </w:r>
                            <w:r w:rsidR="00070DFE">
                              <w:rPr>
                                <w:sz w:val="18"/>
                                <w:szCs w:val="18"/>
                              </w:rP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D570D0" id="Text Box 13" o:spid="_x0000_s1032" type="#_x0000_t202" style="position:absolute;left:0;text-align:left;margin-left:84.6pt;margin-top:281.4pt;width:359.4pt;height:43.8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" fillcolor="white [3201]" stroked="f" strokeweight=".5pt">
                <v:textbox>
                  <w:txbxContent>
                    <w:p w14:paraId="454BAE10" w14:textId="03996DB8" w:rsidR="00C31408" w:rsidRPr="00070DFE" w:rsidRDefault="00C31408" w:rsidP="007163A3">
                      <w:pPr>
                        <w:spacing w:line="240" w:lineRule="auto"/>
                        <w:ind w:firstLine="0"/>
                        <w:rPr>
                          <w:sz w:val="18"/>
                          <w:szCs w:val="18"/>
                        </w:rPr>
                      </w:pPr>
                      <w:r w:rsidRPr="00070DFE">
                        <w:rPr>
                          <w:sz w:val="18"/>
                          <w:szCs w:val="18"/>
                        </w:rPr>
                        <w:t xml:space="preserve">Figure </w:t>
                      </w:r>
                      <w:r w:rsidR="00850229">
                        <w:rPr>
                          <w:sz w:val="18"/>
                          <w:szCs w:val="18"/>
                        </w:rPr>
                        <w:t>8.1</w:t>
                      </w:r>
                      <w:r w:rsidRPr="00070DFE">
                        <w:rPr>
                          <w:sz w:val="18"/>
                          <w:szCs w:val="18"/>
                        </w:rPr>
                        <w:t xml:space="preserve">. </w:t>
                      </w:r>
                      <w:r w:rsidR="007163A3" w:rsidRPr="00070DFE">
                        <w:rPr>
                          <w:sz w:val="18"/>
                          <w:szCs w:val="18"/>
                        </w:rPr>
                        <w:t xml:space="preserve">Results of each neural network. Unbalanced and unstandardized on the top left, </w:t>
                      </w:r>
                      <w:r w:rsidR="00070DFE" w:rsidRPr="00070DFE">
                        <w:rPr>
                          <w:sz w:val="18"/>
                          <w:szCs w:val="18"/>
                        </w:rPr>
                        <w:t>unbalanced and standardized on the top right, balanced and unstandardized on the bottom left, balanced and standardized on the bottom right</w:t>
                      </w:r>
                      <w:r w:rsidR="00070DFE">
                        <w:rPr>
                          <w:sz w:val="18"/>
                          <w:szCs w:val="18"/>
                        </w:rPr>
                        <w:t>.</w:t>
                      </w:r>
                    </w:p>
                  </w:txbxContent>
                </v:textbox>
              </v:shape>
            </w:pict>
          </mc:Fallback>
        </mc:AlternateContent>
      </w:r>
      <w:r w:rsidR="0081322B">
        <w:rPr>
          <w:noProof/>
        </w:rPr>
        <w:drawing>
          <wp:inline distT="0" distB="0" distL="0" distR="0" wp14:anchorId="01F84DAC" wp14:editId="73063729">
            <wp:extent cx="4061460" cy="3676576"/>
            <wp:effectExtent l="0" t="0" r="0" b="635"/>
            <wp:docPr id="12" name="Picture 1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Diagram&#10;&#10;Description automatically generated"/>
                    <pic:cNvPicPr/>
                  </pic:nvPicPr>
                  <pic:blipFill>
                    <a:blip r:embed="rId20" cstate="print">
                      <a:extLst>
                        <a:ext uri="{28A0092B-C50C-407E-A947-70E740481C1C}">
                          <a14:useLocalDpi xmlns:a14="http://schemas.microsoft.com/office/drawing/2010/main" val="0"/>
                        </a:ext>
                      </a:extLst>
                    </a:blip>
                    <a:stretch>
                      <a:fillRect/>
                    </a:stretch>
                  </pic:blipFill>
                  <pic:spPr>
                    <a:xfrm>
                      <a:off x="0" y="0"/>
                      <a:ext cx="4087297" cy="3699965"/>
                    </a:xfrm>
                    <a:prstGeom prst="rect">
                      <a:avLst/>
                    </a:prstGeom>
                  </pic:spPr>
                </pic:pic>
              </a:graphicData>
            </a:graphic>
          </wp:inline>
        </w:drawing>
      </w:r>
    </w:p>
    <w:p w14:paraId="51E4B515" w14:textId="77777777" w:rsidR="005D5EAA" w:rsidRDefault="005D5EAA" w:rsidP="00616253">
      <w:pPr>
        <w:pStyle w:val="Heading1"/>
      </w:pPr>
    </w:p>
    <w:p w14:paraId="52518FB0" w14:textId="694E97B8" w:rsidR="00926FCA" w:rsidRDefault="0083409E" w:rsidP="00616253">
      <w:pPr>
        <w:pStyle w:val="Heading1"/>
      </w:pPr>
      <w:r>
        <w:t>Results</w:t>
      </w:r>
    </w:p>
    <w:p w14:paraId="6AD24207" w14:textId="5FD6044C" w:rsidR="00011C09" w:rsidRDefault="00877562" w:rsidP="00FA6576">
      <w:pPr>
        <w:pStyle w:val="Heading1"/>
        <w:ind w:firstLine="720"/>
        <w:jc w:val="left"/>
        <w:rPr>
          <w:b w:val="0"/>
          <w:bCs/>
        </w:rPr>
      </w:pPr>
      <w:r w:rsidRPr="00926FCA">
        <w:rPr>
          <w:b w:val="0"/>
          <w:bCs/>
        </w:rPr>
        <w:t>The</w:t>
      </w:r>
      <w:r w:rsidR="008B2423" w:rsidRPr="00926FCA">
        <w:rPr>
          <w:b w:val="0"/>
          <w:bCs/>
        </w:rPr>
        <w:t xml:space="preserve"> </w:t>
      </w:r>
      <w:r w:rsidR="004742CA">
        <w:rPr>
          <w:b w:val="0"/>
          <w:bCs/>
        </w:rPr>
        <w:t xml:space="preserve">models were evaluated with </w:t>
      </w:r>
      <w:r w:rsidR="008B2423" w:rsidRPr="00926FCA">
        <w:rPr>
          <w:b w:val="0"/>
          <w:bCs/>
        </w:rPr>
        <w:t xml:space="preserve">accuracy, </w:t>
      </w:r>
      <w:r w:rsidRPr="00926FCA">
        <w:rPr>
          <w:b w:val="0"/>
          <w:bCs/>
        </w:rPr>
        <w:t xml:space="preserve">sensitivity, specificity, precision, </w:t>
      </w:r>
      <w:r w:rsidR="008B2423" w:rsidRPr="00926FCA">
        <w:rPr>
          <w:b w:val="0"/>
          <w:bCs/>
        </w:rPr>
        <w:t>and F1 score</w:t>
      </w:r>
      <w:r w:rsidRPr="00926FCA">
        <w:rPr>
          <w:b w:val="0"/>
          <w:bCs/>
        </w:rPr>
        <w:t xml:space="preserve"> </w:t>
      </w:r>
      <w:r w:rsidR="00513F85">
        <w:rPr>
          <w:b w:val="0"/>
          <w:bCs/>
        </w:rPr>
        <w:t>against a baseline all</w:t>
      </w:r>
      <w:r w:rsidR="00915F0D">
        <w:rPr>
          <w:b w:val="0"/>
          <w:bCs/>
        </w:rPr>
        <w:t>-</w:t>
      </w:r>
      <w:r w:rsidR="00513F85">
        <w:rPr>
          <w:b w:val="0"/>
          <w:bCs/>
        </w:rPr>
        <w:t>negative model</w:t>
      </w:r>
      <w:r w:rsidR="008B2423" w:rsidRPr="00926FCA">
        <w:rPr>
          <w:b w:val="0"/>
          <w:bCs/>
        </w:rPr>
        <w:t>.</w:t>
      </w:r>
      <w:r w:rsidR="009553FD" w:rsidRPr="00926FCA">
        <w:rPr>
          <w:b w:val="0"/>
          <w:bCs/>
        </w:rPr>
        <w:t xml:space="preserve"> The </w:t>
      </w:r>
      <w:r w:rsidR="003448CB">
        <w:rPr>
          <w:b w:val="0"/>
          <w:bCs/>
        </w:rPr>
        <w:t>unbalanced</w:t>
      </w:r>
      <w:r w:rsidR="00A40AEB">
        <w:rPr>
          <w:b w:val="0"/>
          <w:bCs/>
        </w:rPr>
        <w:t xml:space="preserve"> </w:t>
      </w:r>
      <w:r w:rsidR="003448CB">
        <w:rPr>
          <w:b w:val="0"/>
          <w:bCs/>
        </w:rPr>
        <w:t>a</w:t>
      </w:r>
      <w:r w:rsidR="00A40AEB">
        <w:rPr>
          <w:b w:val="0"/>
          <w:bCs/>
        </w:rPr>
        <w:t>rtificial neural network</w:t>
      </w:r>
      <w:r w:rsidR="00FA6576">
        <w:rPr>
          <w:b w:val="0"/>
          <w:bCs/>
        </w:rPr>
        <w:t xml:space="preserve"> (ANN</w:t>
      </w:r>
      <w:r w:rsidR="00A40AEB">
        <w:rPr>
          <w:b w:val="0"/>
          <w:bCs/>
        </w:rPr>
        <w:t xml:space="preserve"> Reg.</w:t>
      </w:r>
      <w:r w:rsidR="00FA6576">
        <w:rPr>
          <w:b w:val="0"/>
          <w:bCs/>
        </w:rPr>
        <w:t>)</w:t>
      </w:r>
      <w:r w:rsidR="006A6D1F" w:rsidRPr="00926FCA">
        <w:rPr>
          <w:b w:val="0"/>
          <w:bCs/>
        </w:rPr>
        <w:t>,</w:t>
      </w:r>
      <w:r w:rsidR="003448CB">
        <w:rPr>
          <w:b w:val="0"/>
          <w:bCs/>
        </w:rPr>
        <w:t xml:space="preserve"> unbalanced and standardized artificial neural network (ANN Z</w:t>
      </w:r>
      <w:r w:rsidR="00187649">
        <w:rPr>
          <w:b w:val="0"/>
          <w:bCs/>
        </w:rPr>
        <w:t>)</w:t>
      </w:r>
      <w:r w:rsidR="00187649" w:rsidRPr="00926FCA">
        <w:rPr>
          <w:b w:val="0"/>
          <w:bCs/>
        </w:rPr>
        <w:t>,</w:t>
      </w:r>
      <w:r w:rsidR="00FF6963">
        <w:rPr>
          <w:b w:val="0"/>
          <w:bCs/>
        </w:rPr>
        <w:t xml:space="preserve"> </w:t>
      </w:r>
      <w:r w:rsidR="002A78C1" w:rsidRPr="00926FCA">
        <w:rPr>
          <w:b w:val="0"/>
          <w:bCs/>
        </w:rPr>
        <w:t xml:space="preserve">and </w:t>
      </w:r>
      <w:r w:rsidR="003448CB">
        <w:rPr>
          <w:b w:val="0"/>
          <w:bCs/>
        </w:rPr>
        <w:t xml:space="preserve">unbalanced random forest (RF Reg.) </w:t>
      </w:r>
      <w:r w:rsidR="007D2915">
        <w:rPr>
          <w:b w:val="0"/>
          <w:bCs/>
        </w:rPr>
        <w:t xml:space="preserve"> </w:t>
      </w:r>
      <w:r w:rsidR="00E2610E">
        <w:rPr>
          <w:b w:val="0"/>
          <w:bCs/>
        </w:rPr>
        <w:t xml:space="preserve">each </w:t>
      </w:r>
      <w:r w:rsidR="007D2915">
        <w:rPr>
          <w:b w:val="0"/>
          <w:bCs/>
        </w:rPr>
        <w:t>produced all</w:t>
      </w:r>
      <w:r w:rsidR="00374E66">
        <w:rPr>
          <w:b w:val="0"/>
          <w:bCs/>
        </w:rPr>
        <w:t>-</w:t>
      </w:r>
      <w:r w:rsidR="007D2915">
        <w:rPr>
          <w:b w:val="0"/>
          <w:bCs/>
        </w:rPr>
        <w:t xml:space="preserve">negative predictions, equaling the Baseline model in every measure (Table </w:t>
      </w:r>
      <w:r w:rsidR="00850229">
        <w:rPr>
          <w:b w:val="0"/>
          <w:bCs/>
        </w:rPr>
        <w:t>9.1</w:t>
      </w:r>
      <w:r w:rsidR="007D2915">
        <w:rPr>
          <w:b w:val="0"/>
          <w:bCs/>
        </w:rPr>
        <w:t>)</w:t>
      </w:r>
      <w:r w:rsidR="004D1FA0" w:rsidRPr="00926FCA">
        <w:rPr>
          <w:b w:val="0"/>
          <w:bCs/>
        </w:rPr>
        <w:t>.</w:t>
      </w:r>
      <w:r w:rsidR="00761893">
        <w:rPr>
          <w:b w:val="0"/>
          <w:bCs/>
        </w:rPr>
        <w:t xml:space="preserve"> </w:t>
      </w:r>
      <w:r w:rsidR="00FF6963">
        <w:rPr>
          <w:b w:val="0"/>
          <w:bCs/>
        </w:rPr>
        <w:t xml:space="preserve">The </w:t>
      </w:r>
      <w:r w:rsidR="009F15AF">
        <w:rPr>
          <w:b w:val="0"/>
          <w:bCs/>
        </w:rPr>
        <w:t xml:space="preserve">balanced </w:t>
      </w:r>
      <w:r w:rsidR="009F15AF">
        <w:rPr>
          <w:b w:val="0"/>
          <w:bCs/>
        </w:rPr>
        <w:lastRenderedPageBreak/>
        <w:t xml:space="preserve">random forest (RF Bal.) </w:t>
      </w:r>
      <w:r w:rsidR="00FF6963">
        <w:rPr>
          <w:b w:val="0"/>
          <w:bCs/>
        </w:rPr>
        <w:t>model generated the second-</w:t>
      </w:r>
      <w:r w:rsidR="00023ABE">
        <w:rPr>
          <w:b w:val="0"/>
          <w:bCs/>
        </w:rPr>
        <w:t>highest accuracy rate of approximately 95%</w:t>
      </w:r>
      <w:r w:rsidR="007B2A9B">
        <w:rPr>
          <w:b w:val="0"/>
          <w:bCs/>
        </w:rPr>
        <w:t>,</w:t>
      </w:r>
      <w:r w:rsidR="007D2915">
        <w:rPr>
          <w:b w:val="0"/>
          <w:bCs/>
        </w:rPr>
        <w:t xml:space="preserve"> however, the model also did not predict any patients that actually had a stroke correctly</w:t>
      </w:r>
      <w:r w:rsidR="00F40D54">
        <w:rPr>
          <w:b w:val="0"/>
          <w:bCs/>
        </w:rPr>
        <w:t xml:space="preserve">. </w:t>
      </w:r>
      <w:r w:rsidR="008D4F21">
        <w:rPr>
          <w:b w:val="0"/>
          <w:bCs/>
        </w:rPr>
        <w:t>The strongest model according to sensitivity was the</w:t>
      </w:r>
      <w:r w:rsidR="00653D7B">
        <w:rPr>
          <w:b w:val="0"/>
          <w:bCs/>
        </w:rPr>
        <w:t xml:space="preserve"> cost-sensitive CART (CART Cost Bal.)</w:t>
      </w:r>
      <w:r w:rsidR="009175E1">
        <w:rPr>
          <w:b w:val="0"/>
          <w:bCs/>
        </w:rPr>
        <w:t xml:space="preserve">, which generated the highest </w:t>
      </w:r>
      <w:r w:rsidR="008D4F21">
        <w:rPr>
          <w:b w:val="0"/>
          <w:bCs/>
        </w:rPr>
        <w:t>s</w:t>
      </w:r>
      <w:r w:rsidR="009175E1">
        <w:rPr>
          <w:b w:val="0"/>
          <w:bCs/>
        </w:rPr>
        <w:t>ensitivity a</w:t>
      </w:r>
      <w:r w:rsidR="00CC76FF" w:rsidRPr="00926FCA">
        <w:rPr>
          <w:b w:val="0"/>
          <w:bCs/>
        </w:rPr>
        <w:t>t 9</w:t>
      </w:r>
      <w:r w:rsidR="008D4F21">
        <w:rPr>
          <w:b w:val="0"/>
          <w:bCs/>
        </w:rPr>
        <w:t>7.6</w:t>
      </w:r>
      <w:r w:rsidR="00934D07">
        <w:rPr>
          <w:b w:val="0"/>
          <w:bCs/>
        </w:rPr>
        <w:t>%</w:t>
      </w:r>
      <w:r w:rsidR="00623B10">
        <w:rPr>
          <w:b w:val="0"/>
          <w:bCs/>
        </w:rPr>
        <w:t>. T</w:t>
      </w:r>
      <w:r w:rsidR="006A3A26" w:rsidRPr="00926FCA">
        <w:rPr>
          <w:b w:val="0"/>
          <w:bCs/>
        </w:rPr>
        <w:t xml:space="preserve">he highest </w:t>
      </w:r>
      <w:r w:rsidR="000243FB" w:rsidRPr="00926FCA">
        <w:rPr>
          <w:b w:val="0"/>
          <w:bCs/>
        </w:rPr>
        <w:t xml:space="preserve">precision rating was found through </w:t>
      </w:r>
      <w:r w:rsidR="005A0EF3">
        <w:rPr>
          <w:b w:val="0"/>
          <w:bCs/>
        </w:rPr>
        <w:t>Logistic Regression</w:t>
      </w:r>
      <w:r w:rsidR="000243FB" w:rsidRPr="00926FCA">
        <w:rPr>
          <w:b w:val="0"/>
          <w:bCs/>
        </w:rPr>
        <w:t xml:space="preserve"> at </w:t>
      </w:r>
      <w:r w:rsidR="005A0EF3">
        <w:rPr>
          <w:b w:val="0"/>
          <w:bCs/>
        </w:rPr>
        <w:t>75</w:t>
      </w:r>
      <w:r w:rsidR="000243FB" w:rsidRPr="00926FCA">
        <w:rPr>
          <w:b w:val="0"/>
          <w:bCs/>
        </w:rPr>
        <w:t>%</w:t>
      </w:r>
      <w:r w:rsidR="00623B10">
        <w:rPr>
          <w:b w:val="0"/>
          <w:bCs/>
        </w:rPr>
        <w:t xml:space="preserve">, which indicated the highest proportion of predicted </w:t>
      </w:r>
      <w:r w:rsidR="001475E1">
        <w:rPr>
          <w:b w:val="0"/>
          <w:bCs/>
        </w:rPr>
        <w:t>strokes</w:t>
      </w:r>
      <w:r w:rsidR="00623B10">
        <w:rPr>
          <w:b w:val="0"/>
          <w:bCs/>
        </w:rPr>
        <w:t xml:space="preserve"> to actual</w:t>
      </w:r>
      <w:r w:rsidR="001475E1">
        <w:rPr>
          <w:b w:val="0"/>
          <w:bCs/>
        </w:rPr>
        <w:t xml:space="preserve"> strokes</w:t>
      </w:r>
      <w:r w:rsidR="000243FB" w:rsidRPr="00926FCA">
        <w:rPr>
          <w:b w:val="0"/>
          <w:bCs/>
        </w:rPr>
        <w:t>.</w:t>
      </w:r>
      <w:r w:rsidR="00422611" w:rsidRPr="00926FCA">
        <w:rPr>
          <w:b w:val="0"/>
          <w:bCs/>
        </w:rPr>
        <w:t xml:space="preserve"> </w:t>
      </w:r>
      <w:r w:rsidR="002424C1">
        <w:rPr>
          <w:b w:val="0"/>
          <w:bCs/>
        </w:rPr>
        <w:t xml:space="preserve">The balanced artificial neural </w:t>
      </w:r>
      <w:r w:rsidR="00A372CE">
        <w:rPr>
          <w:b w:val="0"/>
          <w:bCs/>
        </w:rPr>
        <w:t xml:space="preserve">had the highest F1 score at 23%. </w:t>
      </w:r>
    </w:p>
    <w:p w14:paraId="730BE085" w14:textId="2E1F91AE" w:rsidR="00926FCA" w:rsidRDefault="00DC7B79" w:rsidP="002D0E36">
      <w:pPr>
        <w:ind w:firstLine="0"/>
        <w:rPr>
          <w:b/>
          <w:bCs/>
        </w:rPr>
      </w:pPr>
      <w:r>
        <w:rPr>
          <w:b/>
          <w:bCs/>
        </w:rPr>
        <w:t xml:space="preserve">Table </w:t>
      </w:r>
      <w:r w:rsidR="00850229">
        <w:rPr>
          <w:b/>
          <w:bCs/>
        </w:rPr>
        <w:t>9.1</w:t>
      </w:r>
    </w:p>
    <w:p w14:paraId="65BDB8B8" w14:textId="5C0DA87E" w:rsidR="00DC7B79" w:rsidRDefault="00DC7B79" w:rsidP="002D0E36">
      <w:pPr>
        <w:ind w:firstLine="0"/>
        <w:rPr>
          <w:i/>
          <w:iCs/>
        </w:rPr>
      </w:pPr>
      <w:r>
        <w:rPr>
          <w:i/>
          <w:iCs/>
        </w:rPr>
        <w:t xml:space="preserve">Model Evaluation Table for </w:t>
      </w:r>
      <w:r w:rsidR="00ED4D75">
        <w:rPr>
          <w:i/>
          <w:iCs/>
        </w:rPr>
        <w:t>Stroke Prediction</w:t>
      </w:r>
    </w:p>
    <w:tbl>
      <w:tblPr>
        <w:tblStyle w:val="TableGrid"/>
        <w:tblW w:w="0" w:type="auto"/>
        <w:tblLook w:val="04A0" w:firstRow="1" w:lastRow="0" w:firstColumn="1" w:lastColumn="0" w:noHBand="0" w:noVBand="1"/>
      </w:tblPr>
      <w:tblGrid>
        <w:gridCol w:w="1558"/>
        <w:gridCol w:w="1558"/>
        <w:gridCol w:w="1558"/>
        <w:gridCol w:w="1558"/>
        <w:gridCol w:w="1559"/>
        <w:gridCol w:w="1559"/>
      </w:tblGrid>
      <w:tr w:rsidR="006427A2" w:rsidRPr="005F05BC" w14:paraId="3C33E6DE" w14:textId="77777777" w:rsidTr="006427A2">
        <w:tc>
          <w:tcPr>
            <w:tcW w:w="1558" w:type="dxa"/>
          </w:tcPr>
          <w:p w14:paraId="2200F13A" w14:textId="264692EC" w:rsidR="006427A2" w:rsidRPr="005F05BC" w:rsidRDefault="006427A2" w:rsidP="006427A2">
            <w:pPr>
              <w:ind w:firstLine="0"/>
              <w:jc w:val="center"/>
              <w:rPr>
                <w:b/>
                <w:bCs/>
                <w:sz w:val="16"/>
                <w:szCs w:val="16"/>
              </w:rPr>
            </w:pPr>
            <w:r w:rsidRPr="005F05BC">
              <w:rPr>
                <w:b/>
                <w:bCs/>
                <w:sz w:val="16"/>
                <w:szCs w:val="16"/>
              </w:rPr>
              <w:t>Model</w:t>
            </w:r>
          </w:p>
        </w:tc>
        <w:tc>
          <w:tcPr>
            <w:tcW w:w="1558" w:type="dxa"/>
          </w:tcPr>
          <w:p w14:paraId="193302AB" w14:textId="36567B31" w:rsidR="006427A2" w:rsidRPr="005F05BC" w:rsidRDefault="006427A2" w:rsidP="006427A2">
            <w:pPr>
              <w:ind w:firstLine="0"/>
              <w:jc w:val="center"/>
              <w:rPr>
                <w:b/>
                <w:bCs/>
                <w:sz w:val="16"/>
                <w:szCs w:val="16"/>
              </w:rPr>
            </w:pPr>
            <w:r w:rsidRPr="005F05BC">
              <w:rPr>
                <w:b/>
                <w:bCs/>
                <w:sz w:val="16"/>
                <w:szCs w:val="16"/>
              </w:rPr>
              <w:t>Accuracy</w:t>
            </w:r>
          </w:p>
        </w:tc>
        <w:tc>
          <w:tcPr>
            <w:tcW w:w="1558" w:type="dxa"/>
          </w:tcPr>
          <w:p w14:paraId="54FA2BFB" w14:textId="207074A6" w:rsidR="006427A2" w:rsidRPr="005F05BC" w:rsidRDefault="006427A2" w:rsidP="006427A2">
            <w:pPr>
              <w:ind w:firstLine="0"/>
              <w:jc w:val="center"/>
              <w:rPr>
                <w:b/>
                <w:bCs/>
                <w:sz w:val="16"/>
                <w:szCs w:val="16"/>
              </w:rPr>
            </w:pPr>
            <w:r w:rsidRPr="005F05BC">
              <w:rPr>
                <w:b/>
                <w:bCs/>
                <w:sz w:val="16"/>
                <w:szCs w:val="16"/>
              </w:rPr>
              <w:t>Sensitivity</w:t>
            </w:r>
          </w:p>
        </w:tc>
        <w:tc>
          <w:tcPr>
            <w:tcW w:w="1558" w:type="dxa"/>
          </w:tcPr>
          <w:p w14:paraId="1C7613D1" w14:textId="0ED4B260" w:rsidR="006427A2" w:rsidRPr="005F05BC" w:rsidRDefault="006427A2" w:rsidP="006427A2">
            <w:pPr>
              <w:ind w:firstLine="0"/>
              <w:jc w:val="center"/>
              <w:rPr>
                <w:b/>
                <w:bCs/>
                <w:sz w:val="16"/>
                <w:szCs w:val="16"/>
              </w:rPr>
            </w:pPr>
            <w:r w:rsidRPr="005F05BC">
              <w:rPr>
                <w:b/>
                <w:bCs/>
                <w:sz w:val="16"/>
                <w:szCs w:val="16"/>
              </w:rPr>
              <w:t>Specificity</w:t>
            </w:r>
          </w:p>
        </w:tc>
        <w:tc>
          <w:tcPr>
            <w:tcW w:w="1559" w:type="dxa"/>
          </w:tcPr>
          <w:p w14:paraId="78E2E9A0" w14:textId="4ECEEF8B" w:rsidR="006427A2" w:rsidRPr="005F05BC" w:rsidRDefault="006427A2" w:rsidP="006427A2">
            <w:pPr>
              <w:ind w:firstLine="0"/>
              <w:jc w:val="center"/>
              <w:rPr>
                <w:b/>
                <w:bCs/>
                <w:sz w:val="16"/>
                <w:szCs w:val="16"/>
              </w:rPr>
            </w:pPr>
            <w:r w:rsidRPr="005F05BC">
              <w:rPr>
                <w:b/>
                <w:bCs/>
                <w:sz w:val="16"/>
                <w:szCs w:val="16"/>
              </w:rPr>
              <w:t>Precision</w:t>
            </w:r>
          </w:p>
        </w:tc>
        <w:tc>
          <w:tcPr>
            <w:tcW w:w="1559" w:type="dxa"/>
          </w:tcPr>
          <w:p w14:paraId="3429A1E0" w14:textId="3521921D" w:rsidR="006427A2" w:rsidRPr="005F05BC" w:rsidRDefault="006427A2" w:rsidP="006427A2">
            <w:pPr>
              <w:ind w:firstLine="0"/>
              <w:jc w:val="center"/>
              <w:rPr>
                <w:b/>
                <w:bCs/>
                <w:sz w:val="16"/>
                <w:szCs w:val="16"/>
              </w:rPr>
            </w:pPr>
            <w:r w:rsidRPr="005F05BC">
              <w:rPr>
                <w:b/>
                <w:bCs/>
                <w:sz w:val="16"/>
                <w:szCs w:val="16"/>
              </w:rPr>
              <w:t>F1</w:t>
            </w:r>
          </w:p>
        </w:tc>
      </w:tr>
      <w:tr w:rsidR="006427A2" w:rsidRPr="005F05BC" w14:paraId="27107563" w14:textId="77777777" w:rsidTr="006427A2">
        <w:tc>
          <w:tcPr>
            <w:tcW w:w="1558" w:type="dxa"/>
          </w:tcPr>
          <w:p w14:paraId="2E2C99FB" w14:textId="5D2EC6F8" w:rsidR="006427A2" w:rsidRPr="005F05BC" w:rsidRDefault="006427A2" w:rsidP="007E7EE7">
            <w:pPr>
              <w:ind w:firstLine="0"/>
              <w:jc w:val="center"/>
              <w:rPr>
                <w:b/>
                <w:bCs/>
                <w:sz w:val="16"/>
                <w:szCs w:val="16"/>
              </w:rPr>
            </w:pPr>
            <w:r w:rsidRPr="005F05BC">
              <w:rPr>
                <w:b/>
                <w:bCs/>
                <w:sz w:val="16"/>
                <w:szCs w:val="16"/>
              </w:rPr>
              <w:t>Baseline</w:t>
            </w:r>
          </w:p>
        </w:tc>
        <w:tc>
          <w:tcPr>
            <w:tcW w:w="1558" w:type="dxa"/>
          </w:tcPr>
          <w:p w14:paraId="001C0908" w14:textId="4510841B" w:rsidR="006427A2" w:rsidRPr="005F05BC" w:rsidRDefault="00BA32C6" w:rsidP="00D35F53">
            <w:pPr>
              <w:ind w:firstLine="0"/>
              <w:jc w:val="center"/>
              <w:rPr>
                <w:sz w:val="16"/>
                <w:szCs w:val="16"/>
              </w:rPr>
            </w:pPr>
            <w:r w:rsidRPr="005F05BC">
              <w:rPr>
                <w:sz w:val="16"/>
                <w:szCs w:val="16"/>
              </w:rPr>
              <w:t>0.958</w:t>
            </w:r>
          </w:p>
        </w:tc>
        <w:tc>
          <w:tcPr>
            <w:tcW w:w="1558" w:type="dxa"/>
          </w:tcPr>
          <w:p w14:paraId="4E931906" w14:textId="0493F2F5" w:rsidR="006427A2" w:rsidRPr="005F05BC" w:rsidRDefault="00904F4E" w:rsidP="000B5E9C">
            <w:pPr>
              <w:ind w:firstLine="0"/>
              <w:jc w:val="center"/>
              <w:rPr>
                <w:sz w:val="16"/>
                <w:szCs w:val="16"/>
              </w:rPr>
            </w:pPr>
            <w:r w:rsidRPr="005F05BC">
              <w:rPr>
                <w:sz w:val="16"/>
                <w:szCs w:val="16"/>
              </w:rPr>
              <w:t>0.</w:t>
            </w:r>
            <w:r w:rsidR="003F6A9A" w:rsidRPr="005F05BC">
              <w:rPr>
                <w:sz w:val="16"/>
                <w:szCs w:val="16"/>
              </w:rPr>
              <w:t>00</w:t>
            </w:r>
            <w:r w:rsidR="008B1C7B" w:rsidRPr="005F05BC">
              <w:rPr>
                <w:sz w:val="16"/>
                <w:szCs w:val="16"/>
              </w:rPr>
              <w:t>0</w:t>
            </w:r>
          </w:p>
        </w:tc>
        <w:tc>
          <w:tcPr>
            <w:tcW w:w="1558" w:type="dxa"/>
          </w:tcPr>
          <w:p w14:paraId="7C33DFF5" w14:textId="1278E34C" w:rsidR="006427A2" w:rsidRPr="005F05BC" w:rsidRDefault="00877E85" w:rsidP="000B5E9C">
            <w:pPr>
              <w:ind w:firstLine="0"/>
              <w:jc w:val="center"/>
              <w:rPr>
                <w:sz w:val="16"/>
                <w:szCs w:val="16"/>
              </w:rPr>
            </w:pPr>
            <w:r w:rsidRPr="005F05BC">
              <w:rPr>
                <w:sz w:val="16"/>
                <w:szCs w:val="16"/>
              </w:rPr>
              <w:t>1.000</w:t>
            </w:r>
          </w:p>
        </w:tc>
        <w:tc>
          <w:tcPr>
            <w:tcW w:w="1559" w:type="dxa"/>
          </w:tcPr>
          <w:p w14:paraId="6D23ADFE" w14:textId="45B9691C" w:rsidR="006427A2" w:rsidRPr="005F05BC" w:rsidRDefault="00B30FB5" w:rsidP="000B5E9C">
            <w:pPr>
              <w:ind w:firstLine="0"/>
              <w:jc w:val="center"/>
              <w:rPr>
                <w:sz w:val="16"/>
                <w:szCs w:val="16"/>
              </w:rPr>
            </w:pPr>
            <w:r w:rsidRPr="005F05BC">
              <w:rPr>
                <w:sz w:val="16"/>
                <w:szCs w:val="16"/>
              </w:rPr>
              <w:t>0.000</w:t>
            </w:r>
          </w:p>
        </w:tc>
        <w:tc>
          <w:tcPr>
            <w:tcW w:w="1559" w:type="dxa"/>
          </w:tcPr>
          <w:p w14:paraId="0CD6CA02" w14:textId="34ECA669" w:rsidR="006427A2" w:rsidRPr="005F05BC" w:rsidRDefault="008E582F" w:rsidP="000B5E9C">
            <w:pPr>
              <w:ind w:firstLine="0"/>
              <w:jc w:val="center"/>
              <w:rPr>
                <w:sz w:val="16"/>
                <w:szCs w:val="16"/>
              </w:rPr>
            </w:pPr>
            <w:r w:rsidRPr="005F05BC">
              <w:rPr>
                <w:sz w:val="16"/>
                <w:szCs w:val="16"/>
              </w:rPr>
              <w:t>0.000</w:t>
            </w:r>
          </w:p>
        </w:tc>
      </w:tr>
      <w:tr w:rsidR="006427A2" w:rsidRPr="005F05BC" w14:paraId="1A48F3BB" w14:textId="77777777" w:rsidTr="006427A2">
        <w:tc>
          <w:tcPr>
            <w:tcW w:w="1558" w:type="dxa"/>
          </w:tcPr>
          <w:p w14:paraId="3D741575" w14:textId="67564C80" w:rsidR="006427A2" w:rsidRPr="005F05BC" w:rsidRDefault="006427A2" w:rsidP="007E7EE7">
            <w:pPr>
              <w:ind w:firstLine="0"/>
              <w:jc w:val="center"/>
              <w:rPr>
                <w:b/>
                <w:bCs/>
                <w:sz w:val="16"/>
                <w:szCs w:val="16"/>
              </w:rPr>
            </w:pPr>
            <w:r w:rsidRPr="005F05BC">
              <w:rPr>
                <w:b/>
                <w:bCs/>
                <w:sz w:val="16"/>
                <w:szCs w:val="16"/>
              </w:rPr>
              <w:t>Log Reg.</w:t>
            </w:r>
          </w:p>
        </w:tc>
        <w:tc>
          <w:tcPr>
            <w:tcW w:w="1558" w:type="dxa"/>
          </w:tcPr>
          <w:p w14:paraId="2967EFB7" w14:textId="313F9008" w:rsidR="006427A2" w:rsidRPr="005F05BC" w:rsidRDefault="00BA32C6" w:rsidP="00D35F53">
            <w:pPr>
              <w:ind w:firstLine="0"/>
              <w:jc w:val="center"/>
              <w:rPr>
                <w:sz w:val="16"/>
                <w:szCs w:val="16"/>
              </w:rPr>
            </w:pPr>
            <w:r w:rsidRPr="005F05BC">
              <w:rPr>
                <w:sz w:val="16"/>
                <w:szCs w:val="16"/>
              </w:rPr>
              <w:t>0.</w:t>
            </w:r>
            <w:r w:rsidR="008338B9">
              <w:rPr>
                <w:sz w:val="16"/>
                <w:szCs w:val="16"/>
              </w:rPr>
              <w:t>042</w:t>
            </w:r>
          </w:p>
        </w:tc>
        <w:tc>
          <w:tcPr>
            <w:tcW w:w="1558" w:type="dxa"/>
          </w:tcPr>
          <w:p w14:paraId="1363FA87" w14:textId="5BE505E7" w:rsidR="006427A2" w:rsidRPr="005F05BC" w:rsidRDefault="00FE68A4" w:rsidP="000B5E9C">
            <w:pPr>
              <w:ind w:firstLine="0"/>
              <w:jc w:val="center"/>
              <w:rPr>
                <w:sz w:val="16"/>
                <w:szCs w:val="16"/>
              </w:rPr>
            </w:pPr>
            <w:r>
              <w:rPr>
                <w:sz w:val="16"/>
                <w:szCs w:val="16"/>
              </w:rPr>
              <w:t>1.000</w:t>
            </w:r>
          </w:p>
        </w:tc>
        <w:tc>
          <w:tcPr>
            <w:tcW w:w="1558" w:type="dxa"/>
          </w:tcPr>
          <w:p w14:paraId="7D8EC59C" w14:textId="39A509ED" w:rsidR="006427A2" w:rsidRPr="005F05BC" w:rsidRDefault="00877E85" w:rsidP="000B5E9C">
            <w:pPr>
              <w:ind w:firstLine="0"/>
              <w:jc w:val="center"/>
              <w:rPr>
                <w:sz w:val="16"/>
                <w:szCs w:val="16"/>
              </w:rPr>
            </w:pPr>
            <w:r w:rsidRPr="005F05BC">
              <w:rPr>
                <w:sz w:val="16"/>
                <w:szCs w:val="16"/>
              </w:rPr>
              <w:t>0.</w:t>
            </w:r>
            <w:r w:rsidR="00FE68A4">
              <w:rPr>
                <w:sz w:val="16"/>
                <w:szCs w:val="16"/>
              </w:rPr>
              <w:t>000</w:t>
            </w:r>
          </w:p>
        </w:tc>
        <w:tc>
          <w:tcPr>
            <w:tcW w:w="1559" w:type="dxa"/>
          </w:tcPr>
          <w:p w14:paraId="693FF731" w14:textId="1E9A6A92" w:rsidR="006427A2" w:rsidRPr="005F05BC" w:rsidRDefault="00B30FB5" w:rsidP="000B5E9C">
            <w:pPr>
              <w:ind w:firstLine="0"/>
              <w:jc w:val="center"/>
              <w:rPr>
                <w:sz w:val="16"/>
                <w:szCs w:val="16"/>
              </w:rPr>
            </w:pPr>
            <w:r w:rsidRPr="005F05BC">
              <w:rPr>
                <w:sz w:val="16"/>
                <w:szCs w:val="16"/>
              </w:rPr>
              <w:t>0.</w:t>
            </w:r>
            <w:r w:rsidR="00FE68A4">
              <w:rPr>
                <w:sz w:val="16"/>
                <w:szCs w:val="16"/>
              </w:rPr>
              <w:t>418</w:t>
            </w:r>
          </w:p>
        </w:tc>
        <w:tc>
          <w:tcPr>
            <w:tcW w:w="1559" w:type="dxa"/>
          </w:tcPr>
          <w:p w14:paraId="55FB0703" w14:textId="14B25CE4" w:rsidR="006427A2" w:rsidRPr="005F05BC" w:rsidRDefault="008E582F" w:rsidP="000B5E9C">
            <w:pPr>
              <w:ind w:firstLine="0"/>
              <w:jc w:val="center"/>
              <w:rPr>
                <w:sz w:val="16"/>
                <w:szCs w:val="16"/>
              </w:rPr>
            </w:pPr>
            <w:r w:rsidRPr="005F05BC">
              <w:rPr>
                <w:sz w:val="16"/>
                <w:szCs w:val="16"/>
              </w:rPr>
              <w:t>0.</w:t>
            </w:r>
            <w:r w:rsidR="00FE68A4">
              <w:rPr>
                <w:sz w:val="16"/>
                <w:szCs w:val="16"/>
              </w:rPr>
              <w:t>080</w:t>
            </w:r>
          </w:p>
        </w:tc>
      </w:tr>
      <w:tr w:rsidR="006427A2" w:rsidRPr="005F05BC" w14:paraId="5943F066" w14:textId="77777777" w:rsidTr="006427A2">
        <w:tc>
          <w:tcPr>
            <w:tcW w:w="1558" w:type="dxa"/>
          </w:tcPr>
          <w:p w14:paraId="7BBB0726" w14:textId="26E75A94" w:rsidR="006427A2" w:rsidRPr="005F05BC" w:rsidRDefault="006427A2" w:rsidP="007E7EE7">
            <w:pPr>
              <w:ind w:firstLine="0"/>
              <w:jc w:val="center"/>
              <w:rPr>
                <w:b/>
                <w:bCs/>
                <w:sz w:val="16"/>
                <w:szCs w:val="16"/>
              </w:rPr>
            </w:pPr>
            <w:r w:rsidRPr="005F05BC">
              <w:rPr>
                <w:b/>
                <w:bCs/>
                <w:sz w:val="16"/>
                <w:szCs w:val="16"/>
              </w:rPr>
              <w:t>ANN Reg.</w:t>
            </w:r>
          </w:p>
        </w:tc>
        <w:tc>
          <w:tcPr>
            <w:tcW w:w="1558" w:type="dxa"/>
          </w:tcPr>
          <w:p w14:paraId="510E422D" w14:textId="6E51FF23" w:rsidR="006427A2" w:rsidRPr="005F05BC" w:rsidRDefault="00BA32C6" w:rsidP="00D35F53">
            <w:pPr>
              <w:ind w:firstLine="0"/>
              <w:jc w:val="center"/>
              <w:rPr>
                <w:sz w:val="16"/>
                <w:szCs w:val="16"/>
              </w:rPr>
            </w:pPr>
            <w:r w:rsidRPr="005F05BC">
              <w:rPr>
                <w:sz w:val="16"/>
                <w:szCs w:val="16"/>
              </w:rPr>
              <w:t>0.958</w:t>
            </w:r>
          </w:p>
        </w:tc>
        <w:tc>
          <w:tcPr>
            <w:tcW w:w="1558" w:type="dxa"/>
          </w:tcPr>
          <w:p w14:paraId="2B0D9E7A" w14:textId="6C4F7000" w:rsidR="006427A2" w:rsidRPr="005F05BC" w:rsidRDefault="00904F4E" w:rsidP="000B5E9C">
            <w:pPr>
              <w:ind w:firstLine="0"/>
              <w:jc w:val="center"/>
              <w:rPr>
                <w:sz w:val="16"/>
                <w:szCs w:val="16"/>
              </w:rPr>
            </w:pPr>
            <w:r w:rsidRPr="005F05BC">
              <w:rPr>
                <w:sz w:val="16"/>
                <w:szCs w:val="16"/>
              </w:rPr>
              <w:t>0.000</w:t>
            </w:r>
          </w:p>
        </w:tc>
        <w:tc>
          <w:tcPr>
            <w:tcW w:w="1558" w:type="dxa"/>
          </w:tcPr>
          <w:p w14:paraId="448577E6" w14:textId="576C6D8C" w:rsidR="006427A2" w:rsidRPr="005F05BC" w:rsidRDefault="00877E85" w:rsidP="000B5E9C">
            <w:pPr>
              <w:ind w:firstLine="0"/>
              <w:jc w:val="center"/>
              <w:rPr>
                <w:sz w:val="16"/>
                <w:szCs w:val="16"/>
              </w:rPr>
            </w:pPr>
            <w:r w:rsidRPr="005F05BC">
              <w:rPr>
                <w:sz w:val="16"/>
                <w:szCs w:val="16"/>
              </w:rPr>
              <w:t>1.000</w:t>
            </w:r>
          </w:p>
        </w:tc>
        <w:tc>
          <w:tcPr>
            <w:tcW w:w="1559" w:type="dxa"/>
          </w:tcPr>
          <w:p w14:paraId="4F559AA1" w14:textId="7EABC81D" w:rsidR="006427A2" w:rsidRPr="005F05BC" w:rsidRDefault="00B30FB5" w:rsidP="000B5E9C">
            <w:pPr>
              <w:ind w:firstLine="0"/>
              <w:jc w:val="center"/>
              <w:rPr>
                <w:sz w:val="16"/>
                <w:szCs w:val="16"/>
              </w:rPr>
            </w:pPr>
            <w:r w:rsidRPr="005F05BC">
              <w:rPr>
                <w:sz w:val="16"/>
                <w:szCs w:val="16"/>
              </w:rPr>
              <w:t>0.00</w:t>
            </w:r>
            <w:r w:rsidR="008B1C7B" w:rsidRPr="005F05BC">
              <w:rPr>
                <w:sz w:val="16"/>
                <w:szCs w:val="16"/>
              </w:rPr>
              <w:t>0</w:t>
            </w:r>
          </w:p>
        </w:tc>
        <w:tc>
          <w:tcPr>
            <w:tcW w:w="1559" w:type="dxa"/>
          </w:tcPr>
          <w:p w14:paraId="2219F7CB" w14:textId="1D3964A6" w:rsidR="006427A2" w:rsidRPr="005F05BC" w:rsidRDefault="008E582F" w:rsidP="000B5E9C">
            <w:pPr>
              <w:ind w:firstLine="0"/>
              <w:jc w:val="center"/>
              <w:rPr>
                <w:sz w:val="16"/>
                <w:szCs w:val="16"/>
              </w:rPr>
            </w:pPr>
            <w:r w:rsidRPr="005F05BC">
              <w:rPr>
                <w:sz w:val="16"/>
                <w:szCs w:val="16"/>
              </w:rPr>
              <w:t>0.000</w:t>
            </w:r>
          </w:p>
        </w:tc>
      </w:tr>
      <w:tr w:rsidR="006427A2" w:rsidRPr="005F05BC" w14:paraId="12BF0637" w14:textId="77777777" w:rsidTr="006427A2">
        <w:tc>
          <w:tcPr>
            <w:tcW w:w="1558" w:type="dxa"/>
          </w:tcPr>
          <w:p w14:paraId="1E6A681A" w14:textId="6FC42F88" w:rsidR="006427A2" w:rsidRPr="005F05BC" w:rsidRDefault="006427A2" w:rsidP="007E7EE7">
            <w:pPr>
              <w:ind w:firstLine="0"/>
              <w:jc w:val="center"/>
              <w:rPr>
                <w:b/>
                <w:bCs/>
                <w:sz w:val="16"/>
                <w:szCs w:val="16"/>
              </w:rPr>
            </w:pPr>
            <w:r w:rsidRPr="005F05BC">
              <w:rPr>
                <w:b/>
                <w:bCs/>
                <w:sz w:val="16"/>
                <w:szCs w:val="16"/>
              </w:rPr>
              <w:t>ANN Bal.</w:t>
            </w:r>
          </w:p>
        </w:tc>
        <w:tc>
          <w:tcPr>
            <w:tcW w:w="1558" w:type="dxa"/>
          </w:tcPr>
          <w:p w14:paraId="73286843" w14:textId="59531A61" w:rsidR="006427A2" w:rsidRPr="005F05BC" w:rsidRDefault="00BA32C6" w:rsidP="00D35F53">
            <w:pPr>
              <w:ind w:firstLine="0"/>
              <w:jc w:val="center"/>
              <w:rPr>
                <w:sz w:val="16"/>
                <w:szCs w:val="16"/>
              </w:rPr>
            </w:pPr>
            <w:r w:rsidRPr="005F05BC">
              <w:rPr>
                <w:sz w:val="16"/>
                <w:szCs w:val="16"/>
              </w:rPr>
              <w:t>0.7</w:t>
            </w:r>
            <w:r w:rsidR="004875A3">
              <w:rPr>
                <w:sz w:val="16"/>
                <w:szCs w:val="16"/>
              </w:rPr>
              <w:t>44</w:t>
            </w:r>
          </w:p>
        </w:tc>
        <w:tc>
          <w:tcPr>
            <w:tcW w:w="1558" w:type="dxa"/>
          </w:tcPr>
          <w:p w14:paraId="7034C2BB" w14:textId="2DCA2508" w:rsidR="006427A2" w:rsidRPr="005F05BC" w:rsidRDefault="00904F4E" w:rsidP="000B5E9C">
            <w:pPr>
              <w:ind w:firstLine="0"/>
              <w:jc w:val="center"/>
              <w:rPr>
                <w:sz w:val="16"/>
                <w:szCs w:val="16"/>
              </w:rPr>
            </w:pPr>
            <w:r w:rsidRPr="005F05BC">
              <w:rPr>
                <w:sz w:val="16"/>
                <w:szCs w:val="16"/>
              </w:rPr>
              <w:t>0.</w:t>
            </w:r>
            <w:r w:rsidR="004875A3">
              <w:rPr>
                <w:sz w:val="16"/>
                <w:szCs w:val="16"/>
              </w:rPr>
              <w:t>902</w:t>
            </w:r>
          </w:p>
        </w:tc>
        <w:tc>
          <w:tcPr>
            <w:tcW w:w="1558" w:type="dxa"/>
          </w:tcPr>
          <w:p w14:paraId="331F6B75" w14:textId="022F2BBA" w:rsidR="006427A2" w:rsidRPr="005F05BC" w:rsidRDefault="00877E85" w:rsidP="000B5E9C">
            <w:pPr>
              <w:ind w:firstLine="0"/>
              <w:jc w:val="center"/>
              <w:rPr>
                <w:sz w:val="16"/>
                <w:szCs w:val="16"/>
              </w:rPr>
            </w:pPr>
            <w:r w:rsidRPr="005F05BC">
              <w:rPr>
                <w:sz w:val="16"/>
                <w:szCs w:val="16"/>
              </w:rPr>
              <w:t>0.7</w:t>
            </w:r>
            <w:r w:rsidR="004875A3">
              <w:rPr>
                <w:sz w:val="16"/>
                <w:szCs w:val="16"/>
              </w:rPr>
              <w:t>37</w:t>
            </w:r>
          </w:p>
        </w:tc>
        <w:tc>
          <w:tcPr>
            <w:tcW w:w="1559" w:type="dxa"/>
          </w:tcPr>
          <w:p w14:paraId="576A3428" w14:textId="3188812F" w:rsidR="006427A2" w:rsidRPr="005F05BC" w:rsidRDefault="00B30FB5" w:rsidP="000B5E9C">
            <w:pPr>
              <w:ind w:firstLine="0"/>
              <w:jc w:val="center"/>
              <w:rPr>
                <w:sz w:val="16"/>
                <w:szCs w:val="16"/>
              </w:rPr>
            </w:pPr>
            <w:r w:rsidRPr="005F05BC">
              <w:rPr>
                <w:sz w:val="16"/>
                <w:szCs w:val="16"/>
              </w:rPr>
              <w:t>0.1</w:t>
            </w:r>
            <w:r w:rsidR="00CC7877">
              <w:rPr>
                <w:sz w:val="16"/>
                <w:szCs w:val="16"/>
              </w:rPr>
              <w:t>30</w:t>
            </w:r>
          </w:p>
        </w:tc>
        <w:tc>
          <w:tcPr>
            <w:tcW w:w="1559" w:type="dxa"/>
          </w:tcPr>
          <w:p w14:paraId="205FB567" w14:textId="47075935" w:rsidR="006427A2" w:rsidRPr="005F05BC" w:rsidRDefault="008E582F" w:rsidP="000B5E9C">
            <w:pPr>
              <w:ind w:firstLine="0"/>
              <w:jc w:val="center"/>
              <w:rPr>
                <w:sz w:val="16"/>
                <w:szCs w:val="16"/>
              </w:rPr>
            </w:pPr>
            <w:r w:rsidRPr="005F05BC">
              <w:rPr>
                <w:sz w:val="16"/>
                <w:szCs w:val="16"/>
              </w:rPr>
              <w:t>0.2</w:t>
            </w:r>
            <w:r w:rsidR="00CC7877">
              <w:rPr>
                <w:sz w:val="16"/>
                <w:szCs w:val="16"/>
              </w:rPr>
              <w:t>28</w:t>
            </w:r>
          </w:p>
        </w:tc>
      </w:tr>
      <w:tr w:rsidR="006427A2" w:rsidRPr="005F05BC" w14:paraId="3577E90C" w14:textId="77777777" w:rsidTr="006427A2">
        <w:tc>
          <w:tcPr>
            <w:tcW w:w="1558" w:type="dxa"/>
          </w:tcPr>
          <w:p w14:paraId="455E1EA2" w14:textId="6B92B225" w:rsidR="006427A2" w:rsidRPr="005F05BC" w:rsidRDefault="00361E99" w:rsidP="007E7EE7">
            <w:pPr>
              <w:ind w:firstLine="0"/>
              <w:jc w:val="center"/>
              <w:rPr>
                <w:b/>
                <w:bCs/>
                <w:sz w:val="16"/>
                <w:szCs w:val="16"/>
              </w:rPr>
            </w:pPr>
            <w:r w:rsidRPr="005F05BC">
              <w:rPr>
                <w:b/>
                <w:bCs/>
                <w:sz w:val="16"/>
                <w:szCs w:val="16"/>
              </w:rPr>
              <w:t>ANN Z</w:t>
            </w:r>
          </w:p>
        </w:tc>
        <w:tc>
          <w:tcPr>
            <w:tcW w:w="1558" w:type="dxa"/>
          </w:tcPr>
          <w:p w14:paraId="46C9FE99" w14:textId="3FD92159" w:rsidR="006427A2" w:rsidRPr="005F05BC" w:rsidRDefault="00BA32C6" w:rsidP="000B5E9C">
            <w:pPr>
              <w:ind w:firstLine="0"/>
              <w:jc w:val="center"/>
              <w:rPr>
                <w:sz w:val="16"/>
                <w:szCs w:val="16"/>
              </w:rPr>
            </w:pPr>
            <w:r w:rsidRPr="005F05BC">
              <w:rPr>
                <w:sz w:val="16"/>
                <w:szCs w:val="16"/>
              </w:rPr>
              <w:t>0.958</w:t>
            </w:r>
          </w:p>
        </w:tc>
        <w:tc>
          <w:tcPr>
            <w:tcW w:w="1558" w:type="dxa"/>
          </w:tcPr>
          <w:p w14:paraId="4E3913F0" w14:textId="798F4A61" w:rsidR="006427A2" w:rsidRPr="005F05BC" w:rsidRDefault="003F6A9A" w:rsidP="000B5E9C">
            <w:pPr>
              <w:ind w:firstLine="0"/>
              <w:jc w:val="center"/>
              <w:rPr>
                <w:sz w:val="16"/>
                <w:szCs w:val="16"/>
              </w:rPr>
            </w:pPr>
            <w:r w:rsidRPr="005F05BC">
              <w:rPr>
                <w:sz w:val="16"/>
                <w:szCs w:val="16"/>
              </w:rPr>
              <w:t>0.000</w:t>
            </w:r>
          </w:p>
        </w:tc>
        <w:tc>
          <w:tcPr>
            <w:tcW w:w="1558" w:type="dxa"/>
          </w:tcPr>
          <w:p w14:paraId="7EBECEA7" w14:textId="414E6E40" w:rsidR="006427A2" w:rsidRPr="005F05BC" w:rsidRDefault="0045268C" w:rsidP="000B5E9C">
            <w:pPr>
              <w:ind w:firstLine="0"/>
              <w:jc w:val="center"/>
              <w:rPr>
                <w:sz w:val="16"/>
                <w:szCs w:val="16"/>
              </w:rPr>
            </w:pPr>
            <w:r w:rsidRPr="005F05BC">
              <w:rPr>
                <w:sz w:val="16"/>
                <w:szCs w:val="16"/>
              </w:rPr>
              <w:t>1.000</w:t>
            </w:r>
          </w:p>
        </w:tc>
        <w:tc>
          <w:tcPr>
            <w:tcW w:w="1559" w:type="dxa"/>
          </w:tcPr>
          <w:p w14:paraId="790ACF28" w14:textId="78D8B9BD" w:rsidR="006427A2" w:rsidRPr="005F05BC" w:rsidRDefault="00B30FB5" w:rsidP="000B5E9C">
            <w:pPr>
              <w:ind w:firstLine="0"/>
              <w:jc w:val="center"/>
              <w:rPr>
                <w:sz w:val="16"/>
                <w:szCs w:val="16"/>
              </w:rPr>
            </w:pPr>
            <w:r w:rsidRPr="005F05BC">
              <w:rPr>
                <w:sz w:val="16"/>
                <w:szCs w:val="16"/>
              </w:rPr>
              <w:t>0.000</w:t>
            </w:r>
          </w:p>
        </w:tc>
        <w:tc>
          <w:tcPr>
            <w:tcW w:w="1559" w:type="dxa"/>
          </w:tcPr>
          <w:p w14:paraId="2EBA205A" w14:textId="5F028017" w:rsidR="006427A2" w:rsidRPr="005F05BC" w:rsidRDefault="008E582F" w:rsidP="000B5E9C">
            <w:pPr>
              <w:ind w:firstLine="0"/>
              <w:jc w:val="center"/>
              <w:rPr>
                <w:sz w:val="16"/>
                <w:szCs w:val="16"/>
              </w:rPr>
            </w:pPr>
            <w:r w:rsidRPr="005F05BC">
              <w:rPr>
                <w:sz w:val="16"/>
                <w:szCs w:val="16"/>
              </w:rPr>
              <w:t>0.000</w:t>
            </w:r>
          </w:p>
        </w:tc>
      </w:tr>
      <w:tr w:rsidR="006427A2" w:rsidRPr="005F05BC" w14:paraId="3056177D" w14:textId="77777777" w:rsidTr="006427A2">
        <w:tc>
          <w:tcPr>
            <w:tcW w:w="1558" w:type="dxa"/>
          </w:tcPr>
          <w:p w14:paraId="54344EB8" w14:textId="7E93328F" w:rsidR="006427A2" w:rsidRPr="005F05BC" w:rsidRDefault="00361E99" w:rsidP="007E7EE7">
            <w:pPr>
              <w:ind w:firstLine="0"/>
              <w:jc w:val="center"/>
              <w:rPr>
                <w:b/>
                <w:bCs/>
                <w:sz w:val="16"/>
                <w:szCs w:val="16"/>
              </w:rPr>
            </w:pPr>
            <w:r w:rsidRPr="005F05BC">
              <w:rPr>
                <w:b/>
                <w:bCs/>
                <w:sz w:val="16"/>
                <w:szCs w:val="16"/>
              </w:rPr>
              <w:t>ANN Z Bal.</w:t>
            </w:r>
          </w:p>
        </w:tc>
        <w:tc>
          <w:tcPr>
            <w:tcW w:w="1558" w:type="dxa"/>
          </w:tcPr>
          <w:p w14:paraId="75BCCF1E" w14:textId="7CAEAB07" w:rsidR="006427A2" w:rsidRPr="005F05BC" w:rsidRDefault="00BA32C6" w:rsidP="000B5E9C">
            <w:pPr>
              <w:ind w:firstLine="0"/>
              <w:jc w:val="center"/>
              <w:rPr>
                <w:sz w:val="16"/>
                <w:szCs w:val="16"/>
              </w:rPr>
            </w:pPr>
            <w:r w:rsidRPr="005F05BC">
              <w:rPr>
                <w:sz w:val="16"/>
                <w:szCs w:val="16"/>
              </w:rPr>
              <w:t>0.</w:t>
            </w:r>
            <w:r w:rsidR="00CF40A3" w:rsidRPr="005F05BC">
              <w:rPr>
                <w:sz w:val="16"/>
                <w:szCs w:val="16"/>
              </w:rPr>
              <w:t>613</w:t>
            </w:r>
          </w:p>
        </w:tc>
        <w:tc>
          <w:tcPr>
            <w:tcW w:w="1558" w:type="dxa"/>
          </w:tcPr>
          <w:p w14:paraId="6762AFC7" w14:textId="7A262F7C" w:rsidR="006427A2" w:rsidRPr="005F05BC" w:rsidRDefault="003F6A9A" w:rsidP="000B5E9C">
            <w:pPr>
              <w:ind w:firstLine="0"/>
              <w:jc w:val="center"/>
              <w:rPr>
                <w:sz w:val="16"/>
                <w:szCs w:val="16"/>
              </w:rPr>
            </w:pPr>
            <w:r w:rsidRPr="005F05BC">
              <w:rPr>
                <w:sz w:val="16"/>
                <w:szCs w:val="16"/>
              </w:rPr>
              <w:t>0.878</w:t>
            </w:r>
          </w:p>
        </w:tc>
        <w:tc>
          <w:tcPr>
            <w:tcW w:w="1558" w:type="dxa"/>
          </w:tcPr>
          <w:p w14:paraId="4FFE4520" w14:textId="545F0ED9" w:rsidR="006427A2" w:rsidRPr="005F05BC" w:rsidRDefault="0045268C" w:rsidP="000B5E9C">
            <w:pPr>
              <w:ind w:firstLine="0"/>
              <w:jc w:val="center"/>
              <w:rPr>
                <w:sz w:val="16"/>
                <w:szCs w:val="16"/>
              </w:rPr>
            </w:pPr>
            <w:r w:rsidRPr="005F05BC">
              <w:rPr>
                <w:sz w:val="16"/>
                <w:szCs w:val="16"/>
              </w:rPr>
              <w:t>0.</w:t>
            </w:r>
            <w:r w:rsidR="00BA1694" w:rsidRPr="005F05BC">
              <w:rPr>
                <w:sz w:val="16"/>
                <w:szCs w:val="16"/>
              </w:rPr>
              <w:t>602</w:t>
            </w:r>
          </w:p>
        </w:tc>
        <w:tc>
          <w:tcPr>
            <w:tcW w:w="1559" w:type="dxa"/>
          </w:tcPr>
          <w:p w14:paraId="68AEC2AD" w14:textId="7D172CF4" w:rsidR="006427A2" w:rsidRPr="005F05BC" w:rsidRDefault="00B30FB5" w:rsidP="000B5E9C">
            <w:pPr>
              <w:ind w:firstLine="0"/>
              <w:jc w:val="center"/>
              <w:rPr>
                <w:sz w:val="16"/>
                <w:szCs w:val="16"/>
              </w:rPr>
            </w:pPr>
            <w:r w:rsidRPr="005F05BC">
              <w:rPr>
                <w:sz w:val="16"/>
                <w:szCs w:val="16"/>
              </w:rPr>
              <w:t>0.</w:t>
            </w:r>
            <w:r w:rsidR="00BA1694" w:rsidRPr="005F05BC">
              <w:rPr>
                <w:sz w:val="16"/>
                <w:szCs w:val="16"/>
              </w:rPr>
              <w:t>088</w:t>
            </w:r>
          </w:p>
        </w:tc>
        <w:tc>
          <w:tcPr>
            <w:tcW w:w="1559" w:type="dxa"/>
          </w:tcPr>
          <w:p w14:paraId="136F4FD3" w14:textId="0BF313E7" w:rsidR="006427A2" w:rsidRPr="005F05BC" w:rsidRDefault="008E582F" w:rsidP="000B5E9C">
            <w:pPr>
              <w:ind w:firstLine="0"/>
              <w:jc w:val="center"/>
              <w:rPr>
                <w:sz w:val="16"/>
                <w:szCs w:val="16"/>
              </w:rPr>
            </w:pPr>
            <w:r w:rsidRPr="005F05BC">
              <w:rPr>
                <w:sz w:val="16"/>
                <w:szCs w:val="16"/>
              </w:rPr>
              <w:t>0.</w:t>
            </w:r>
            <w:r w:rsidR="00BA1694" w:rsidRPr="005F05BC">
              <w:rPr>
                <w:sz w:val="16"/>
                <w:szCs w:val="16"/>
              </w:rPr>
              <w:t>160</w:t>
            </w:r>
          </w:p>
        </w:tc>
      </w:tr>
      <w:tr w:rsidR="006427A2" w:rsidRPr="005F05BC" w14:paraId="1955F504" w14:textId="77777777" w:rsidTr="006427A2">
        <w:tc>
          <w:tcPr>
            <w:tcW w:w="1558" w:type="dxa"/>
          </w:tcPr>
          <w:p w14:paraId="71CFD4F9" w14:textId="39B3D660" w:rsidR="006427A2" w:rsidRPr="005F05BC" w:rsidRDefault="00361E99" w:rsidP="007E7EE7">
            <w:pPr>
              <w:ind w:firstLine="0"/>
              <w:jc w:val="center"/>
              <w:rPr>
                <w:b/>
                <w:bCs/>
                <w:sz w:val="16"/>
                <w:szCs w:val="16"/>
              </w:rPr>
            </w:pPr>
            <w:r w:rsidRPr="005F05BC">
              <w:rPr>
                <w:b/>
                <w:bCs/>
                <w:sz w:val="16"/>
                <w:szCs w:val="16"/>
              </w:rPr>
              <w:t>RF Reg.</w:t>
            </w:r>
          </w:p>
        </w:tc>
        <w:tc>
          <w:tcPr>
            <w:tcW w:w="1558" w:type="dxa"/>
          </w:tcPr>
          <w:p w14:paraId="4D2A47FF" w14:textId="401619A1" w:rsidR="006427A2" w:rsidRPr="005F05BC" w:rsidRDefault="00BA32C6" w:rsidP="000B5E9C">
            <w:pPr>
              <w:ind w:firstLine="0"/>
              <w:jc w:val="center"/>
              <w:rPr>
                <w:sz w:val="16"/>
                <w:szCs w:val="16"/>
              </w:rPr>
            </w:pPr>
            <w:r w:rsidRPr="005F05BC">
              <w:rPr>
                <w:sz w:val="16"/>
                <w:szCs w:val="16"/>
              </w:rPr>
              <w:t>0.958</w:t>
            </w:r>
          </w:p>
        </w:tc>
        <w:tc>
          <w:tcPr>
            <w:tcW w:w="1558" w:type="dxa"/>
          </w:tcPr>
          <w:p w14:paraId="6A18DF12" w14:textId="7766C2E9" w:rsidR="006427A2" w:rsidRPr="005F05BC" w:rsidRDefault="003F6A9A" w:rsidP="000B5E9C">
            <w:pPr>
              <w:ind w:firstLine="0"/>
              <w:jc w:val="center"/>
              <w:rPr>
                <w:sz w:val="16"/>
                <w:szCs w:val="16"/>
              </w:rPr>
            </w:pPr>
            <w:r w:rsidRPr="005F05BC">
              <w:rPr>
                <w:sz w:val="16"/>
                <w:szCs w:val="16"/>
              </w:rPr>
              <w:t>0.000</w:t>
            </w:r>
          </w:p>
        </w:tc>
        <w:tc>
          <w:tcPr>
            <w:tcW w:w="1558" w:type="dxa"/>
          </w:tcPr>
          <w:p w14:paraId="5732A2C9" w14:textId="221BB4AC" w:rsidR="006427A2" w:rsidRPr="005F05BC" w:rsidRDefault="0045268C" w:rsidP="000B5E9C">
            <w:pPr>
              <w:ind w:firstLine="0"/>
              <w:jc w:val="center"/>
              <w:rPr>
                <w:sz w:val="16"/>
                <w:szCs w:val="16"/>
              </w:rPr>
            </w:pPr>
            <w:r w:rsidRPr="005F05BC">
              <w:rPr>
                <w:sz w:val="16"/>
                <w:szCs w:val="16"/>
              </w:rPr>
              <w:t>1.000</w:t>
            </w:r>
          </w:p>
        </w:tc>
        <w:tc>
          <w:tcPr>
            <w:tcW w:w="1559" w:type="dxa"/>
          </w:tcPr>
          <w:p w14:paraId="4C9BCC6A" w14:textId="21AABAFE" w:rsidR="006427A2" w:rsidRPr="005F05BC" w:rsidRDefault="00B30FB5" w:rsidP="000B5E9C">
            <w:pPr>
              <w:ind w:firstLine="0"/>
              <w:jc w:val="center"/>
              <w:rPr>
                <w:sz w:val="16"/>
                <w:szCs w:val="16"/>
              </w:rPr>
            </w:pPr>
            <w:r w:rsidRPr="005F05BC">
              <w:rPr>
                <w:sz w:val="16"/>
                <w:szCs w:val="16"/>
              </w:rPr>
              <w:t>0.000</w:t>
            </w:r>
          </w:p>
        </w:tc>
        <w:tc>
          <w:tcPr>
            <w:tcW w:w="1559" w:type="dxa"/>
          </w:tcPr>
          <w:p w14:paraId="0FFDDEB8" w14:textId="016B22C0" w:rsidR="006427A2" w:rsidRPr="005F05BC" w:rsidRDefault="008E582F" w:rsidP="000B5E9C">
            <w:pPr>
              <w:ind w:firstLine="0"/>
              <w:jc w:val="center"/>
              <w:rPr>
                <w:sz w:val="16"/>
                <w:szCs w:val="16"/>
              </w:rPr>
            </w:pPr>
            <w:r w:rsidRPr="005F05BC">
              <w:rPr>
                <w:sz w:val="16"/>
                <w:szCs w:val="16"/>
              </w:rPr>
              <w:t>0.000</w:t>
            </w:r>
          </w:p>
        </w:tc>
      </w:tr>
      <w:tr w:rsidR="007E7EE7" w:rsidRPr="005F05BC" w14:paraId="2B6C3664" w14:textId="77777777" w:rsidTr="007E7EE7">
        <w:tc>
          <w:tcPr>
            <w:tcW w:w="1558" w:type="dxa"/>
          </w:tcPr>
          <w:p w14:paraId="2A66135F" w14:textId="0BC20E26" w:rsidR="007E7EE7" w:rsidRPr="005F05BC" w:rsidRDefault="007E7EE7" w:rsidP="007E7EE7">
            <w:pPr>
              <w:ind w:firstLine="0"/>
              <w:jc w:val="center"/>
              <w:rPr>
                <w:b/>
                <w:bCs/>
                <w:sz w:val="16"/>
                <w:szCs w:val="16"/>
              </w:rPr>
            </w:pPr>
            <w:r w:rsidRPr="005F05BC">
              <w:rPr>
                <w:b/>
                <w:bCs/>
                <w:sz w:val="16"/>
                <w:szCs w:val="16"/>
              </w:rPr>
              <w:t>RF Bal.</w:t>
            </w:r>
          </w:p>
        </w:tc>
        <w:tc>
          <w:tcPr>
            <w:tcW w:w="1558" w:type="dxa"/>
          </w:tcPr>
          <w:p w14:paraId="2901FE1A" w14:textId="3D1F9612" w:rsidR="007E7EE7" w:rsidRPr="005F05BC" w:rsidRDefault="00BA32C6" w:rsidP="000B5E9C">
            <w:pPr>
              <w:ind w:firstLine="0"/>
              <w:jc w:val="center"/>
              <w:rPr>
                <w:sz w:val="16"/>
                <w:szCs w:val="16"/>
              </w:rPr>
            </w:pPr>
            <w:r w:rsidRPr="005F05BC">
              <w:rPr>
                <w:sz w:val="16"/>
                <w:szCs w:val="16"/>
              </w:rPr>
              <w:t>0.94</w:t>
            </w:r>
            <w:r w:rsidR="00AE0A6D" w:rsidRPr="005F05BC">
              <w:rPr>
                <w:sz w:val="16"/>
                <w:szCs w:val="16"/>
              </w:rPr>
              <w:t>8</w:t>
            </w:r>
          </w:p>
        </w:tc>
        <w:tc>
          <w:tcPr>
            <w:tcW w:w="1558" w:type="dxa"/>
          </w:tcPr>
          <w:p w14:paraId="4C7DF613" w14:textId="03128703" w:rsidR="007E7EE7" w:rsidRPr="005F05BC" w:rsidRDefault="003F6A9A" w:rsidP="000B5E9C">
            <w:pPr>
              <w:ind w:firstLine="0"/>
              <w:jc w:val="center"/>
              <w:rPr>
                <w:sz w:val="16"/>
                <w:szCs w:val="16"/>
              </w:rPr>
            </w:pPr>
            <w:r w:rsidRPr="005F05BC">
              <w:rPr>
                <w:sz w:val="16"/>
                <w:szCs w:val="16"/>
              </w:rPr>
              <w:t>0.000</w:t>
            </w:r>
          </w:p>
        </w:tc>
        <w:tc>
          <w:tcPr>
            <w:tcW w:w="1558" w:type="dxa"/>
          </w:tcPr>
          <w:p w14:paraId="17560D73" w14:textId="2CF77175" w:rsidR="007E7EE7" w:rsidRPr="005F05BC" w:rsidRDefault="0045268C" w:rsidP="000B5E9C">
            <w:pPr>
              <w:ind w:firstLine="0"/>
              <w:jc w:val="center"/>
              <w:rPr>
                <w:sz w:val="16"/>
                <w:szCs w:val="16"/>
              </w:rPr>
            </w:pPr>
            <w:r w:rsidRPr="005F05BC">
              <w:rPr>
                <w:sz w:val="16"/>
                <w:szCs w:val="16"/>
              </w:rPr>
              <w:t>0.989</w:t>
            </w:r>
          </w:p>
        </w:tc>
        <w:tc>
          <w:tcPr>
            <w:tcW w:w="1559" w:type="dxa"/>
          </w:tcPr>
          <w:p w14:paraId="5B4EA062" w14:textId="2AA12364" w:rsidR="007E7EE7" w:rsidRPr="005F05BC" w:rsidRDefault="00B30FB5" w:rsidP="000B5E9C">
            <w:pPr>
              <w:ind w:firstLine="0"/>
              <w:jc w:val="center"/>
              <w:rPr>
                <w:sz w:val="16"/>
                <w:szCs w:val="16"/>
              </w:rPr>
            </w:pPr>
            <w:r w:rsidRPr="005F05BC">
              <w:rPr>
                <w:sz w:val="16"/>
                <w:szCs w:val="16"/>
              </w:rPr>
              <w:t>0.00</w:t>
            </w:r>
            <w:r w:rsidR="00E349E8" w:rsidRPr="005F05BC">
              <w:rPr>
                <w:sz w:val="16"/>
                <w:szCs w:val="16"/>
              </w:rPr>
              <w:t>0</w:t>
            </w:r>
          </w:p>
        </w:tc>
        <w:tc>
          <w:tcPr>
            <w:tcW w:w="1559" w:type="dxa"/>
          </w:tcPr>
          <w:p w14:paraId="726BC4DD" w14:textId="6FBFE93E" w:rsidR="007E7EE7" w:rsidRPr="005F05BC" w:rsidRDefault="008E582F" w:rsidP="000B5E9C">
            <w:pPr>
              <w:ind w:firstLine="0"/>
              <w:jc w:val="center"/>
              <w:rPr>
                <w:sz w:val="16"/>
                <w:szCs w:val="16"/>
              </w:rPr>
            </w:pPr>
            <w:r w:rsidRPr="005F05BC">
              <w:rPr>
                <w:sz w:val="16"/>
                <w:szCs w:val="16"/>
              </w:rPr>
              <w:t>0.</w:t>
            </w:r>
            <w:r w:rsidR="00E349E8" w:rsidRPr="005F05BC">
              <w:rPr>
                <w:sz w:val="16"/>
                <w:szCs w:val="16"/>
              </w:rPr>
              <w:t>000</w:t>
            </w:r>
          </w:p>
        </w:tc>
      </w:tr>
      <w:tr w:rsidR="007E7EE7" w:rsidRPr="005F05BC" w14:paraId="3412E53C" w14:textId="77777777" w:rsidTr="007E7EE7">
        <w:tc>
          <w:tcPr>
            <w:tcW w:w="1558" w:type="dxa"/>
          </w:tcPr>
          <w:p w14:paraId="716F6794" w14:textId="7EBD5448" w:rsidR="007E7EE7" w:rsidRPr="005F05BC" w:rsidRDefault="007E7EE7" w:rsidP="007E7EE7">
            <w:pPr>
              <w:ind w:firstLine="0"/>
              <w:jc w:val="center"/>
              <w:rPr>
                <w:b/>
                <w:bCs/>
                <w:sz w:val="16"/>
                <w:szCs w:val="16"/>
              </w:rPr>
            </w:pPr>
            <w:r w:rsidRPr="005F05BC">
              <w:rPr>
                <w:b/>
                <w:bCs/>
                <w:sz w:val="16"/>
                <w:szCs w:val="16"/>
              </w:rPr>
              <w:t>CART Bal.</w:t>
            </w:r>
          </w:p>
        </w:tc>
        <w:tc>
          <w:tcPr>
            <w:tcW w:w="1558" w:type="dxa"/>
          </w:tcPr>
          <w:p w14:paraId="59E57D05" w14:textId="784C8CE9" w:rsidR="007E7EE7" w:rsidRPr="005F05BC" w:rsidRDefault="00BA32C6" w:rsidP="000B5E9C">
            <w:pPr>
              <w:ind w:firstLine="0"/>
              <w:jc w:val="center"/>
              <w:rPr>
                <w:sz w:val="16"/>
                <w:szCs w:val="16"/>
              </w:rPr>
            </w:pPr>
            <w:r w:rsidRPr="005F05BC">
              <w:rPr>
                <w:sz w:val="16"/>
                <w:szCs w:val="16"/>
              </w:rPr>
              <w:t>0.700</w:t>
            </w:r>
          </w:p>
        </w:tc>
        <w:tc>
          <w:tcPr>
            <w:tcW w:w="1558" w:type="dxa"/>
          </w:tcPr>
          <w:p w14:paraId="53FA0427" w14:textId="0F244D91" w:rsidR="007E7EE7" w:rsidRPr="005F05BC" w:rsidRDefault="003F6A9A" w:rsidP="000B5E9C">
            <w:pPr>
              <w:ind w:firstLine="0"/>
              <w:jc w:val="center"/>
              <w:rPr>
                <w:sz w:val="16"/>
                <w:szCs w:val="16"/>
              </w:rPr>
            </w:pPr>
            <w:r w:rsidRPr="005F05BC">
              <w:rPr>
                <w:sz w:val="16"/>
                <w:szCs w:val="16"/>
              </w:rPr>
              <w:t>0.</w:t>
            </w:r>
            <w:r w:rsidR="00877E85" w:rsidRPr="005F05BC">
              <w:rPr>
                <w:sz w:val="16"/>
                <w:szCs w:val="16"/>
              </w:rPr>
              <w:t>902</w:t>
            </w:r>
          </w:p>
        </w:tc>
        <w:tc>
          <w:tcPr>
            <w:tcW w:w="1558" w:type="dxa"/>
          </w:tcPr>
          <w:p w14:paraId="397E361E" w14:textId="4791CC6A" w:rsidR="007E7EE7" w:rsidRPr="005F05BC" w:rsidRDefault="0045268C" w:rsidP="000B5E9C">
            <w:pPr>
              <w:ind w:firstLine="0"/>
              <w:jc w:val="center"/>
              <w:rPr>
                <w:sz w:val="16"/>
                <w:szCs w:val="16"/>
              </w:rPr>
            </w:pPr>
            <w:r w:rsidRPr="005F05BC">
              <w:rPr>
                <w:sz w:val="16"/>
                <w:szCs w:val="16"/>
              </w:rPr>
              <w:t>0.691</w:t>
            </w:r>
          </w:p>
        </w:tc>
        <w:tc>
          <w:tcPr>
            <w:tcW w:w="1559" w:type="dxa"/>
          </w:tcPr>
          <w:p w14:paraId="39EEF098" w14:textId="1CBF32C3" w:rsidR="007E7EE7" w:rsidRPr="005F05BC" w:rsidRDefault="00B30FB5" w:rsidP="000B5E9C">
            <w:pPr>
              <w:ind w:firstLine="0"/>
              <w:jc w:val="center"/>
              <w:rPr>
                <w:sz w:val="16"/>
                <w:szCs w:val="16"/>
              </w:rPr>
            </w:pPr>
            <w:r w:rsidRPr="005F05BC">
              <w:rPr>
                <w:sz w:val="16"/>
                <w:szCs w:val="16"/>
              </w:rPr>
              <w:t>0.113</w:t>
            </w:r>
          </w:p>
        </w:tc>
        <w:tc>
          <w:tcPr>
            <w:tcW w:w="1559" w:type="dxa"/>
          </w:tcPr>
          <w:p w14:paraId="1E90CCF0" w14:textId="3EE089DB" w:rsidR="007E7EE7" w:rsidRPr="005F05BC" w:rsidRDefault="000B5E9C" w:rsidP="000B5E9C">
            <w:pPr>
              <w:ind w:firstLine="0"/>
              <w:jc w:val="center"/>
              <w:rPr>
                <w:sz w:val="16"/>
                <w:szCs w:val="16"/>
              </w:rPr>
            </w:pPr>
            <w:r w:rsidRPr="005F05BC">
              <w:rPr>
                <w:sz w:val="16"/>
                <w:szCs w:val="16"/>
              </w:rPr>
              <w:t>0.201</w:t>
            </w:r>
          </w:p>
        </w:tc>
      </w:tr>
      <w:tr w:rsidR="007E7EE7" w:rsidRPr="005F05BC" w14:paraId="090AF206" w14:textId="77777777" w:rsidTr="007E7EE7">
        <w:tc>
          <w:tcPr>
            <w:tcW w:w="1558" w:type="dxa"/>
          </w:tcPr>
          <w:p w14:paraId="53F104AA" w14:textId="26D9B46D" w:rsidR="007E7EE7" w:rsidRPr="005F05BC" w:rsidRDefault="007E7EE7" w:rsidP="007E7EE7">
            <w:pPr>
              <w:ind w:firstLine="0"/>
              <w:jc w:val="center"/>
              <w:rPr>
                <w:b/>
                <w:bCs/>
                <w:sz w:val="16"/>
                <w:szCs w:val="16"/>
              </w:rPr>
            </w:pPr>
            <w:r w:rsidRPr="005F05BC">
              <w:rPr>
                <w:b/>
                <w:bCs/>
                <w:sz w:val="16"/>
                <w:szCs w:val="16"/>
              </w:rPr>
              <w:t>CART Cost</w:t>
            </w:r>
          </w:p>
        </w:tc>
        <w:tc>
          <w:tcPr>
            <w:tcW w:w="1558" w:type="dxa"/>
          </w:tcPr>
          <w:p w14:paraId="604CCDBD" w14:textId="3B8F1D3B" w:rsidR="007E7EE7" w:rsidRPr="005F05BC" w:rsidRDefault="00D35F53" w:rsidP="000B5E9C">
            <w:pPr>
              <w:ind w:firstLine="0"/>
              <w:jc w:val="center"/>
              <w:rPr>
                <w:sz w:val="16"/>
                <w:szCs w:val="16"/>
              </w:rPr>
            </w:pPr>
            <w:r w:rsidRPr="005F05BC">
              <w:rPr>
                <w:sz w:val="16"/>
                <w:szCs w:val="16"/>
              </w:rPr>
              <w:t>0.84</w:t>
            </w:r>
            <w:r w:rsidR="00AE0A6D" w:rsidRPr="005F05BC">
              <w:rPr>
                <w:sz w:val="16"/>
                <w:szCs w:val="16"/>
              </w:rPr>
              <w:t>5</w:t>
            </w:r>
          </w:p>
        </w:tc>
        <w:tc>
          <w:tcPr>
            <w:tcW w:w="1558" w:type="dxa"/>
          </w:tcPr>
          <w:p w14:paraId="7D7DBFA5" w14:textId="766BBAA5" w:rsidR="007E7EE7" w:rsidRPr="005F05BC" w:rsidRDefault="00877E85" w:rsidP="000B5E9C">
            <w:pPr>
              <w:ind w:firstLine="0"/>
              <w:jc w:val="center"/>
              <w:rPr>
                <w:sz w:val="16"/>
                <w:szCs w:val="16"/>
              </w:rPr>
            </w:pPr>
            <w:r w:rsidRPr="005F05BC">
              <w:rPr>
                <w:sz w:val="16"/>
                <w:szCs w:val="16"/>
              </w:rPr>
              <w:t>0.512</w:t>
            </w:r>
          </w:p>
        </w:tc>
        <w:tc>
          <w:tcPr>
            <w:tcW w:w="1558" w:type="dxa"/>
          </w:tcPr>
          <w:p w14:paraId="5C2E2409" w14:textId="3B44797A" w:rsidR="007E7EE7" w:rsidRPr="005F05BC" w:rsidRDefault="00280214" w:rsidP="000B5E9C">
            <w:pPr>
              <w:ind w:firstLine="0"/>
              <w:jc w:val="center"/>
              <w:rPr>
                <w:sz w:val="16"/>
                <w:szCs w:val="16"/>
              </w:rPr>
            </w:pPr>
            <w:r w:rsidRPr="005F05BC">
              <w:rPr>
                <w:sz w:val="16"/>
                <w:szCs w:val="16"/>
              </w:rPr>
              <w:t>0.860</w:t>
            </w:r>
          </w:p>
        </w:tc>
        <w:tc>
          <w:tcPr>
            <w:tcW w:w="1559" w:type="dxa"/>
          </w:tcPr>
          <w:p w14:paraId="71295A4A" w14:textId="2F1BE85B" w:rsidR="007E7EE7" w:rsidRPr="005F05BC" w:rsidRDefault="00B30FB5" w:rsidP="000B5E9C">
            <w:pPr>
              <w:ind w:firstLine="0"/>
              <w:jc w:val="center"/>
              <w:rPr>
                <w:sz w:val="16"/>
                <w:szCs w:val="16"/>
              </w:rPr>
            </w:pPr>
            <w:r w:rsidRPr="005F05BC">
              <w:rPr>
                <w:sz w:val="16"/>
                <w:szCs w:val="16"/>
              </w:rPr>
              <w:t>0.138</w:t>
            </w:r>
          </w:p>
        </w:tc>
        <w:tc>
          <w:tcPr>
            <w:tcW w:w="1559" w:type="dxa"/>
          </w:tcPr>
          <w:p w14:paraId="5A79ADBC" w14:textId="488A542C" w:rsidR="007E7EE7" w:rsidRPr="005F05BC" w:rsidRDefault="000B5E9C" w:rsidP="000B5E9C">
            <w:pPr>
              <w:ind w:firstLine="0"/>
              <w:jc w:val="center"/>
              <w:rPr>
                <w:sz w:val="16"/>
                <w:szCs w:val="16"/>
              </w:rPr>
            </w:pPr>
            <w:r w:rsidRPr="005F05BC">
              <w:rPr>
                <w:sz w:val="16"/>
                <w:szCs w:val="16"/>
              </w:rPr>
              <w:t>0.21</w:t>
            </w:r>
            <w:r w:rsidR="00AE0A6D" w:rsidRPr="005F05BC">
              <w:rPr>
                <w:sz w:val="16"/>
                <w:szCs w:val="16"/>
              </w:rPr>
              <w:t>8</w:t>
            </w:r>
          </w:p>
        </w:tc>
      </w:tr>
      <w:tr w:rsidR="007E7EE7" w:rsidRPr="005F05BC" w14:paraId="029E80E7" w14:textId="77777777" w:rsidTr="007E7EE7">
        <w:tc>
          <w:tcPr>
            <w:tcW w:w="1558" w:type="dxa"/>
          </w:tcPr>
          <w:p w14:paraId="03F372CD" w14:textId="0A0D5909" w:rsidR="007E7EE7" w:rsidRPr="005F05BC" w:rsidRDefault="007E7EE7" w:rsidP="007E7EE7">
            <w:pPr>
              <w:ind w:firstLine="0"/>
              <w:jc w:val="center"/>
              <w:rPr>
                <w:b/>
                <w:bCs/>
                <w:sz w:val="16"/>
                <w:szCs w:val="16"/>
              </w:rPr>
            </w:pPr>
            <w:r w:rsidRPr="005F05BC">
              <w:rPr>
                <w:b/>
                <w:bCs/>
                <w:sz w:val="16"/>
                <w:szCs w:val="16"/>
              </w:rPr>
              <w:t>CART Cost Bal.</w:t>
            </w:r>
          </w:p>
        </w:tc>
        <w:tc>
          <w:tcPr>
            <w:tcW w:w="1558" w:type="dxa"/>
          </w:tcPr>
          <w:p w14:paraId="2D87D2CE" w14:textId="71130FAB" w:rsidR="007E7EE7" w:rsidRPr="005F05BC" w:rsidRDefault="00D35F53" w:rsidP="000B5E9C">
            <w:pPr>
              <w:ind w:firstLine="0"/>
              <w:jc w:val="center"/>
              <w:rPr>
                <w:sz w:val="16"/>
                <w:szCs w:val="16"/>
              </w:rPr>
            </w:pPr>
            <w:r w:rsidRPr="005F05BC">
              <w:rPr>
                <w:sz w:val="16"/>
                <w:szCs w:val="16"/>
              </w:rPr>
              <w:t>0.516</w:t>
            </w:r>
          </w:p>
        </w:tc>
        <w:tc>
          <w:tcPr>
            <w:tcW w:w="1558" w:type="dxa"/>
          </w:tcPr>
          <w:p w14:paraId="4EAEE261" w14:textId="3B8D6649" w:rsidR="007E7EE7" w:rsidRPr="005F05BC" w:rsidRDefault="00877E85" w:rsidP="000B5E9C">
            <w:pPr>
              <w:ind w:firstLine="0"/>
              <w:jc w:val="center"/>
              <w:rPr>
                <w:sz w:val="16"/>
                <w:szCs w:val="16"/>
              </w:rPr>
            </w:pPr>
            <w:r w:rsidRPr="005F05BC">
              <w:rPr>
                <w:sz w:val="16"/>
                <w:szCs w:val="16"/>
              </w:rPr>
              <w:t>0.97</w:t>
            </w:r>
            <w:r w:rsidR="0088467C" w:rsidRPr="005F05BC">
              <w:rPr>
                <w:sz w:val="16"/>
                <w:szCs w:val="16"/>
              </w:rPr>
              <w:t>6</w:t>
            </w:r>
          </w:p>
        </w:tc>
        <w:tc>
          <w:tcPr>
            <w:tcW w:w="1558" w:type="dxa"/>
          </w:tcPr>
          <w:p w14:paraId="262F9043" w14:textId="1B455228" w:rsidR="007E7EE7" w:rsidRPr="005F05BC" w:rsidRDefault="00280214" w:rsidP="000B5E9C">
            <w:pPr>
              <w:ind w:firstLine="0"/>
              <w:jc w:val="center"/>
              <w:rPr>
                <w:sz w:val="16"/>
                <w:szCs w:val="16"/>
              </w:rPr>
            </w:pPr>
            <w:r w:rsidRPr="005F05BC">
              <w:rPr>
                <w:sz w:val="16"/>
                <w:szCs w:val="16"/>
              </w:rPr>
              <w:t>0.496</w:t>
            </w:r>
          </w:p>
        </w:tc>
        <w:tc>
          <w:tcPr>
            <w:tcW w:w="1559" w:type="dxa"/>
          </w:tcPr>
          <w:p w14:paraId="09BE18D5" w14:textId="61341BC0" w:rsidR="007E7EE7" w:rsidRPr="005F05BC" w:rsidRDefault="00B30FB5" w:rsidP="000B5E9C">
            <w:pPr>
              <w:ind w:firstLine="0"/>
              <w:jc w:val="center"/>
              <w:rPr>
                <w:sz w:val="16"/>
                <w:szCs w:val="16"/>
              </w:rPr>
            </w:pPr>
            <w:r w:rsidRPr="005F05BC">
              <w:rPr>
                <w:sz w:val="16"/>
                <w:szCs w:val="16"/>
              </w:rPr>
              <w:t>0.07</w:t>
            </w:r>
            <w:r w:rsidR="0088467C" w:rsidRPr="005F05BC">
              <w:rPr>
                <w:sz w:val="16"/>
                <w:szCs w:val="16"/>
              </w:rPr>
              <w:t>8</w:t>
            </w:r>
          </w:p>
        </w:tc>
        <w:tc>
          <w:tcPr>
            <w:tcW w:w="1559" w:type="dxa"/>
          </w:tcPr>
          <w:p w14:paraId="5CCB6996" w14:textId="51EB9D6F" w:rsidR="007E7EE7" w:rsidRPr="005F05BC" w:rsidRDefault="000B5E9C" w:rsidP="000B5E9C">
            <w:pPr>
              <w:ind w:firstLine="0"/>
              <w:jc w:val="center"/>
              <w:rPr>
                <w:sz w:val="16"/>
                <w:szCs w:val="16"/>
              </w:rPr>
            </w:pPr>
            <w:r w:rsidRPr="005F05BC">
              <w:rPr>
                <w:sz w:val="16"/>
                <w:szCs w:val="16"/>
              </w:rPr>
              <w:t>0.144</w:t>
            </w:r>
          </w:p>
        </w:tc>
      </w:tr>
      <w:tr w:rsidR="007E7EE7" w:rsidRPr="005F05BC" w14:paraId="3E3C25A8" w14:textId="77777777" w:rsidTr="007E7EE7">
        <w:tc>
          <w:tcPr>
            <w:tcW w:w="1558" w:type="dxa"/>
          </w:tcPr>
          <w:p w14:paraId="15C3D67E" w14:textId="685F04DF" w:rsidR="007E7EE7" w:rsidRPr="005F05BC" w:rsidRDefault="007E7EE7" w:rsidP="007E7EE7">
            <w:pPr>
              <w:ind w:firstLine="0"/>
              <w:jc w:val="center"/>
              <w:rPr>
                <w:b/>
                <w:bCs/>
                <w:sz w:val="16"/>
                <w:szCs w:val="16"/>
              </w:rPr>
            </w:pPr>
            <w:r w:rsidRPr="005F05BC">
              <w:rPr>
                <w:b/>
                <w:bCs/>
                <w:sz w:val="16"/>
                <w:szCs w:val="16"/>
              </w:rPr>
              <w:t>C5.0 Bal.</w:t>
            </w:r>
          </w:p>
        </w:tc>
        <w:tc>
          <w:tcPr>
            <w:tcW w:w="1558" w:type="dxa"/>
          </w:tcPr>
          <w:p w14:paraId="15085893" w14:textId="095614D2" w:rsidR="007E7EE7" w:rsidRPr="005F05BC" w:rsidRDefault="00D35F53" w:rsidP="000B5E9C">
            <w:pPr>
              <w:ind w:firstLine="0"/>
              <w:jc w:val="center"/>
              <w:rPr>
                <w:sz w:val="16"/>
                <w:szCs w:val="16"/>
              </w:rPr>
            </w:pPr>
            <w:r w:rsidRPr="005F05BC">
              <w:rPr>
                <w:sz w:val="16"/>
                <w:szCs w:val="16"/>
              </w:rPr>
              <w:t>0.78</w:t>
            </w:r>
            <w:r w:rsidR="0088495C" w:rsidRPr="005F05BC">
              <w:rPr>
                <w:sz w:val="16"/>
                <w:szCs w:val="16"/>
              </w:rPr>
              <w:t>5</w:t>
            </w:r>
          </w:p>
        </w:tc>
        <w:tc>
          <w:tcPr>
            <w:tcW w:w="1558" w:type="dxa"/>
          </w:tcPr>
          <w:p w14:paraId="7C3ABDBD" w14:textId="3F0891A8" w:rsidR="007E7EE7" w:rsidRPr="005F05BC" w:rsidRDefault="00877E85" w:rsidP="000B5E9C">
            <w:pPr>
              <w:ind w:firstLine="0"/>
              <w:jc w:val="center"/>
              <w:rPr>
                <w:sz w:val="16"/>
                <w:szCs w:val="16"/>
              </w:rPr>
            </w:pPr>
            <w:r w:rsidRPr="005F05BC">
              <w:rPr>
                <w:sz w:val="16"/>
                <w:szCs w:val="16"/>
              </w:rPr>
              <w:t>0.53</w:t>
            </w:r>
            <w:r w:rsidR="0088495C" w:rsidRPr="005F05BC">
              <w:rPr>
                <w:sz w:val="16"/>
                <w:szCs w:val="16"/>
              </w:rPr>
              <w:t>7</w:t>
            </w:r>
          </w:p>
        </w:tc>
        <w:tc>
          <w:tcPr>
            <w:tcW w:w="1558" w:type="dxa"/>
          </w:tcPr>
          <w:p w14:paraId="748E00A8" w14:textId="34F8785A" w:rsidR="007E7EE7" w:rsidRPr="005F05BC" w:rsidRDefault="00280214" w:rsidP="000B5E9C">
            <w:pPr>
              <w:ind w:firstLine="0"/>
              <w:jc w:val="center"/>
              <w:rPr>
                <w:sz w:val="16"/>
                <w:szCs w:val="16"/>
              </w:rPr>
            </w:pPr>
            <w:r w:rsidRPr="005F05BC">
              <w:rPr>
                <w:sz w:val="16"/>
                <w:szCs w:val="16"/>
              </w:rPr>
              <w:t>0.79</w:t>
            </w:r>
            <w:r w:rsidR="0088495C" w:rsidRPr="005F05BC">
              <w:rPr>
                <w:sz w:val="16"/>
                <w:szCs w:val="16"/>
              </w:rPr>
              <w:t>6</w:t>
            </w:r>
          </w:p>
        </w:tc>
        <w:tc>
          <w:tcPr>
            <w:tcW w:w="1559" w:type="dxa"/>
          </w:tcPr>
          <w:p w14:paraId="06BC16C2" w14:textId="2D1FBDD9" w:rsidR="007E7EE7" w:rsidRPr="005F05BC" w:rsidRDefault="00B30FB5" w:rsidP="000B5E9C">
            <w:pPr>
              <w:ind w:firstLine="0"/>
              <w:jc w:val="center"/>
              <w:rPr>
                <w:sz w:val="16"/>
                <w:szCs w:val="16"/>
              </w:rPr>
            </w:pPr>
            <w:r w:rsidRPr="005F05BC">
              <w:rPr>
                <w:sz w:val="16"/>
                <w:szCs w:val="16"/>
              </w:rPr>
              <w:t>0.10</w:t>
            </w:r>
            <w:r w:rsidR="0088495C" w:rsidRPr="005F05BC">
              <w:rPr>
                <w:sz w:val="16"/>
                <w:szCs w:val="16"/>
              </w:rPr>
              <w:t>3</w:t>
            </w:r>
          </w:p>
        </w:tc>
        <w:tc>
          <w:tcPr>
            <w:tcW w:w="1559" w:type="dxa"/>
          </w:tcPr>
          <w:p w14:paraId="78C1CF57" w14:textId="2F9019F4" w:rsidR="007E7EE7" w:rsidRPr="005F05BC" w:rsidRDefault="000B5E9C" w:rsidP="000B5E9C">
            <w:pPr>
              <w:ind w:firstLine="0"/>
              <w:jc w:val="center"/>
              <w:rPr>
                <w:sz w:val="16"/>
                <w:szCs w:val="16"/>
              </w:rPr>
            </w:pPr>
            <w:r w:rsidRPr="005F05BC">
              <w:rPr>
                <w:sz w:val="16"/>
                <w:szCs w:val="16"/>
              </w:rPr>
              <w:t>0.17</w:t>
            </w:r>
            <w:r w:rsidR="0088495C" w:rsidRPr="005F05BC">
              <w:rPr>
                <w:sz w:val="16"/>
                <w:szCs w:val="16"/>
              </w:rPr>
              <w:t>3</w:t>
            </w:r>
          </w:p>
        </w:tc>
      </w:tr>
      <w:tr w:rsidR="007E7EE7" w:rsidRPr="005F05BC" w14:paraId="79AF22A8" w14:textId="77777777" w:rsidTr="007E7EE7">
        <w:tc>
          <w:tcPr>
            <w:tcW w:w="1558" w:type="dxa"/>
          </w:tcPr>
          <w:p w14:paraId="247D6AFC" w14:textId="664C6CC6" w:rsidR="007E7EE7" w:rsidRPr="005F05BC" w:rsidRDefault="007E7EE7" w:rsidP="007E7EE7">
            <w:pPr>
              <w:ind w:firstLine="0"/>
              <w:jc w:val="center"/>
              <w:rPr>
                <w:b/>
                <w:bCs/>
                <w:sz w:val="16"/>
                <w:szCs w:val="16"/>
              </w:rPr>
            </w:pPr>
            <w:r w:rsidRPr="005F05BC">
              <w:rPr>
                <w:b/>
                <w:bCs/>
                <w:sz w:val="16"/>
                <w:szCs w:val="16"/>
              </w:rPr>
              <w:t>NB Gender</w:t>
            </w:r>
          </w:p>
        </w:tc>
        <w:tc>
          <w:tcPr>
            <w:tcW w:w="1558" w:type="dxa"/>
          </w:tcPr>
          <w:p w14:paraId="7A7E0DED" w14:textId="5E406BC1" w:rsidR="007E7EE7" w:rsidRPr="005F05BC" w:rsidRDefault="00D35F53" w:rsidP="000B5E9C">
            <w:pPr>
              <w:ind w:firstLine="0"/>
              <w:jc w:val="center"/>
              <w:rPr>
                <w:sz w:val="16"/>
                <w:szCs w:val="16"/>
              </w:rPr>
            </w:pPr>
            <w:r w:rsidRPr="005F05BC">
              <w:rPr>
                <w:sz w:val="16"/>
                <w:szCs w:val="16"/>
              </w:rPr>
              <w:t>0.88</w:t>
            </w:r>
            <w:r w:rsidR="0088495C" w:rsidRPr="005F05BC">
              <w:rPr>
                <w:sz w:val="16"/>
                <w:szCs w:val="16"/>
              </w:rPr>
              <w:t>5</w:t>
            </w:r>
          </w:p>
        </w:tc>
        <w:tc>
          <w:tcPr>
            <w:tcW w:w="1558" w:type="dxa"/>
          </w:tcPr>
          <w:p w14:paraId="50E928C5" w14:textId="73BA1FB9" w:rsidR="007E7EE7" w:rsidRPr="005F05BC" w:rsidRDefault="00877E85" w:rsidP="000B5E9C">
            <w:pPr>
              <w:ind w:firstLine="0"/>
              <w:jc w:val="center"/>
              <w:rPr>
                <w:sz w:val="16"/>
                <w:szCs w:val="16"/>
              </w:rPr>
            </w:pPr>
            <w:r w:rsidRPr="005F05BC">
              <w:rPr>
                <w:sz w:val="16"/>
                <w:szCs w:val="16"/>
              </w:rPr>
              <w:t>0.268</w:t>
            </w:r>
          </w:p>
        </w:tc>
        <w:tc>
          <w:tcPr>
            <w:tcW w:w="1558" w:type="dxa"/>
          </w:tcPr>
          <w:p w14:paraId="1BCDE828" w14:textId="28DF7614" w:rsidR="007E7EE7" w:rsidRPr="005F05BC" w:rsidRDefault="00280214" w:rsidP="000B5E9C">
            <w:pPr>
              <w:ind w:firstLine="0"/>
              <w:jc w:val="center"/>
              <w:rPr>
                <w:sz w:val="16"/>
                <w:szCs w:val="16"/>
              </w:rPr>
            </w:pPr>
            <w:r w:rsidRPr="005F05BC">
              <w:rPr>
                <w:sz w:val="16"/>
                <w:szCs w:val="16"/>
              </w:rPr>
              <w:t>0.91</w:t>
            </w:r>
            <w:r w:rsidR="00920CA1" w:rsidRPr="005F05BC">
              <w:rPr>
                <w:sz w:val="16"/>
                <w:szCs w:val="16"/>
              </w:rPr>
              <w:t>2</w:t>
            </w:r>
          </w:p>
        </w:tc>
        <w:tc>
          <w:tcPr>
            <w:tcW w:w="1559" w:type="dxa"/>
          </w:tcPr>
          <w:p w14:paraId="45501129" w14:textId="54A6CDEE" w:rsidR="007E7EE7" w:rsidRPr="005F05BC" w:rsidRDefault="008E582F" w:rsidP="000B5E9C">
            <w:pPr>
              <w:ind w:firstLine="0"/>
              <w:jc w:val="center"/>
              <w:rPr>
                <w:sz w:val="16"/>
                <w:szCs w:val="16"/>
              </w:rPr>
            </w:pPr>
            <w:r w:rsidRPr="005F05BC">
              <w:rPr>
                <w:sz w:val="16"/>
                <w:szCs w:val="16"/>
              </w:rPr>
              <w:t>0.117</w:t>
            </w:r>
          </w:p>
        </w:tc>
        <w:tc>
          <w:tcPr>
            <w:tcW w:w="1559" w:type="dxa"/>
          </w:tcPr>
          <w:p w14:paraId="2BAF2870" w14:textId="2148B025" w:rsidR="007E7EE7" w:rsidRPr="005F05BC" w:rsidRDefault="000B5E9C" w:rsidP="000B5E9C">
            <w:pPr>
              <w:ind w:firstLine="0"/>
              <w:jc w:val="center"/>
              <w:rPr>
                <w:sz w:val="16"/>
                <w:szCs w:val="16"/>
              </w:rPr>
            </w:pPr>
            <w:r w:rsidRPr="005F05BC">
              <w:rPr>
                <w:sz w:val="16"/>
                <w:szCs w:val="16"/>
              </w:rPr>
              <w:t>0.16</w:t>
            </w:r>
            <w:r w:rsidR="00920CA1" w:rsidRPr="005F05BC">
              <w:rPr>
                <w:sz w:val="16"/>
                <w:szCs w:val="16"/>
              </w:rPr>
              <w:t>3</w:t>
            </w:r>
          </w:p>
        </w:tc>
      </w:tr>
      <w:tr w:rsidR="007E7EE7" w:rsidRPr="005F05BC" w14:paraId="44E6A976" w14:textId="77777777" w:rsidTr="007E7EE7">
        <w:tc>
          <w:tcPr>
            <w:tcW w:w="1558" w:type="dxa"/>
          </w:tcPr>
          <w:p w14:paraId="4ED17C4B" w14:textId="3D903FDF" w:rsidR="007E7EE7" w:rsidRPr="005F05BC" w:rsidRDefault="007E7EE7" w:rsidP="007E7EE7">
            <w:pPr>
              <w:ind w:firstLine="0"/>
              <w:jc w:val="center"/>
              <w:rPr>
                <w:b/>
                <w:bCs/>
                <w:sz w:val="16"/>
                <w:szCs w:val="16"/>
              </w:rPr>
            </w:pPr>
            <w:r w:rsidRPr="005F05BC">
              <w:rPr>
                <w:b/>
                <w:bCs/>
                <w:sz w:val="16"/>
                <w:szCs w:val="16"/>
              </w:rPr>
              <w:t>NB Heart + Marry</w:t>
            </w:r>
          </w:p>
        </w:tc>
        <w:tc>
          <w:tcPr>
            <w:tcW w:w="1558" w:type="dxa"/>
          </w:tcPr>
          <w:p w14:paraId="559A2D6D" w14:textId="52EEA3E5" w:rsidR="007E7EE7" w:rsidRPr="005F05BC" w:rsidRDefault="00D35F53" w:rsidP="000B5E9C">
            <w:pPr>
              <w:ind w:firstLine="0"/>
              <w:jc w:val="center"/>
              <w:rPr>
                <w:sz w:val="16"/>
                <w:szCs w:val="16"/>
              </w:rPr>
            </w:pPr>
            <w:r w:rsidRPr="005F05BC">
              <w:rPr>
                <w:sz w:val="16"/>
                <w:szCs w:val="16"/>
              </w:rPr>
              <w:t>0.37</w:t>
            </w:r>
            <w:r w:rsidR="00920CA1" w:rsidRPr="005F05BC">
              <w:rPr>
                <w:sz w:val="16"/>
                <w:szCs w:val="16"/>
              </w:rPr>
              <w:t>6</w:t>
            </w:r>
          </w:p>
        </w:tc>
        <w:tc>
          <w:tcPr>
            <w:tcW w:w="1558" w:type="dxa"/>
          </w:tcPr>
          <w:p w14:paraId="16CD82D2" w14:textId="38D52EAE" w:rsidR="007E7EE7" w:rsidRPr="005F05BC" w:rsidRDefault="00877E85" w:rsidP="000B5E9C">
            <w:pPr>
              <w:ind w:firstLine="0"/>
              <w:jc w:val="center"/>
              <w:rPr>
                <w:sz w:val="16"/>
                <w:szCs w:val="16"/>
              </w:rPr>
            </w:pPr>
            <w:r w:rsidRPr="005F05BC">
              <w:rPr>
                <w:sz w:val="16"/>
                <w:szCs w:val="16"/>
              </w:rPr>
              <w:t>0.878</w:t>
            </w:r>
          </w:p>
        </w:tc>
        <w:tc>
          <w:tcPr>
            <w:tcW w:w="1558" w:type="dxa"/>
          </w:tcPr>
          <w:p w14:paraId="65206C0F" w14:textId="7E7ED162" w:rsidR="007E7EE7" w:rsidRPr="005F05BC" w:rsidRDefault="00B30FB5" w:rsidP="000B5E9C">
            <w:pPr>
              <w:ind w:firstLine="0"/>
              <w:jc w:val="center"/>
              <w:rPr>
                <w:sz w:val="16"/>
                <w:szCs w:val="16"/>
              </w:rPr>
            </w:pPr>
            <w:r w:rsidRPr="005F05BC">
              <w:rPr>
                <w:sz w:val="16"/>
                <w:szCs w:val="16"/>
              </w:rPr>
              <w:t>0.35</w:t>
            </w:r>
            <w:r w:rsidR="005E52EE" w:rsidRPr="005F05BC">
              <w:rPr>
                <w:sz w:val="16"/>
                <w:szCs w:val="16"/>
              </w:rPr>
              <w:t>4</w:t>
            </w:r>
          </w:p>
        </w:tc>
        <w:tc>
          <w:tcPr>
            <w:tcW w:w="1559" w:type="dxa"/>
          </w:tcPr>
          <w:p w14:paraId="27DE5703" w14:textId="5D349F13" w:rsidR="007E7EE7" w:rsidRPr="005F05BC" w:rsidRDefault="008E582F" w:rsidP="000B5E9C">
            <w:pPr>
              <w:ind w:firstLine="0"/>
              <w:jc w:val="center"/>
              <w:rPr>
                <w:sz w:val="16"/>
                <w:szCs w:val="16"/>
              </w:rPr>
            </w:pPr>
            <w:r w:rsidRPr="005F05BC">
              <w:rPr>
                <w:sz w:val="16"/>
                <w:szCs w:val="16"/>
              </w:rPr>
              <w:t>0.05</w:t>
            </w:r>
            <w:r w:rsidR="005E52EE" w:rsidRPr="005F05BC">
              <w:rPr>
                <w:sz w:val="16"/>
                <w:szCs w:val="16"/>
              </w:rPr>
              <w:t>6</w:t>
            </w:r>
          </w:p>
        </w:tc>
        <w:tc>
          <w:tcPr>
            <w:tcW w:w="1559" w:type="dxa"/>
          </w:tcPr>
          <w:p w14:paraId="17BCE695" w14:textId="48D814D4" w:rsidR="007E7EE7" w:rsidRPr="005F05BC" w:rsidRDefault="000B5E9C" w:rsidP="000B5E9C">
            <w:pPr>
              <w:ind w:firstLine="0"/>
              <w:jc w:val="center"/>
              <w:rPr>
                <w:sz w:val="16"/>
                <w:szCs w:val="16"/>
              </w:rPr>
            </w:pPr>
            <w:r w:rsidRPr="005F05BC">
              <w:rPr>
                <w:sz w:val="16"/>
                <w:szCs w:val="16"/>
              </w:rPr>
              <w:t>0.105</w:t>
            </w:r>
          </w:p>
        </w:tc>
      </w:tr>
      <w:tr w:rsidR="007E7EE7" w:rsidRPr="005F05BC" w14:paraId="000B9906" w14:textId="77777777" w:rsidTr="007E7EE7">
        <w:tc>
          <w:tcPr>
            <w:tcW w:w="1558" w:type="dxa"/>
          </w:tcPr>
          <w:p w14:paraId="5FFFEAB5" w14:textId="11E86A55" w:rsidR="007E7EE7" w:rsidRPr="005F05BC" w:rsidRDefault="007E7EE7" w:rsidP="007E7EE7">
            <w:pPr>
              <w:ind w:firstLine="0"/>
              <w:jc w:val="center"/>
              <w:rPr>
                <w:b/>
                <w:bCs/>
                <w:sz w:val="16"/>
                <w:szCs w:val="16"/>
              </w:rPr>
            </w:pPr>
            <w:r w:rsidRPr="005F05BC">
              <w:rPr>
                <w:b/>
                <w:bCs/>
                <w:sz w:val="16"/>
                <w:szCs w:val="16"/>
              </w:rPr>
              <w:t>NB Resident</w:t>
            </w:r>
          </w:p>
        </w:tc>
        <w:tc>
          <w:tcPr>
            <w:tcW w:w="1558" w:type="dxa"/>
          </w:tcPr>
          <w:p w14:paraId="77DC0F98" w14:textId="75ECAB3D" w:rsidR="007E7EE7" w:rsidRPr="005F05BC" w:rsidRDefault="00D35F53" w:rsidP="000B5E9C">
            <w:pPr>
              <w:ind w:firstLine="0"/>
              <w:jc w:val="center"/>
              <w:rPr>
                <w:sz w:val="16"/>
                <w:szCs w:val="16"/>
              </w:rPr>
            </w:pPr>
            <w:r w:rsidRPr="005F05BC">
              <w:rPr>
                <w:sz w:val="16"/>
                <w:szCs w:val="16"/>
              </w:rPr>
              <w:t>0.505</w:t>
            </w:r>
          </w:p>
        </w:tc>
        <w:tc>
          <w:tcPr>
            <w:tcW w:w="1558" w:type="dxa"/>
          </w:tcPr>
          <w:p w14:paraId="504F455C" w14:textId="040347BE" w:rsidR="007E7EE7" w:rsidRPr="005F05BC" w:rsidRDefault="00877E85" w:rsidP="000B5E9C">
            <w:pPr>
              <w:ind w:firstLine="0"/>
              <w:jc w:val="center"/>
              <w:rPr>
                <w:sz w:val="16"/>
                <w:szCs w:val="16"/>
              </w:rPr>
            </w:pPr>
            <w:r w:rsidRPr="005F05BC">
              <w:rPr>
                <w:sz w:val="16"/>
                <w:szCs w:val="16"/>
              </w:rPr>
              <w:t>0.512</w:t>
            </w:r>
          </w:p>
        </w:tc>
        <w:tc>
          <w:tcPr>
            <w:tcW w:w="1558" w:type="dxa"/>
          </w:tcPr>
          <w:p w14:paraId="0C24C01A" w14:textId="2BB03CEE" w:rsidR="007E7EE7" w:rsidRPr="005F05BC" w:rsidRDefault="00B30FB5" w:rsidP="000B5E9C">
            <w:pPr>
              <w:ind w:firstLine="0"/>
              <w:jc w:val="center"/>
              <w:rPr>
                <w:sz w:val="16"/>
                <w:szCs w:val="16"/>
              </w:rPr>
            </w:pPr>
            <w:r w:rsidRPr="005F05BC">
              <w:rPr>
                <w:sz w:val="16"/>
                <w:szCs w:val="16"/>
              </w:rPr>
              <w:t>0.50</w:t>
            </w:r>
            <w:r w:rsidR="005E52EE" w:rsidRPr="005F05BC">
              <w:rPr>
                <w:sz w:val="16"/>
                <w:szCs w:val="16"/>
              </w:rPr>
              <w:t>5</w:t>
            </w:r>
          </w:p>
        </w:tc>
        <w:tc>
          <w:tcPr>
            <w:tcW w:w="1559" w:type="dxa"/>
          </w:tcPr>
          <w:p w14:paraId="78EA6B93" w14:textId="22A3DC39" w:rsidR="007E7EE7" w:rsidRPr="005F05BC" w:rsidRDefault="008E582F" w:rsidP="000B5E9C">
            <w:pPr>
              <w:ind w:firstLine="0"/>
              <w:jc w:val="center"/>
              <w:rPr>
                <w:sz w:val="16"/>
                <w:szCs w:val="16"/>
              </w:rPr>
            </w:pPr>
            <w:r w:rsidRPr="005F05BC">
              <w:rPr>
                <w:sz w:val="16"/>
                <w:szCs w:val="16"/>
              </w:rPr>
              <w:t>0.0432</w:t>
            </w:r>
          </w:p>
        </w:tc>
        <w:tc>
          <w:tcPr>
            <w:tcW w:w="1559" w:type="dxa"/>
          </w:tcPr>
          <w:p w14:paraId="542DE734" w14:textId="53219D92" w:rsidR="007E7EE7" w:rsidRPr="005F05BC" w:rsidRDefault="000B5E9C" w:rsidP="000B5E9C">
            <w:pPr>
              <w:ind w:firstLine="0"/>
              <w:jc w:val="center"/>
              <w:rPr>
                <w:sz w:val="16"/>
                <w:szCs w:val="16"/>
              </w:rPr>
            </w:pPr>
            <w:r w:rsidRPr="005F05BC">
              <w:rPr>
                <w:sz w:val="16"/>
                <w:szCs w:val="16"/>
              </w:rPr>
              <w:t>0.0</w:t>
            </w:r>
            <w:r w:rsidR="00EB493C" w:rsidRPr="005F05BC">
              <w:rPr>
                <w:sz w:val="16"/>
                <w:szCs w:val="16"/>
              </w:rPr>
              <w:t>80</w:t>
            </w:r>
          </w:p>
        </w:tc>
      </w:tr>
      <w:tr w:rsidR="007E7EE7" w:rsidRPr="005F05BC" w14:paraId="4EAE8C5E" w14:textId="77777777" w:rsidTr="007E7EE7">
        <w:tc>
          <w:tcPr>
            <w:tcW w:w="1558" w:type="dxa"/>
          </w:tcPr>
          <w:p w14:paraId="57FA3A91" w14:textId="3AD7DE6D" w:rsidR="007E7EE7" w:rsidRPr="005F05BC" w:rsidRDefault="007E7EE7" w:rsidP="007E7EE7">
            <w:pPr>
              <w:ind w:firstLine="0"/>
              <w:jc w:val="center"/>
              <w:rPr>
                <w:b/>
                <w:bCs/>
                <w:sz w:val="16"/>
                <w:szCs w:val="16"/>
              </w:rPr>
            </w:pPr>
            <w:r w:rsidRPr="005F05BC">
              <w:rPr>
                <w:b/>
                <w:bCs/>
                <w:sz w:val="16"/>
                <w:szCs w:val="16"/>
              </w:rPr>
              <w:t>NB Smoke + Work</w:t>
            </w:r>
          </w:p>
        </w:tc>
        <w:tc>
          <w:tcPr>
            <w:tcW w:w="1558" w:type="dxa"/>
          </w:tcPr>
          <w:p w14:paraId="35A5C025" w14:textId="53F3BA2B" w:rsidR="007E7EE7" w:rsidRPr="005F05BC" w:rsidRDefault="00D35F53" w:rsidP="000B5E9C">
            <w:pPr>
              <w:ind w:firstLine="0"/>
              <w:jc w:val="center"/>
              <w:rPr>
                <w:sz w:val="16"/>
                <w:szCs w:val="16"/>
              </w:rPr>
            </w:pPr>
            <w:r w:rsidRPr="005F05BC">
              <w:rPr>
                <w:sz w:val="16"/>
                <w:szCs w:val="16"/>
              </w:rPr>
              <w:t>0.3</w:t>
            </w:r>
            <w:r w:rsidR="00EB493C" w:rsidRPr="005F05BC">
              <w:rPr>
                <w:sz w:val="16"/>
                <w:szCs w:val="16"/>
              </w:rPr>
              <w:t>30</w:t>
            </w:r>
          </w:p>
        </w:tc>
        <w:tc>
          <w:tcPr>
            <w:tcW w:w="1558" w:type="dxa"/>
          </w:tcPr>
          <w:p w14:paraId="32C90909" w14:textId="204ADE2F" w:rsidR="007E7EE7" w:rsidRPr="005F05BC" w:rsidRDefault="00877E85" w:rsidP="000B5E9C">
            <w:pPr>
              <w:ind w:firstLine="0"/>
              <w:jc w:val="center"/>
              <w:rPr>
                <w:sz w:val="16"/>
                <w:szCs w:val="16"/>
              </w:rPr>
            </w:pPr>
            <w:r w:rsidRPr="005F05BC">
              <w:rPr>
                <w:sz w:val="16"/>
                <w:szCs w:val="16"/>
              </w:rPr>
              <w:t>0.85</w:t>
            </w:r>
            <w:r w:rsidR="006D4EC1" w:rsidRPr="005F05BC">
              <w:rPr>
                <w:sz w:val="16"/>
                <w:szCs w:val="16"/>
              </w:rPr>
              <w:t>4</w:t>
            </w:r>
          </w:p>
        </w:tc>
        <w:tc>
          <w:tcPr>
            <w:tcW w:w="1558" w:type="dxa"/>
          </w:tcPr>
          <w:p w14:paraId="656C5D95" w14:textId="124CA473" w:rsidR="007E7EE7" w:rsidRPr="005F05BC" w:rsidRDefault="00B30FB5" w:rsidP="000B5E9C">
            <w:pPr>
              <w:ind w:firstLine="0"/>
              <w:jc w:val="center"/>
              <w:rPr>
                <w:sz w:val="16"/>
                <w:szCs w:val="16"/>
              </w:rPr>
            </w:pPr>
            <w:r w:rsidRPr="005F05BC">
              <w:rPr>
                <w:sz w:val="16"/>
                <w:szCs w:val="16"/>
              </w:rPr>
              <w:t>0.30</w:t>
            </w:r>
            <w:r w:rsidR="006D4EC1" w:rsidRPr="005F05BC">
              <w:rPr>
                <w:sz w:val="16"/>
                <w:szCs w:val="16"/>
              </w:rPr>
              <w:t>8</w:t>
            </w:r>
          </w:p>
        </w:tc>
        <w:tc>
          <w:tcPr>
            <w:tcW w:w="1559" w:type="dxa"/>
          </w:tcPr>
          <w:p w14:paraId="094F09A1" w14:textId="13157104" w:rsidR="007E7EE7" w:rsidRPr="005F05BC" w:rsidRDefault="008E582F" w:rsidP="000B5E9C">
            <w:pPr>
              <w:ind w:firstLine="0"/>
              <w:jc w:val="center"/>
              <w:rPr>
                <w:sz w:val="16"/>
                <w:szCs w:val="16"/>
              </w:rPr>
            </w:pPr>
            <w:r w:rsidRPr="005F05BC">
              <w:rPr>
                <w:sz w:val="16"/>
                <w:szCs w:val="16"/>
              </w:rPr>
              <w:t>0.051</w:t>
            </w:r>
          </w:p>
        </w:tc>
        <w:tc>
          <w:tcPr>
            <w:tcW w:w="1559" w:type="dxa"/>
          </w:tcPr>
          <w:p w14:paraId="38311990" w14:textId="459B2EE4" w:rsidR="007E7EE7" w:rsidRPr="005F05BC" w:rsidRDefault="000B5E9C" w:rsidP="000B5E9C">
            <w:pPr>
              <w:ind w:firstLine="0"/>
              <w:jc w:val="center"/>
              <w:rPr>
                <w:sz w:val="16"/>
                <w:szCs w:val="16"/>
              </w:rPr>
            </w:pPr>
            <w:r w:rsidRPr="005F05BC">
              <w:rPr>
                <w:sz w:val="16"/>
                <w:szCs w:val="16"/>
              </w:rPr>
              <w:t>0.096</w:t>
            </w:r>
          </w:p>
        </w:tc>
      </w:tr>
    </w:tbl>
    <w:p w14:paraId="4E112F8A" w14:textId="77777777" w:rsidR="00640AA6" w:rsidRDefault="00640AA6" w:rsidP="002D0E36">
      <w:pPr>
        <w:ind w:firstLine="0"/>
        <w:rPr>
          <w:noProof/>
        </w:rPr>
      </w:pPr>
    </w:p>
    <w:p w14:paraId="6119B997" w14:textId="1BBD5E6B" w:rsidR="00ED4D75" w:rsidRDefault="005D5EAA" w:rsidP="005D5EAA">
      <w:pPr>
        <w:ind w:firstLine="0"/>
        <w:jc w:val="center"/>
      </w:pPr>
      <w:r>
        <w:rPr>
          <w:noProof/>
          <w:shd w:val="clear" w:color="auto" w:fill="auto"/>
        </w:rPr>
        <w:lastRenderedPageBreak/>
        <mc:AlternateContent>
          <mc:Choice Requires="wps">
            <w:drawing>
              <wp:anchor distT="0" distB="0" distL="114300" distR="114300" simplePos="0" relativeHeight="251659264" behindDoc="0" locked="0" layoutInCell="1" allowOverlap="1" wp14:anchorId="5D049450" wp14:editId="0F5EECFA">
                <wp:simplePos x="0" y="0"/>
                <wp:positionH relativeFrom="column">
                  <wp:posOffset>655320</wp:posOffset>
                </wp:positionH>
                <wp:positionV relativeFrom="paragraph">
                  <wp:posOffset>2632710</wp:posOffset>
                </wp:positionV>
                <wp:extent cx="4747260" cy="556260"/>
                <wp:effectExtent l="0" t="0" r="0" b="0"/>
                <wp:wrapNone/>
                <wp:docPr id="4" name="Text Box 4"/>
                <wp:cNvGraphicFramePr/>
                <a:graphic xmlns:a="http://schemas.openxmlformats.org/drawingml/2006/main">
                  <a:graphicData uri="http://schemas.microsoft.com/office/word/2010/wordprocessingShape">
                    <wps:wsp>
                      <wps:cNvSpPr txBox="1"/>
                      <wps:spPr>
                        <a:xfrm>
                          <a:off x="0" y="0"/>
                          <a:ext cx="4747260" cy="556260"/>
                        </a:xfrm>
                        <a:prstGeom prst="rect">
                          <a:avLst/>
                        </a:prstGeom>
                        <a:solidFill>
                          <a:schemeClr val="lt1"/>
                        </a:solidFill>
                        <a:ln w="6350">
                          <a:noFill/>
                        </a:ln>
                      </wps:spPr>
                      <wps:txbx>
                        <w:txbxContent>
                          <w:p w14:paraId="79879992" w14:textId="55A31C76" w:rsidR="00CF71CE" w:rsidRPr="00B37C06" w:rsidRDefault="00CF71CE" w:rsidP="00B37C06">
                            <w:pPr>
                              <w:spacing w:line="240" w:lineRule="auto"/>
                              <w:ind w:firstLine="0"/>
                              <w:rPr>
                                <w:sz w:val="18"/>
                                <w:szCs w:val="18"/>
                              </w:rPr>
                            </w:pPr>
                            <w:r w:rsidRPr="00B37C06">
                              <w:rPr>
                                <w:sz w:val="18"/>
                                <w:szCs w:val="18"/>
                              </w:rPr>
                              <w:t xml:space="preserve">Figure </w:t>
                            </w:r>
                            <w:r w:rsidR="00850229">
                              <w:rPr>
                                <w:sz w:val="18"/>
                                <w:szCs w:val="18"/>
                              </w:rPr>
                              <w:t>9.2</w:t>
                            </w:r>
                            <w:r w:rsidRPr="00B37C06">
                              <w:rPr>
                                <w:sz w:val="18"/>
                                <w:szCs w:val="18"/>
                              </w:rPr>
                              <w:t xml:space="preserve">. </w:t>
                            </w:r>
                            <w:r w:rsidR="00B37C06" w:rsidRPr="00B37C06">
                              <w:rPr>
                                <w:sz w:val="18"/>
                                <w:szCs w:val="18"/>
                              </w:rPr>
                              <w:t xml:space="preserve">Accuracy </w:t>
                            </w:r>
                            <w:r w:rsidR="0099795E">
                              <w:rPr>
                                <w:sz w:val="18"/>
                                <w:szCs w:val="18"/>
                              </w:rPr>
                              <w:t xml:space="preserve">(left) and sensitivity (right) of each model. </w:t>
                            </w:r>
                            <w:r w:rsidR="00EB554E">
                              <w:rPr>
                                <w:sz w:val="18"/>
                                <w:szCs w:val="18"/>
                              </w:rPr>
                              <w:t xml:space="preserve">Colors are based on the performance against the baseline, with </w:t>
                            </w:r>
                            <w:r w:rsidR="00113D9F">
                              <w:rPr>
                                <w:sz w:val="18"/>
                                <w:szCs w:val="18"/>
                              </w:rPr>
                              <w:t>grey being equal, red being worse, and green being better.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049450" id="Text Box 4" o:spid="_x0000_s1033" type="#_x0000_t202" style="position:absolute;left:0;text-align:left;margin-left:51.6pt;margin-top:207.3pt;width:373.8pt;height:43.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" fillcolor="white [3201]" stroked="f" strokeweight=".5pt">
                <v:textbox>
                  <w:txbxContent>
                    <w:p w14:paraId="79879992" w14:textId="55A31C76" w:rsidR="00CF71CE" w:rsidRPr="00B37C06" w:rsidRDefault="00CF71CE" w:rsidP="00B37C06">
                      <w:pPr>
                        <w:spacing w:line="240" w:lineRule="auto"/>
                        <w:ind w:firstLine="0"/>
                        <w:rPr>
                          <w:sz w:val="18"/>
                          <w:szCs w:val="18"/>
                        </w:rPr>
                      </w:pPr>
                      <w:r w:rsidRPr="00B37C06">
                        <w:rPr>
                          <w:sz w:val="18"/>
                          <w:szCs w:val="18"/>
                        </w:rPr>
                        <w:t xml:space="preserve">Figure </w:t>
                      </w:r>
                      <w:r w:rsidR="00850229">
                        <w:rPr>
                          <w:sz w:val="18"/>
                          <w:szCs w:val="18"/>
                        </w:rPr>
                        <w:t>9.2</w:t>
                      </w:r>
                      <w:r w:rsidRPr="00B37C06">
                        <w:rPr>
                          <w:sz w:val="18"/>
                          <w:szCs w:val="18"/>
                        </w:rPr>
                        <w:t xml:space="preserve">. </w:t>
                      </w:r>
                      <w:r w:rsidR="00B37C06" w:rsidRPr="00B37C06">
                        <w:rPr>
                          <w:sz w:val="18"/>
                          <w:szCs w:val="18"/>
                        </w:rPr>
                        <w:t xml:space="preserve">Accuracy </w:t>
                      </w:r>
                      <w:r w:rsidR="0099795E">
                        <w:rPr>
                          <w:sz w:val="18"/>
                          <w:szCs w:val="18"/>
                        </w:rPr>
                        <w:t xml:space="preserve">(left) and sensitivity (right) of each model. </w:t>
                      </w:r>
                      <w:r w:rsidR="00EB554E">
                        <w:rPr>
                          <w:sz w:val="18"/>
                          <w:szCs w:val="18"/>
                        </w:rPr>
                        <w:t xml:space="preserve">Colors are based on the performance against the baseline, with </w:t>
                      </w:r>
                      <w:r w:rsidR="00113D9F">
                        <w:rPr>
                          <w:sz w:val="18"/>
                          <w:szCs w:val="18"/>
                        </w:rPr>
                        <w:t>grey being equal, red being worse, and green being better.</w:t>
                      </w:r>
                    </w:p>
                  </w:txbxContent>
                </v:textbox>
              </v:shape>
            </w:pict>
          </mc:Fallback>
        </mc:AlternateContent>
      </w:r>
      <w:r w:rsidR="00C80790">
        <w:rPr>
          <w:noProof/>
        </w:rPr>
        <w:drawing>
          <wp:inline distT="0" distB="0" distL="0" distR="0" wp14:anchorId="404A7D36" wp14:editId="37F88A79">
            <wp:extent cx="5105400" cy="2597427"/>
            <wp:effectExtent l="0" t="0" r="0" b="0"/>
            <wp:docPr id="11" name="Picture 1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Chart, bar chart&#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5117423" cy="2603544"/>
                    </a:xfrm>
                    <a:prstGeom prst="rect">
                      <a:avLst/>
                    </a:prstGeom>
                  </pic:spPr>
                </pic:pic>
              </a:graphicData>
            </a:graphic>
          </wp:inline>
        </w:drawing>
      </w:r>
    </w:p>
    <w:p w14:paraId="396B2E2F" w14:textId="2073F652" w:rsidR="006C13ED" w:rsidRDefault="006C13ED" w:rsidP="00113D9F">
      <w:pPr>
        <w:pStyle w:val="Heading1"/>
        <w:jc w:val="left"/>
      </w:pPr>
    </w:p>
    <w:p w14:paraId="3FCF58A8" w14:textId="77777777" w:rsidR="00640AA6" w:rsidRPr="00640AA6" w:rsidRDefault="00640AA6" w:rsidP="00640AA6"/>
    <w:p w14:paraId="26582898" w14:textId="1D67FD3F" w:rsidR="0083409E" w:rsidRPr="0083409E" w:rsidRDefault="0083409E" w:rsidP="0083409E">
      <w:pPr>
        <w:pStyle w:val="Heading1"/>
      </w:pPr>
      <w:r>
        <w:t>Conclusion</w:t>
      </w:r>
    </w:p>
    <w:p w14:paraId="63861848" w14:textId="3C4CE9A3" w:rsidR="0084090C" w:rsidRDefault="00926FCA" w:rsidP="004E6B89">
      <w:pPr>
        <w:tabs>
          <w:tab w:val="clear" w:pos="3068"/>
        </w:tabs>
        <w:ind w:firstLine="0"/>
        <w:rPr>
          <w:rFonts w:asciiTheme="minorHAnsi" w:hAnsiTheme="minorHAnsi" w:cstheme="minorHAnsi"/>
          <w:szCs w:val="22"/>
        </w:rPr>
      </w:pPr>
      <w:r>
        <w:rPr>
          <w:rFonts w:asciiTheme="minorHAnsi" w:hAnsiTheme="minorHAnsi" w:cstheme="minorHAnsi"/>
          <w:szCs w:val="22"/>
        </w:rPr>
        <w:tab/>
      </w:r>
      <w:r w:rsidR="00A21F2A">
        <w:rPr>
          <w:rFonts w:asciiTheme="minorHAnsi" w:hAnsiTheme="minorHAnsi" w:cstheme="minorHAnsi"/>
          <w:szCs w:val="22"/>
        </w:rPr>
        <w:t xml:space="preserve">Our goal was to find a model with high accuracy and sensitivity to predict if a patient would have a stroke. </w:t>
      </w:r>
      <w:r w:rsidR="00F45658">
        <w:rPr>
          <w:rFonts w:asciiTheme="minorHAnsi" w:hAnsiTheme="minorHAnsi" w:cstheme="minorHAnsi"/>
          <w:szCs w:val="22"/>
        </w:rPr>
        <w:t xml:space="preserve">There are a few models that we would recommend based on the circumstances. If </w:t>
      </w:r>
      <w:r w:rsidR="00E703AC">
        <w:rPr>
          <w:rFonts w:asciiTheme="minorHAnsi" w:hAnsiTheme="minorHAnsi" w:cstheme="minorHAnsi"/>
          <w:szCs w:val="22"/>
        </w:rPr>
        <w:t>we were solely focused on capturing the most people who would actually have a stroke, we would recommend the balanced, cost-sensitive CART (CART Cost Bal.) This model had the highest sensitivity</w:t>
      </w:r>
      <w:r w:rsidR="005C79AE">
        <w:rPr>
          <w:rFonts w:asciiTheme="minorHAnsi" w:hAnsiTheme="minorHAnsi" w:cstheme="minorHAnsi"/>
          <w:szCs w:val="22"/>
        </w:rPr>
        <w:t>, however, it also struggled to correctly predict patients who would not have a stroke</w:t>
      </w:r>
      <w:r w:rsidR="00D4204D">
        <w:rPr>
          <w:rFonts w:asciiTheme="minorHAnsi" w:hAnsiTheme="minorHAnsi" w:cstheme="minorHAnsi"/>
          <w:szCs w:val="22"/>
        </w:rPr>
        <w:t xml:space="preserve">, resulting in a poor accuracy (Figure </w:t>
      </w:r>
      <w:r w:rsidR="004762A6">
        <w:rPr>
          <w:rFonts w:asciiTheme="minorHAnsi" w:hAnsiTheme="minorHAnsi" w:cstheme="minorHAnsi"/>
          <w:szCs w:val="22"/>
        </w:rPr>
        <w:t>9.2</w:t>
      </w:r>
      <w:r w:rsidR="00D4204D">
        <w:rPr>
          <w:rFonts w:asciiTheme="minorHAnsi" w:hAnsiTheme="minorHAnsi" w:cstheme="minorHAnsi"/>
          <w:szCs w:val="22"/>
        </w:rPr>
        <w:t xml:space="preserve">). </w:t>
      </w:r>
      <w:r w:rsidR="00D37865">
        <w:rPr>
          <w:rFonts w:asciiTheme="minorHAnsi" w:hAnsiTheme="minorHAnsi" w:cstheme="minorHAnsi"/>
          <w:szCs w:val="22"/>
        </w:rPr>
        <w:t>I</w:t>
      </w:r>
      <w:r w:rsidR="00903F38">
        <w:rPr>
          <w:rFonts w:asciiTheme="minorHAnsi" w:hAnsiTheme="minorHAnsi" w:cstheme="minorHAnsi"/>
          <w:szCs w:val="22"/>
        </w:rPr>
        <w:t xml:space="preserve">f we were focused on a more balanced model, the balanced artificial neural network (ANN Bal.) would be </w:t>
      </w:r>
      <w:r w:rsidR="004F1AFD">
        <w:rPr>
          <w:rFonts w:asciiTheme="minorHAnsi" w:hAnsiTheme="minorHAnsi" w:cstheme="minorHAnsi"/>
          <w:szCs w:val="22"/>
        </w:rPr>
        <w:t xml:space="preserve">our recommendation. This model still had a high sensitivity at </w:t>
      </w:r>
      <w:r w:rsidR="00844369">
        <w:rPr>
          <w:rFonts w:asciiTheme="minorHAnsi" w:hAnsiTheme="minorHAnsi" w:cstheme="minorHAnsi"/>
          <w:szCs w:val="22"/>
        </w:rPr>
        <w:t>90.2% and</w:t>
      </w:r>
      <w:r w:rsidR="00A95999">
        <w:rPr>
          <w:rFonts w:asciiTheme="minorHAnsi" w:hAnsiTheme="minorHAnsi" w:cstheme="minorHAnsi"/>
          <w:szCs w:val="22"/>
        </w:rPr>
        <w:t xml:space="preserve"> had a much higher accuracy than the CART Cost Bal. at 74.4%. </w:t>
      </w:r>
      <w:r w:rsidR="00CE2B30">
        <w:rPr>
          <w:rFonts w:asciiTheme="minorHAnsi" w:hAnsiTheme="minorHAnsi" w:cstheme="minorHAnsi"/>
          <w:szCs w:val="22"/>
        </w:rPr>
        <w:t>C</w:t>
      </w:r>
      <w:r w:rsidR="007A4AA2">
        <w:rPr>
          <w:rFonts w:asciiTheme="minorHAnsi" w:hAnsiTheme="minorHAnsi" w:cstheme="minorHAnsi"/>
          <w:szCs w:val="22"/>
        </w:rPr>
        <w:t xml:space="preserve">hoosing one, we would recommend </w:t>
      </w:r>
      <w:r w:rsidR="002010AD">
        <w:rPr>
          <w:rFonts w:asciiTheme="minorHAnsi" w:hAnsiTheme="minorHAnsi" w:cstheme="minorHAnsi"/>
          <w:szCs w:val="22"/>
        </w:rPr>
        <w:t>the ANN Bal. because of its better accura</w:t>
      </w:r>
      <w:r w:rsidR="00CE2B30">
        <w:rPr>
          <w:rFonts w:asciiTheme="minorHAnsi" w:hAnsiTheme="minorHAnsi" w:cstheme="minorHAnsi"/>
          <w:szCs w:val="22"/>
        </w:rPr>
        <w:t xml:space="preserve">cy. However, </w:t>
      </w:r>
      <w:r w:rsidR="00C8233B">
        <w:rPr>
          <w:rFonts w:asciiTheme="minorHAnsi" w:hAnsiTheme="minorHAnsi" w:cstheme="minorHAnsi"/>
          <w:szCs w:val="22"/>
        </w:rPr>
        <w:t xml:space="preserve">the model has a low precision at just 13%, meaning that </w:t>
      </w:r>
      <w:r w:rsidR="00A025CA">
        <w:rPr>
          <w:rFonts w:asciiTheme="minorHAnsi" w:hAnsiTheme="minorHAnsi" w:cstheme="minorHAnsi"/>
          <w:szCs w:val="22"/>
        </w:rPr>
        <w:t xml:space="preserve">87% of patients predicted as having a stroke by this model </w:t>
      </w:r>
      <w:r w:rsidR="00121771">
        <w:rPr>
          <w:rFonts w:asciiTheme="minorHAnsi" w:hAnsiTheme="minorHAnsi" w:cstheme="minorHAnsi"/>
          <w:szCs w:val="22"/>
        </w:rPr>
        <w:t>did not have a stroke. Health</w:t>
      </w:r>
      <w:r w:rsidR="00DA2E08">
        <w:rPr>
          <w:rFonts w:asciiTheme="minorHAnsi" w:hAnsiTheme="minorHAnsi" w:cstheme="minorHAnsi"/>
          <w:szCs w:val="22"/>
        </w:rPr>
        <w:t>care</w:t>
      </w:r>
      <w:r w:rsidR="00121771">
        <w:rPr>
          <w:rFonts w:asciiTheme="minorHAnsi" w:hAnsiTheme="minorHAnsi" w:cstheme="minorHAnsi"/>
          <w:szCs w:val="22"/>
        </w:rPr>
        <w:t xml:space="preserve"> providers should take this into account if using this model to</w:t>
      </w:r>
      <w:r w:rsidR="00CB3791">
        <w:rPr>
          <w:rFonts w:asciiTheme="minorHAnsi" w:hAnsiTheme="minorHAnsi" w:cstheme="minorHAnsi"/>
          <w:szCs w:val="22"/>
        </w:rPr>
        <w:t xml:space="preserve"> suggest any medications with potentially harmful side effects. </w:t>
      </w:r>
      <w:r w:rsidR="004B0194">
        <w:rPr>
          <w:rFonts w:asciiTheme="minorHAnsi" w:hAnsiTheme="minorHAnsi" w:cstheme="minorHAnsi"/>
          <w:szCs w:val="22"/>
        </w:rPr>
        <w:t xml:space="preserve">The model does serve as </w:t>
      </w:r>
      <w:r w:rsidR="00702B53">
        <w:rPr>
          <w:rFonts w:asciiTheme="minorHAnsi" w:hAnsiTheme="minorHAnsi" w:cstheme="minorHAnsi"/>
          <w:szCs w:val="22"/>
        </w:rPr>
        <w:t xml:space="preserve">a good </w:t>
      </w:r>
      <w:r w:rsidR="00F358E7">
        <w:rPr>
          <w:rFonts w:asciiTheme="minorHAnsi" w:hAnsiTheme="minorHAnsi" w:cstheme="minorHAnsi"/>
          <w:szCs w:val="22"/>
        </w:rPr>
        <w:t>screener to capture all patients that will have a stroke</w:t>
      </w:r>
      <w:r w:rsidR="00DA2E08">
        <w:rPr>
          <w:rFonts w:asciiTheme="minorHAnsi" w:hAnsiTheme="minorHAnsi" w:cstheme="minorHAnsi"/>
          <w:szCs w:val="22"/>
        </w:rPr>
        <w:t xml:space="preserve">, so healthcare </w:t>
      </w:r>
      <w:r w:rsidR="00984AC4">
        <w:rPr>
          <w:rFonts w:asciiTheme="minorHAnsi" w:hAnsiTheme="minorHAnsi" w:cstheme="minorHAnsi"/>
          <w:szCs w:val="22"/>
        </w:rPr>
        <w:t xml:space="preserve">providers </w:t>
      </w:r>
      <w:r w:rsidR="00426BA2">
        <w:rPr>
          <w:rFonts w:asciiTheme="minorHAnsi" w:hAnsiTheme="minorHAnsi" w:cstheme="minorHAnsi"/>
          <w:szCs w:val="22"/>
        </w:rPr>
        <w:t xml:space="preserve">can use this to narrow down patients for more advanced </w:t>
      </w:r>
      <w:r w:rsidR="003F022D">
        <w:rPr>
          <w:rFonts w:asciiTheme="minorHAnsi" w:hAnsiTheme="minorHAnsi" w:cstheme="minorHAnsi"/>
          <w:szCs w:val="22"/>
        </w:rPr>
        <w:t xml:space="preserve">stroke risk evaluation. </w:t>
      </w:r>
    </w:p>
    <w:p w14:paraId="745469F1" w14:textId="623D4E31" w:rsidR="00B40BBE" w:rsidRPr="00FA75AB" w:rsidRDefault="00B40BBE" w:rsidP="00353458">
      <w:pPr>
        <w:pStyle w:val="Heading1"/>
      </w:pPr>
      <w:r w:rsidRPr="00FA75AB">
        <w:lastRenderedPageBreak/>
        <w:t>References</w:t>
      </w:r>
    </w:p>
    <w:p w14:paraId="592862EF" w14:textId="262CB2B3" w:rsidR="00581FBA" w:rsidRPr="009A3D22" w:rsidRDefault="009A3D22" w:rsidP="009B1A50">
      <w:pPr>
        <w:tabs>
          <w:tab w:val="clear" w:pos="3068"/>
        </w:tabs>
        <w:ind w:left="720" w:hanging="720"/>
        <w:rPr>
          <w:rFonts w:asciiTheme="minorHAnsi" w:hAnsiTheme="minorHAnsi" w:cstheme="minorHAnsi"/>
          <w:szCs w:val="22"/>
        </w:rPr>
      </w:pPr>
      <w:r w:rsidRPr="009A3D22">
        <w:rPr>
          <w:rFonts w:asciiTheme="minorHAnsi" w:hAnsiTheme="minorHAnsi" w:cstheme="minorHAnsi"/>
          <w:szCs w:val="22"/>
        </w:rPr>
        <w:t xml:space="preserve">Centers for Disease Control and Prevention. (2022, April 5). Stroke facts. Centers for Disease Control and Prevention. Retrieved April 13, 2022, from </w:t>
      </w:r>
      <w:hyperlink r:id="rId22" w:history="1">
        <w:r w:rsidR="00FA7A85" w:rsidRPr="009D46A6">
          <w:rPr>
            <w:rStyle w:val="Hyperlink"/>
            <w:rFonts w:asciiTheme="minorHAnsi" w:hAnsiTheme="minorHAnsi" w:cstheme="minorHAnsi"/>
            <w:szCs w:val="22"/>
          </w:rPr>
          <w:t>https://www.cdc.gov/stroke/facts.htm</w:t>
        </w:r>
      </w:hyperlink>
    </w:p>
    <w:p w14:paraId="2C3463FA" w14:textId="1C20C960" w:rsidR="00FA7A85" w:rsidRPr="009A3D22" w:rsidRDefault="009A3D22" w:rsidP="009B1A50">
      <w:pPr>
        <w:tabs>
          <w:tab w:val="clear" w:pos="3068"/>
        </w:tabs>
        <w:ind w:left="720" w:hanging="720"/>
        <w:rPr>
          <w:rFonts w:asciiTheme="minorHAnsi" w:hAnsiTheme="minorHAnsi" w:cstheme="minorHAnsi"/>
          <w:szCs w:val="22"/>
        </w:rPr>
      </w:pPr>
      <w:proofErr w:type="spellStart"/>
      <w:r w:rsidRPr="009A3D22">
        <w:rPr>
          <w:rFonts w:asciiTheme="minorHAnsi" w:hAnsiTheme="minorHAnsi" w:cstheme="minorHAnsi"/>
          <w:szCs w:val="22"/>
        </w:rPr>
        <w:t>Emon</w:t>
      </w:r>
      <w:proofErr w:type="spellEnd"/>
      <w:r w:rsidRPr="009A3D22">
        <w:rPr>
          <w:rFonts w:asciiTheme="minorHAnsi" w:hAnsiTheme="minorHAnsi" w:cstheme="minorHAnsi"/>
          <w:szCs w:val="22"/>
        </w:rPr>
        <w:t xml:space="preserve">, M. U., Keya, M. S., </w:t>
      </w:r>
      <w:proofErr w:type="spellStart"/>
      <w:r w:rsidRPr="009A3D22">
        <w:rPr>
          <w:rFonts w:asciiTheme="minorHAnsi" w:hAnsiTheme="minorHAnsi" w:cstheme="minorHAnsi"/>
          <w:szCs w:val="22"/>
        </w:rPr>
        <w:t>Meghla</w:t>
      </w:r>
      <w:proofErr w:type="spellEnd"/>
      <w:r w:rsidRPr="009A3D22">
        <w:rPr>
          <w:rFonts w:asciiTheme="minorHAnsi" w:hAnsiTheme="minorHAnsi" w:cstheme="minorHAnsi"/>
          <w:szCs w:val="22"/>
        </w:rPr>
        <w:t>, T. I., Rahman, M. M., Al Mamun, M. S., &amp; Kaiser, M. S. (2020, November). Performance analysis of machine learning approaches in stroke prediction. In 2020 4</w:t>
      </w:r>
      <w:r w:rsidRPr="001F77A0">
        <w:rPr>
          <w:rFonts w:asciiTheme="minorHAnsi" w:hAnsiTheme="minorHAnsi" w:cstheme="minorHAnsi"/>
          <w:szCs w:val="22"/>
          <w:vertAlign w:val="superscript"/>
        </w:rPr>
        <w:t>th</w:t>
      </w:r>
      <w:r w:rsidRPr="009A3D22">
        <w:rPr>
          <w:rFonts w:asciiTheme="minorHAnsi" w:hAnsiTheme="minorHAnsi" w:cstheme="minorHAnsi"/>
          <w:szCs w:val="22"/>
        </w:rPr>
        <w:t xml:space="preserve"> International Conference on Electronics, Communication and Aerospace Technology (ICECA) (pp. 1464-1469). IEEE.</w:t>
      </w:r>
    </w:p>
    <w:p w14:paraId="337A7096" w14:textId="0830109D" w:rsidR="00FA7A85" w:rsidRPr="009A3D22" w:rsidRDefault="009A3D22" w:rsidP="009B1A50">
      <w:pPr>
        <w:tabs>
          <w:tab w:val="clear" w:pos="3068"/>
        </w:tabs>
        <w:ind w:left="720" w:hanging="720"/>
        <w:rPr>
          <w:rFonts w:asciiTheme="minorHAnsi" w:hAnsiTheme="minorHAnsi" w:cstheme="minorHAnsi"/>
          <w:szCs w:val="22"/>
        </w:rPr>
      </w:pPr>
      <w:r w:rsidRPr="009A3D22">
        <w:rPr>
          <w:rFonts w:asciiTheme="minorHAnsi" w:hAnsiTheme="minorHAnsi" w:cstheme="minorHAnsi"/>
          <w:szCs w:val="22"/>
        </w:rPr>
        <w:t>Markus, H. (2008). Stroke: causes and clinical features. Medicine. 36(11). Elsevier Ltd.</w:t>
      </w:r>
    </w:p>
    <w:p w14:paraId="11E628D6" w14:textId="1827CD98" w:rsidR="00FA7A85" w:rsidRPr="009A3D22" w:rsidRDefault="009A3D22" w:rsidP="009B1A50">
      <w:pPr>
        <w:tabs>
          <w:tab w:val="clear" w:pos="3068"/>
        </w:tabs>
        <w:ind w:left="720" w:hanging="720"/>
        <w:rPr>
          <w:rFonts w:asciiTheme="minorHAnsi" w:hAnsiTheme="minorHAnsi" w:cstheme="minorHAnsi"/>
          <w:szCs w:val="22"/>
        </w:rPr>
      </w:pPr>
      <w:r w:rsidRPr="009A3D22">
        <w:rPr>
          <w:rFonts w:asciiTheme="minorHAnsi" w:hAnsiTheme="minorHAnsi" w:cstheme="minorHAnsi"/>
          <w:szCs w:val="22"/>
        </w:rPr>
        <w:t xml:space="preserve">Murphy, S. J., &amp; </w:t>
      </w:r>
      <w:proofErr w:type="spellStart"/>
      <w:r w:rsidRPr="009A3D22">
        <w:rPr>
          <w:rFonts w:asciiTheme="minorHAnsi" w:hAnsiTheme="minorHAnsi" w:cstheme="minorHAnsi"/>
          <w:szCs w:val="22"/>
        </w:rPr>
        <w:t>Werring</w:t>
      </w:r>
      <w:proofErr w:type="spellEnd"/>
      <w:r w:rsidRPr="009A3D22">
        <w:rPr>
          <w:rFonts w:asciiTheme="minorHAnsi" w:hAnsiTheme="minorHAnsi" w:cstheme="minorHAnsi"/>
          <w:szCs w:val="22"/>
        </w:rPr>
        <w:t>, D. J. (2020). Stroke: causes and clinical features. Medicine, 48(9), 561-566.</w:t>
      </w:r>
    </w:p>
    <w:p w14:paraId="6F9DBCFB" w14:textId="287CE4E8" w:rsidR="00FA7A85" w:rsidRPr="009A3D22" w:rsidRDefault="009A3D22" w:rsidP="009B1A50">
      <w:pPr>
        <w:tabs>
          <w:tab w:val="clear" w:pos="3068"/>
        </w:tabs>
        <w:ind w:left="720" w:hanging="720"/>
        <w:rPr>
          <w:rFonts w:asciiTheme="minorHAnsi" w:hAnsiTheme="minorHAnsi" w:cstheme="minorHAnsi"/>
          <w:szCs w:val="22"/>
        </w:rPr>
      </w:pPr>
      <w:r w:rsidRPr="009A3D22">
        <w:rPr>
          <w:rFonts w:asciiTheme="minorHAnsi" w:hAnsiTheme="minorHAnsi" w:cstheme="minorHAnsi"/>
          <w:szCs w:val="22"/>
        </w:rPr>
        <w:t xml:space="preserve">Palacios, F. S. (2021, January 26). Stroke prediction dataset. Kaggle. Retrieved April 14, 2022, from </w:t>
      </w:r>
      <w:hyperlink r:id="rId23" w:history="1">
        <w:r w:rsidR="00FA7A85" w:rsidRPr="009D46A6">
          <w:rPr>
            <w:rStyle w:val="Hyperlink"/>
            <w:rFonts w:asciiTheme="minorHAnsi" w:hAnsiTheme="minorHAnsi" w:cstheme="minorHAnsi"/>
            <w:szCs w:val="22"/>
          </w:rPr>
          <w:t>https://www.kaggle.com/datasets/fedesoriano/stroke-prediction-dataset</w:t>
        </w:r>
      </w:hyperlink>
    </w:p>
    <w:p w14:paraId="6DDF9B76" w14:textId="273CB1D5" w:rsidR="00FA7A85" w:rsidRPr="009A3D22" w:rsidRDefault="009A3D22" w:rsidP="009B1A50">
      <w:pPr>
        <w:tabs>
          <w:tab w:val="clear" w:pos="3068"/>
        </w:tabs>
        <w:ind w:left="720" w:hanging="720"/>
        <w:rPr>
          <w:rFonts w:asciiTheme="minorHAnsi" w:hAnsiTheme="minorHAnsi" w:cstheme="minorHAnsi"/>
          <w:szCs w:val="22"/>
        </w:rPr>
      </w:pPr>
      <w:r w:rsidRPr="009A3D22">
        <w:rPr>
          <w:rFonts w:asciiTheme="minorHAnsi" w:hAnsiTheme="minorHAnsi" w:cstheme="minorHAnsi"/>
          <w:szCs w:val="22"/>
        </w:rPr>
        <w:t xml:space="preserve">Pandian, J. D., Gall, S. L., Kate, M. P., Silva, G. S., Akinyemi, R. O., </w:t>
      </w:r>
      <w:proofErr w:type="spellStart"/>
      <w:r w:rsidRPr="009A3D22">
        <w:rPr>
          <w:rFonts w:asciiTheme="minorHAnsi" w:hAnsiTheme="minorHAnsi" w:cstheme="minorHAnsi"/>
          <w:szCs w:val="22"/>
        </w:rPr>
        <w:t>Ovbiagele</w:t>
      </w:r>
      <w:proofErr w:type="spellEnd"/>
      <w:r w:rsidRPr="009A3D22">
        <w:rPr>
          <w:rFonts w:asciiTheme="minorHAnsi" w:hAnsiTheme="minorHAnsi" w:cstheme="minorHAnsi"/>
          <w:szCs w:val="22"/>
        </w:rPr>
        <w:t xml:space="preserve">, B. I., </w:t>
      </w:r>
      <w:r w:rsidR="001F77A0">
        <w:rPr>
          <w:rFonts w:asciiTheme="minorHAnsi" w:hAnsiTheme="minorHAnsi" w:cstheme="minorHAnsi"/>
          <w:szCs w:val="22"/>
        </w:rPr>
        <w:t>…</w:t>
      </w:r>
      <w:r w:rsidRPr="009A3D22">
        <w:rPr>
          <w:rFonts w:asciiTheme="minorHAnsi" w:hAnsiTheme="minorHAnsi" w:cstheme="minorHAnsi"/>
          <w:szCs w:val="22"/>
        </w:rPr>
        <w:t xml:space="preserve"> &amp; Thrift, A. G. (2018). Prevention of stroke: a global perspective. The Lancet, 392(10154), 1269-1278.</w:t>
      </w:r>
    </w:p>
    <w:p w14:paraId="7E4C3707" w14:textId="23CBEBEA" w:rsidR="00FA7A85" w:rsidRPr="009A3D22" w:rsidRDefault="009A3D22" w:rsidP="009B1A50">
      <w:pPr>
        <w:tabs>
          <w:tab w:val="clear" w:pos="3068"/>
        </w:tabs>
        <w:ind w:left="720" w:hanging="720"/>
        <w:rPr>
          <w:rFonts w:asciiTheme="minorHAnsi" w:hAnsiTheme="minorHAnsi" w:cstheme="minorHAnsi"/>
          <w:szCs w:val="22"/>
        </w:rPr>
      </w:pPr>
      <w:r w:rsidRPr="009A3D22">
        <w:rPr>
          <w:rFonts w:asciiTheme="minorHAnsi" w:hAnsiTheme="minorHAnsi" w:cstheme="minorHAnsi"/>
          <w:szCs w:val="22"/>
        </w:rPr>
        <w:t xml:space="preserve">R Core Team (2021). R: A language and environment for statistical computing. R Foundation for Statistical Computing, Vienna, Austria. URL </w:t>
      </w:r>
      <w:hyperlink r:id="rId24" w:history="1">
        <w:r w:rsidR="00FA7A85" w:rsidRPr="009D46A6">
          <w:rPr>
            <w:rStyle w:val="Hyperlink"/>
            <w:rFonts w:asciiTheme="minorHAnsi" w:hAnsiTheme="minorHAnsi" w:cstheme="minorHAnsi"/>
            <w:szCs w:val="22"/>
          </w:rPr>
          <w:t>https://www.R-project.org/</w:t>
        </w:r>
      </w:hyperlink>
      <w:r w:rsidRPr="009A3D22">
        <w:rPr>
          <w:rFonts w:asciiTheme="minorHAnsi" w:hAnsiTheme="minorHAnsi" w:cstheme="minorHAnsi"/>
          <w:szCs w:val="22"/>
        </w:rPr>
        <w:t>.</w:t>
      </w:r>
    </w:p>
    <w:p w14:paraId="618E06A7" w14:textId="4F0EA6E9" w:rsidR="009A3D22" w:rsidRDefault="009A3D22" w:rsidP="00581FBA">
      <w:pPr>
        <w:tabs>
          <w:tab w:val="clear" w:pos="3068"/>
        </w:tabs>
        <w:ind w:left="720" w:hanging="720"/>
        <w:rPr>
          <w:rFonts w:asciiTheme="minorHAnsi" w:hAnsiTheme="minorHAnsi" w:cstheme="minorHAnsi"/>
          <w:szCs w:val="22"/>
        </w:rPr>
      </w:pPr>
      <w:r w:rsidRPr="009A3D22">
        <w:rPr>
          <w:rFonts w:asciiTheme="minorHAnsi" w:hAnsiTheme="minorHAnsi" w:cstheme="minorHAnsi"/>
          <w:szCs w:val="22"/>
        </w:rPr>
        <w:t>Singh, M. S., &amp; Choudhary, P. (2017, August). Stroke prediction using artificial intelligence. In 2017 8</w:t>
      </w:r>
      <w:r w:rsidRPr="001F77A0">
        <w:rPr>
          <w:rFonts w:asciiTheme="minorHAnsi" w:hAnsiTheme="minorHAnsi" w:cstheme="minorHAnsi"/>
          <w:szCs w:val="22"/>
          <w:vertAlign w:val="superscript"/>
        </w:rPr>
        <w:t>th</w:t>
      </w:r>
      <w:r w:rsidRPr="009A3D22">
        <w:rPr>
          <w:rFonts w:asciiTheme="minorHAnsi" w:hAnsiTheme="minorHAnsi" w:cstheme="minorHAnsi"/>
          <w:szCs w:val="22"/>
        </w:rPr>
        <w:t xml:space="preserve"> Annual Industrial Automation and Electromechanical Engineering Conference (IEMECON) (pp. 158-161). IEEE.</w:t>
      </w:r>
    </w:p>
    <w:p w14:paraId="573C8A6A" w14:textId="2BD1DDE8" w:rsidR="00B40BBE" w:rsidRPr="00FA75AB" w:rsidRDefault="00B40BBE" w:rsidP="00581FBA">
      <w:pPr>
        <w:tabs>
          <w:tab w:val="clear" w:pos="3068"/>
        </w:tabs>
        <w:ind w:left="720" w:hanging="720"/>
        <w:rPr>
          <w:rFonts w:asciiTheme="minorHAnsi" w:hAnsiTheme="minorHAnsi" w:cstheme="minorHAnsi"/>
          <w:szCs w:val="22"/>
        </w:rPr>
      </w:pPr>
      <w:r w:rsidRPr="00FA75AB">
        <w:rPr>
          <w:rFonts w:asciiTheme="minorHAnsi" w:hAnsiTheme="minorHAnsi" w:cstheme="minorHAnsi"/>
          <w:szCs w:val="22"/>
        </w:rPr>
        <w:br w:type="page"/>
      </w:r>
    </w:p>
    <w:p w14:paraId="1A87F9B7" w14:textId="5FD8999A" w:rsidR="00E102C3" w:rsidRDefault="004242FA" w:rsidP="004242FA">
      <w:pPr>
        <w:ind w:left="720" w:hanging="720"/>
        <w:jc w:val="center"/>
        <w:rPr>
          <w:rFonts w:asciiTheme="minorHAnsi" w:hAnsiTheme="minorHAnsi" w:cstheme="minorHAnsi"/>
          <w:b/>
          <w:bCs/>
          <w:szCs w:val="22"/>
        </w:rPr>
      </w:pPr>
      <w:r>
        <w:rPr>
          <w:rFonts w:asciiTheme="minorHAnsi" w:hAnsiTheme="minorHAnsi" w:cstheme="minorHAnsi"/>
          <w:b/>
          <w:bCs/>
          <w:szCs w:val="22"/>
        </w:rPr>
        <w:lastRenderedPageBreak/>
        <w:t>Appendix</w:t>
      </w:r>
    </w:p>
    <w:p w14:paraId="1A7DFA59" w14:textId="7C8BBB1F" w:rsidR="001F77A0" w:rsidRDefault="001F77A0" w:rsidP="004242FA">
      <w:pPr>
        <w:ind w:left="720" w:hanging="720"/>
        <w:jc w:val="center"/>
        <w:rPr>
          <w:rFonts w:asciiTheme="minorHAnsi" w:hAnsiTheme="minorHAnsi" w:cstheme="minorHAnsi"/>
          <w:szCs w:val="22"/>
        </w:rPr>
      </w:pPr>
      <w:r>
        <w:rPr>
          <w:rFonts w:asciiTheme="minorHAnsi" w:hAnsiTheme="minorHAnsi" w:cstheme="minorHAnsi"/>
          <w:szCs w:val="22"/>
        </w:rPr>
        <w:t>R Code Utilized for Project</w:t>
      </w:r>
    </w:p>
    <w:p w14:paraId="428AE459" w14:textId="77777777" w:rsidR="00115C00" w:rsidRDefault="00115C00" w:rsidP="00115C00">
      <w:pPr>
        <w:pStyle w:val="Title"/>
        <w:rPr>
          <w:rFonts w:asciiTheme="majorHAnsi" w:hAnsiTheme="majorHAnsi" w:cstheme="majorBidi"/>
          <w:szCs w:val="36"/>
          <w:shd w:val="clear" w:color="auto" w:fill="auto"/>
        </w:rPr>
      </w:pPr>
      <w:r>
        <w:t>A Stroking Analysis of Strokes</w:t>
      </w:r>
    </w:p>
    <w:p w14:paraId="65670E96" w14:textId="77777777" w:rsidR="00115C00" w:rsidRDefault="00115C00" w:rsidP="00115C00">
      <w:pPr>
        <w:pStyle w:val="Author"/>
      </w:pPr>
      <w:r>
        <w:t>Hunter Blum, Ben Earnest, Andrew Pak Kim</w:t>
      </w:r>
    </w:p>
    <w:p w14:paraId="3DA76BAE" w14:textId="77777777" w:rsidR="00115C00" w:rsidRDefault="00115C00" w:rsidP="00115C00">
      <w:pPr>
        <w:pStyle w:val="Date"/>
      </w:pPr>
      <w:r>
        <w:t>4/12/2022</w:t>
      </w:r>
    </w:p>
    <w:p w14:paraId="5ADACE39" w14:textId="77777777" w:rsidR="00115C00" w:rsidRDefault="00115C00" w:rsidP="00115C00">
      <w:pPr>
        <w:pStyle w:val="FirstParagraph"/>
      </w:pPr>
      <w:r>
        <w:t>Dataset:</w:t>
      </w:r>
    </w:p>
    <w:p w14:paraId="17263CA6" w14:textId="77777777" w:rsidR="00115C00" w:rsidRDefault="0007682B" w:rsidP="00115C00">
      <w:pPr>
        <w:pStyle w:val="BodyText"/>
      </w:pPr>
      <w:hyperlink r:id="rId25" w:history="1">
        <w:r w:rsidR="00115C00">
          <w:rPr>
            <w:rStyle w:val="Hyperlink"/>
          </w:rPr>
          <w:t>https://www.kaggle.com/datasets/fedesoriano/stroke-prediction-dataset</w:t>
        </w:r>
      </w:hyperlink>
    </w:p>
    <w:p w14:paraId="30F15AE9" w14:textId="77777777" w:rsidR="00115C00" w:rsidRDefault="00115C00" w:rsidP="00115C00">
      <w:pPr>
        <w:pStyle w:val="Heading1"/>
      </w:pPr>
      <w:bookmarkStart w:id="1" w:name="libraries"/>
      <w:r>
        <w:t>Libraries</w:t>
      </w:r>
    </w:p>
    <w:p w14:paraId="363975BC" w14:textId="77777777" w:rsidR="00115C00" w:rsidRDefault="00115C00" w:rsidP="00115C00">
      <w:pPr>
        <w:pStyle w:val="SourceCode"/>
      </w:pPr>
      <w:r>
        <w:rPr>
          <w:rStyle w:val="FunctionTok"/>
        </w:rPr>
        <w:t>library</w:t>
      </w:r>
      <w:r>
        <w:rPr>
          <w:rStyle w:val="NormalTok"/>
        </w:rPr>
        <w:t>(</w:t>
      </w:r>
      <w:proofErr w:type="spellStart"/>
      <w:r>
        <w:rPr>
          <w:rStyle w:val="NormalTok"/>
        </w:rPr>
        <w:t>randomForest</w:t>
      </w:r>
      <w:proofErr w:type="spellEnd"/>
      <w:r>
        <w:rPr>
          <w:rStyle w:val="NormalTok"/>
        </w:rPr>
        <w:t>)</w:t>
      </w:r>
    </w:p>
    <w:p w14:paraId="55668603" w14:textId="77777777" w:rsidR="00115C00" w:rsidRDefault="00115C00" w:rsidP="00115C00">
      <w:pPr>
        <w:pStyle w:val="SourceCode"/>
      </w:pPr>
      <w:r>
        <w:rPr>
          <w:rStyle w:val="VerbatimChar"/>
        </w:rPr>
        <w:t>## Warning: package '</w:t>
      </w:r>
      <w:proofErr w:type="spellStart"/>
      <w:r>
        <w:rPr>
          <w:rStyle w:val="VerbatimChar"/>
        </w:rPr>
        <w:t>randomForest</w:t>
      </w:r>
      <w:proofErr w:type="spellEnd"/>
      <w:r>
        <w:rPr>
          <w:rStyle w:val="VerbatimChar"/>
        </w:rPr>
        <w:t>' was built under R version 4.1.3</w:t>
      </w:r>
    </w:p>
    <w:p w14:paraId="592FFD53" w14:textId="77777777" w:rsidR="00115C00" w:rsidRDefault="00115C00" w:rsidP="00115C00">
      <w:pPr>
        <w:pStyle w:val="SourceCode"/>
      </w:pPr>
      <w:r>
        <w:rPr>
          <w:rStyle w:val="VerbatimChar"/>
        </w:rPr>
        <w:t xml:space="preserve">## </w:t>
      </w:r>
      <w:proofErr w:type="spellStart"/>
      <w:r>
        <w:rPr>
          <w:rStyle w:val="VerbatimChar"/>
        </w:rPr>
        <w:t>randomForest</w:t>
      </w:r>
      <w:proofErr w:type="spellEnd"/>
      <w:r>
        <w:rPr>
          <w:rStyle w:val="VerbatimChar"/>
        </w:rPr>
        <w:t xml:space="preserve"> 4.7-1</w:t>
      </w:r>
    </w:p>
    <w:p w14:paraId="211649FF" w14:textId="77777777" w:rsidR="00115C00" w:rsidRDefault="00115C00" w:rsidP="00115C00">
      <w:pPr>
        <w:pStyle w:val="SourceCode"/>
      </w:pPr>
      <w:r>
        <w:rPr>
          <w:rStyle w:val="VerbatimChar"/>
        </w:rPr>
        <w:t xml:space="preserve">## Type </w:t>
      </w:r>
      <w:proofErr w:type="spellStart"/>
      <w:r>
        <w:rPr>
          <w:rStyle w:val="VerbatimChar"/>
        </w:rPr>
        <w:t>rfNews</w:t>
      </w:r>
      <w:proofErr w:type="spellEnd"/>
      <w:r>
        <w:rPr>
          <w:rStyle w:val="VerbatimChar"/>
        </w:rPr>
        <w:t>() to see new features/changes/bug fixes.</w:t>
      </w:r>
    </w:p>
    <w:p w14:paraId="6F21843D" w14:textId="77777777" w:rsidR="00115C00" w:rsidRDefault="00115C00" w:rsidP="00115C00">
      <w:pPr>
        <w:pStyle w:val="SourceCode"/>
      </w:pPr>
      <w:r>
        <w:rPr>
          <w:rStyle w:val="FunctionTok"/>
        </w:rPr>
        <w:t>library</w:t>
      </w:r>
      <w:r>
        <w:rPr>
          <w:rStyle w:val="NormalTok"/>
        </w:rPr>
        <w:t>(caret)</w:t>
      </w:r>
    </w:p>
    <w:p w14:paraId="73DB18BC" w14:textId="77777777" w:rsidR="00115C00" w:rsidRDefault="00115C00" w:rsidP="00115C00">
      <w:pPr>
        <w:pStyle w:val="SourceCode"/>
      </w:pPr>
      <w:r>
        <w:rPr>
          <w:rStyle w:val="VerbatimChar"/>
        </w:rPr>
        <w:t>## Loading required package: ggplot2</w:t>
      </w:r>
    </w:p>
    <w:p w14:paraId="3750D8D0" w14:textId="77777777" w:rsidR="00115C00" w:rsidRDefault="00115C00" w:rsidP="00115C00">
      <w:pPr>
        <w:pStyle w:val="SourceCode"/>
      </w:pPr>
      <w:r>
        <w:rPr>
          <w:rStyle w:val="VerbatimChar"/>
        </w:rPr>
        <w:t xml:space="preserve">## </w:t>
      </w:r>
      <w:r>
        <w:br/>
      </w:r>
      <w:r>
        <w:rPr>
          <w:rStyle w:val="VerbatimChar"/>
        </w:rPr>
        <w:t>## Attaching package: 'ggplot2'</w:t>
      </w:r>
    </w:p>
    <w:p w14:paraId="339A686C" w14:textId="77777777" w:rsidR="00115C00" w:rsidRDefault="00115C00" w:rsidP="00115C00">
      <w:pPr>
        <w:pStyle w:val="SourceCode"/>
      </w:pPr>
      <w:r>
        <w:rPr>
          <w:rStyle w:val="VerbatimChar"/>
        </w:rPr>
        <w:t>## The following object is masked from '</w:t>
      </w:r>
      <w:proofErr w:type="spellStart"/>
      <w:r>
        <w:rPr>
          <w:rStyle w:val="VerbatimChar"/>
        </w:rPr>
        <w:t>package:randomForest</w:t>
      </w:r>
      <w:proofErr w:type="spellEnd"/>
      <w:r>
        <w:rPr>
          <w:rStyle w:val="VerbatimChar"/>
        </w:rPr>
        <w:t>':</w:t>
      </w:r>
      <w:r>
        <w:br/>
      </w:r>
      <w:r>
        <w:rPr>
          <w:rStyle w:val="VerbatimChar"/>
        </w:rPr>
        <w:t xml:space="preserve">## </w:t>
      </w:r>
      <w:r>
        <w:br/>
      </w:r>
      <w:r>
        <w:rPr>
          <w:rStyle w:val="VerbatimChar"/>
        </w:rPr>
        <w:t>##     margin</w:t>
      </w:r>
    </w:p>
    <w:p w14:paraId="45A4CE4D" w14:textId="77777777" w:rsidR="00115C00" w:rsidRDefault="00115C00" w:rsidP="00115C00">
      <w:pPr>
        <w:pStyle w:val="SourceCode"/>
      </w:pPr>
      <w:r>
        <w:rPr>
          <w:rStyle w:val="VerbatimChar"/>
        </w:rPr>
        <w:t>## Loading required package: lattice</w:t>
      </w:r>
    </w:p>
    <w:p w14:paraId="5E8B3C5C" w14:textId="77777777" w:rsidR="00115C00" w:rsidRDefault="00115C00" w:rsidP="00115C00">
      <w:pPr>
        <w:pStyle w:val="SourceCode"/>
      </w:pPr>
      <w:r>
        <w:rPr>
          <w:rStyle w:val="FunctionTok"/>
        </w:rPr>
        <w:t>library</w:t>
      </w:r>
      <w:r>
        <w:rPr>
          <w:rStyle w:val="NormalTok"/>
        </w:rPr>
        <w:t>(</w:t>
      </w:r>
      <w:proofErr w:type="spellStart"/>
      <w:r>
        <w:rPr>
          <w:rStyle w:val="NormalTok"/>
        </w:rPr>
        <w:t>NeuralNetTools</w:t>
      </w:r>
      <w:proofErr w:type="spellEnd"/>
      <w:r>
        <w:rPr>
          <w:rStyle w:val="NormalTok"/>
        </w:rPr>
        <w:t>)</w:t>
      </w:r>
    </w:p>
    <w:p w14:paraId="1E976DD7" w14:textId="77777777" w:rsidR="00115C00" w:rsidRDefault="00115C00" w:rsidP="00115C00">
      <w:pPr>
        <w:pStyle w:val="SourceCode"/>
      </w:pPr>
      <w:r>
        <w:rPr>
          <w:rStyle w:val="VerbatimChar"/>
        </w:rPr>
        <w:t>## Warning: package '</w:t>
      </w:r>
      <w:proofErr w:type="spellStart"/>
      <w:r>
        <w:rPr>
          <w:rStyle w:val="VerbatimChar"/>
        </w:rPr>
        <w:t>NeuralNetTools</w:t>
      </w:r>
      <w:proofErr w:type="spellEnd"/>
      <w:r>
        <w:rPr>
          <w:rStyle w:val="VerbatimChar"/>
        </w:rPr>
        <w:t>' was built under R version 4.1.3</w:t>
      </w:r>
    </w:p>
    <w:p w14:paraId="325D9178" w14:textId="77777777" w:rsidR="00115C00" w:rsidRDefault="00115C00" w:rsidP="00115C00">
      <w:pPr>
        <w:pStyle w:val="SourceCode"/>
      </w:pPr>
      <w:r>
        <w:rPr>
          <w:rStyle w:val="FunctionTok"/>
        </w:rPr>
        <w:t>library</w:t>
      </w:r>
      <w:r>
        <w:rPr>
          <w:rStyle w:val="NormalTok"/>
        </w:rPr>
        <w:t>(</w:t>
      </w:r>
      <w:proofErr w:type="spellStart"/>
      <w:r>
        <w:rPr>
          <w:rStyle w:val="NormalTok"/>
        </w:rPr>
        <w:t>nnet</w:t>
      </w:r>
      <w:proofErr w:type="spellEnd"/>
      <w:r>
        <w:rPr>
          <w:rStyle w:val="NormalTok"/>
        </w:rPr>
        <w:t>)</w:t>
      </w:r>
    </w:p>
    <w:p w14:paraId="4AA2838E" w14:textId="77777777" w:rsidR="00115C00" w:rsidRDefault="00115C00" w:rsidP="00115C00">
      <w:pPr>
        <w:pStyle w:val="SourceCode"/>
      </w:pPr>
      <w:r>
        <w:rPr>
          <w:rStyle w:val="VerbatimChar"/>
        </w:rPr>
        <w:t>## Warning: package '</w:t>
      </w:r>
      <w:proofErr w:type="spellStart"/>
      <w:r>
        <w:rPr>
          <w:rStyle w:val="VerbatimChar"/>
        </w:rPr>
        <w:t>nnet</w:t>
      </w:r>
      <w:proofErr w:type="spellEnd"/>
      <w:r>
        <w:rPr>
          <w:rStyle w:val="VerbatimChar"/>
        </w:rPr>
        <w:t>' was built under R version 4.1.3</w:t>
      </w:r>
    </w:p>
    <w:p w14:paraId="579DCC0E" w14:textId="77777777" w:rsidR="00115C00" w:rsidRDefault="00115C00" w:rsidP="00115C00">
      <w:pPr>
        <w:pStyle w:val="SourceCode"/>
      </w:pPr>
      <w:r>
        <w:rPr>
          <w:rStyle w:val="FunctionTok"/>
        </w:rPr>
        <w:t>library</w:t>
      </w:r>
      <w:r>
        <w:rPr>
          <w:rStyle w:val="NormalTok"/>
        </w:rPr>
        <w:t>(</w:t>
      </w:r>
      <w:proofErr w:type="spellStart"/>
      <w:r>
        <w:rPr>
          <w:rStyle w:val="NormalTok"/>
        </w:rPr>
        <w:t>doParallel</w:t>
      </w:r>
      <w:proofErr w:type="spellEnd"/>
      <w:r>
        <w:rPr>
          <w:rStyle w:val="NormalTok"/>
        </w:rPr>
        <w:t>)</w:t>
      </w:r>
    </w:p>
    <w:p w14:paraId="5BAA1D62" w14:textId="77777777" w:rsidR="00115C00" w:rsidRDefault="00115C00" w:rsidP="00115C00">
      <w:pPr>
        <w:pStyle w:val="SourceCode"/>
      </w:pPr>
      <w:r>
        <w:rPr>
          <w:rStyle w:val="VerbatimChar"/>
        </w:rPr>
        <w:t>## Warning: package '</w:t>
      </w:r>
      <w:proofErr w:type="spellStart"/>
      <w:r>
        <w:rPr>
          <w:rStyle w:val="VerbatimChar"/>
        </w:rPr>
        <w:t>doParallel</w:t>
      </w:r>
      <w:proofErr w:type="spellEnd"/>
      <w:r>
        <w:rPr>
          <w:rStyle w:val="VerbatimChar"/>
        </w:rPr>
        <w:t>' was built under R version 4.1.3</w:t>
      </w:r>
    </w:p>
    <w:p w14:paraId="283632D0" w14:textId="77777777" w:rsidR="00115C00" w:rsidRDefault="00115C00" w:rsidP="00115C00">
      <w:pPr>
        <w:pStyle w:val="SourceCode"/>
      </w:pPr>
      <w:r>
        <w:rPr>
          <w:rStyle w:val="VerbatimChar"/>
        </w:rPr>
        <w:t>## Loading required package: foreach</w:t>
      </w:r>
    </w:p>
    <w:p w14:paraId="424812DB" w14:textId="77777777" w:rsidR="00115C00" w:rsidRDefault="00115C00" w:rsidP="00115C00">
      <w:pPr>
        <w:pStyle w:val="SourceCode"/>
      </w:pPr>
      <w:r>
        <w:rPr>
          <w:rStyle w:val="VerbatimChar"/>
        </w:rPr>
        <w:t>## Loading required package: iterators</w:t>
      </w:r>
    </w:p>
    <w:p w14:paraId="6208255C" w14:textId="77777777" w:rsidR="00115C00" w:rsidRDefault="00115C00" w:rsidP="00115C00">
      <w:pPr>
        <w:pStyle w:val="SourceCode"/>
      </w:pPr>
      <w:r>
        <w:rPr>
          <w:rStyle w:val="VerbatimChar"/>
        </w:rPr>
        <w:t>## Loading required package: parallel</w:t>
      </w:r>
    </w:p>
    <w:p w14:paraId="6D8E3766" w14:textId="77777777" w:rsidR="00115C00" w:rsidRDefault="00115C00" w:rsidP="00115C00">
      <w:pPr>
        <w:pStyle w:val="SourceCode"/>
      </w:pPr>
      <w:r>
        <w:rPr>
          <w:rStyle w:val="FunctionTok"/>
        </w:rPr>
        <w:lastRenderedPageBreak/>
        <w:t>library</w:t>
      </w:r>
      <w:r>
        <w:rPr>
          <w:rStyle w:val="NormalTok"/>
        </w:rPr>
        <w:t>(</w:t>
      </w:r>
      <w:proofErr w:type="spellStart"/>
      <w:r>
        <w:rPr>
          <w:rStyle w:val="NormalTok"/>
        </w:rPr>
        <w:t>DataExplorer</w:t>
      </w:r>
      <w:proofErr w:type="spellEnd"/>
      <w:r>
        <w:rPr>
          <w:rStyle w:val="NormalTok"/>
        </w:rPr>
        <w:t>)</w:t>
      </w:r>
    </w:p>
    <w:p w14:paraId="03F0435D" w14:textId="77777777" w:rsidR="00115C00" w:rsidRDefault="00115C00" w:rsidP="00115C00">
      <w:pPr>
        <w:pStyle w:val="SourceCode"/>
      </w:pPr>
      <w:r>
        <w:rPr>
          <w:rStyle w:val="VerbatimChar"/>
        </w:rPr>
        <w:t>## Warning: package '</w:t>
      </w:r>
      <w:proofErr w:type="spellStart"/>
      <w:r>
        <w:rPr>
          <w:rStyle w:val="VerbatimChar"/>
        </w:rPr>
        <w:t>DataExplorer</w:t>
      </w:r>
      <w:proofErr w:type="spellEnd"/>
      <w:r>
        <w:rPr>
          <w:rStyle w:val="VerbatimChar"/>
        </w:rPr>
        <w:t>' was built under R version 4.1.3</w:t>
      </w:r>
    </w:p>
    <w:p w14:paraId="3354EB47" w14:textId="77777777" w:rsidR="00115C00" w:rsidRDefault="00115C00" w:rsidP="00115C00">
      <w:pPr>
        <w:pStyle w:val="SourceCode"/>
      </w:pPr>
      <w:r>
        <w:rPr>
          <w:rStyle w:val="FunctionTok"/>
        </w:rPr>
        <w:t>library</w:t>
      </w:r>
      <w:r>
        <w:rPr>
          <w:rStyle w:val="NormalTok"/>
        </w:rPr>
        <w:t>(Boruta)</w:t>
      </w:r>
    </w:p>
    <w:p w14:paraId="5BD2C7E0" w14:textId="77777777" w:rsidR="00115C00" w:rsidRDefault="00115C00" w:rsidP="00115C00">
      <w:pPr>
        <w:pStyle w:val="SourceCode"/>
      </w:pPr>
      <w:r>
        <w:rPr>
          <w:rStyle w:val="VerbatimChar"/>
        </w:rPr>
        <w:t>## Warning: package 'Boruta' was built under R version 4.1.3</w:t>
      </w:r>
    </w:p>
    <w:p w14:paraId="404AC859" w14:textId="77777777" w:rsidR="00115C00" w:rsidRDefault="00115C00" w:rsidP="00115C00">
      <w:pPr>
        <w:pStyle w:val="SourceCode"/>
      </w:pPr>
      <w:r>
        <w:rPr>
          <w:rStyle w:val="FunctionTok"/>
        </w:rPr>
        <w:t>library</w:t>
      </w:r>
      <w:r>
        <w:rPr>
          <w:rStyle w:val="NormalTok"/>
        </w:rPr>
        <w:t>(</w:t>
      </w:r>
      <w:proofErr w:type="spellStart"/>
      <w:r>
        <w:rPr>
          <w:rStyle w:val="NormalTok"/>
        </w:rPr>
        <w:t>rpart</w:t>
      </w:r>
      <w:proofErr w:type="spellEnd"/>
      <w:r>
        <w:rPr>
          <w:rStyle w:val="NormalTok"/>
        </w:rPr>
        <w:t>)</w:t>
      </w:r>
      <w:r>
        <w:br/>
      </w:r>
      <w:r>
        <w:rPr>
          <w:rStyle w:val="FunctionTok"/>
        </w:rPr>
        <w:t>library</w:t>
      </w:r>
      <w:r>
        <w:rPr>
          <w:rStyle w:val="NormalTok"/>
        </w:rPr>
        <w:t>(</w:t>
      </w:r>
      <w:proofErr w:type="spellStart"/>
      <w:r>
        <w:rPr>
          <w:rStyle w:val="NormalTok"/>
        </w:rPr>
        <w:t>rpart.plot</w:t>
      </w:r>
      <w:proofErr w:type="spellEnd"/>
      <w:r>
        <w:rPr>
          <w:rStyle w:val="NormalTok"/>
        </w:rPr>
        <w:t>)</w:t>
      </w:r>
      <w:r>
        <w:br/>
      </w:r>
      <w:r>
        <w:rPr>
          <w:rStyle w:val="FunctionTok"/>
        </w:rPr>
        <w:t>library</w:t>
      </w:r>
      <w:r>
        <w:rPr>
          <w:rStyle w:val="NormalTok"/>
        </w:rPr>
        <w:t>(</w:t>
      </w:r>
      <w:proofErr w:type="spellStart"/>
      <w:r>
        <w:rPr>
          <w:rStyle w:val="NormalTok"/>
        </w:rPr>
        <w:t>gridExtra</w:t>
      </w:r>
      <w:proofErr w:type="spellEnd"/>
      <w:r>
        <w:rPr>
          <w:rStyle w:val="NormalTok"/>
        </w:rPr>
        <w:t>)</w:t>
      </w:r>
    </w:p>
    <w:p w14:paraId="0FF4CE5C" w14:textId="77777777" w:rsidR="00115C00" w:rsidRDefault="00115C00" w:rsidP="00115C00">
      <w:pPr>
        <w:pStyle w:val="SourceCode"/>
      </w:pPr>
      <w:r>
        <w:rPr>
          <w:rStyle w:val="VerbatimChar"/>
        </w:rPr>
        <w:t xml:space="preserve">## </w:t>
      </w:r>
      <w:r>
        <w:br/>
      </w:r>
      <w:r>
        <w:rPr>
          <w:rStyle w:val="VerbatimChar"/>
        </w:rPr>
        <w:t>## Attaching package: '</w:t>
      </w:r>
      <w:proofErr w:type="spellStart"/>
      <w:r>
        <w:rPr>
          <w:rStyle w:val="VerbatimChar"/>
        </w:rPr>
        <w:t>gridExtra</w:t>
      </w:r>
      <w:proofErr w:type="spellEnd"/>
      <w:r>
        <w:rPr>
          <w:rStyle w:val="VerbatimChar"/>
        </w:rPr>
        <w:t>'</w:t>
      </w:r>
    </w:p>
    <w:p w14:paraId="3D9D5299" w14:textId="77777777" w:rsidR="00115C00" w:rsidRDefault="00115C00" w:rsidP="00115C00">
      <w:pPr>
        <w:pStyle w:val="SourceCode"/>
      </w:pPr>
      <w:r>
        <w:rPr>
          <w:rStyle w:val="VerbatimChar"/>
        </w:rPr>
        <w:t>## The following object is masked from '</w:t>
      </w:r>
      <w:proofErr w:type="spellStart"/>
      <w:r>
        <w:rPr>
          <w:rStyle w:val="VerbatimChar"/>
        </w:rPr>
        <w:t>package:randomForest</w:t>
      </w:r>
      <w:proofErr w:type="spellEnd"/>
      <w:r>
        <w:rPr>
          <w:rStyle w:val="VerbatimChar"/>
        </w:rPr>
        <w:t>':</w:t>
      </w:r>
      <w:r>
        <w:br/>
      </w:r>
      <w:r>
        <w:rPr>
          <w:rStyle w:val="VerbatimChar"/>
        </w:rPr>
        <w:t xml:space="preserve">## </w:t>
      </w:r>
      <w:r>
        <w:br/>
      </w:r>
      <w:r>
        <w:rPr>
          <w:rStyle w:val="VerbatimChar"/>
        </w:rPr>
        <w:t>##     combine</w:t>
      </w:r>
    </w:p>
    <w:p w14:paraId="577693BE" w14:textId="77777777" w:rsidR="00115C00" w:rsidRDefault="00115C00" w:rsidP="00115C00">
      <w:pPr>
        <w:pStyle w:val="SourceCode"/>
      </w:pPr>
      <w:r>
        <w:rPr>
          <w:rStyle w:val="FunctionTok"/>
        </w:rPr>
        <w:t>library</w:t>
      </w:r>
      <w:r>
        <w:rPr>
          <w:rStyle w:val="NormalTok"/>
        </w:rPr>
        <w:t>(e1071)</w:t>
      </w:r>
    </w:p>
    <w:p w14:paraId="7B0EC9E5" w14:textId="77777777" w:rsidR="00115C00" w:rsidRDefault="00115C00" w:rsidP="00115C00">
      <w:pPr>
        <w:pStyle w:val="SourceCode"/>
      </w:pPr>
      <w:r>
        <w:rPr>
          <w:rStyle w:val="VerbatimChar"/>
        </w:rPr>
        <w:t>## Warning: package 'e1071' was built under R version 4.1.3</w:t>
      </w:r>
    </w:p>
    <w:p w14:paraId="01644949" w14:textId="77777777" w:rsidR="00115C00" w:rsidRDefault="00115C00" w:rsidP="00115C00">
      <w:pPr>
        <w:pStyle w:val="SourceCode"/>
      </w:pPr>
      <w:r>
        <w:rPr>
          <w:rStyle w:val="FunctionTok"/>
        </w:rPr>
        <w:t>library</w:t>
      </w:r>
      <w:r>
        <w:rPr>
          <w:rStyle w:val="NormalTok"/>
        </w:rPr>
        <w:t>(</w:t>
      </w:r>
      <w:proofErr w:type="spellStart"/>
      <w:r>
        <w:rPr>
          <w:rStyle w:val="NormalTok"/>
        </w:rPr>
        <w:t>kableExtra</w:t>
      </w:r>
      <w:proofErr w:type="spellEnd"/>
      <w:r>
        <w:rPr>
          <w:rStyle w:val="NormalTok"/>
        </w:rPr>
        <w:t>)</w:t>
      </w:r>
    </w:p>
    <w:p w14:paraId="7F5C28FE" w14:textId="77777777" w:rsidR="00115C00" w:rsidRDefault="00115C00" w:rsidP="00115C00">
      <w:pPr>
        <w:pStyle w:val="SourceCode"/>
      </w:pPr>
      <w:r>
        <w:rPr>
          <w:rStyle w:val="VerbatimChar"/>
        </w:rPr>
        <w:t>## Warning: package '</w:t>
      </w:r>
      <w:proofErr w:type="spellStart"/>
      <w:r>
        <w:rPr>
          <w:rStyle w:val="VerbatimChar"/>
        </w:rPr>
        <w:t>kableExtra</w:t>
      </w:r>
      <w:proofErr w:type="spellEnd"/>
      <w:r>
        <w:rPr>
          <w:rStyle w:val="VerbatimChar"/>
        </w:rPr>
        <w:t>' was built under R version 4.1.3</w:t>
      </w:r>
    </w:p>
    <w:p w14:paraId="0D9D9050" w14:textId="77777777" w:rsidR="00115C00" w:rsidRDefault="00115C00" w:rsidP="00115C00">
      <w:pPr>
        <w:pStyle w:val="SourceCode"/>
      </w:pPr>
      <w:r>
        <w:rPr>
          <w:rStyle w:val="FunctionTok"/>
        </w:rPr>
        <w:t>library</w:t>
      </w:r>
      <w:r>
        <w:rPr>
          <w:rStyle w:val="NormalTok"/>
        </w:rPr>
        <w:t>(</w:t>
      </w:r>
      <w:proofErr w:type="spellStart"/>
      <w:r>
        <w:rPr>
          <w:rStyle w:val="NormalTok"/>
        </w:rPr>
        <w:t>tidyverse</w:t>
      </w:r>
      <w:proofErr w:type="spellEnd"/>
      <w:r>
        <w:rPr>
          <w:rStyle w:val="NormalTok"/>
        </w:rPr>
        <w:t>)</w:t>
      </w:r>
    </w:p>
    <w:p w14:paraId="70B60BA0" w14:textId="77777777" w:rsidR="00115C00" w:rsidRDefault="00115C00" w:rsidP="00115C00">
      <w:pPr>
        <w:pStyle w:val="SourceCode"/>
      </w:pPr>
      <w:r>
        <w:rPr>
          <w:rStyle w:val="VerbatimChar"/>
        </w:rPr>
        <w:t xml:space="preserve">## -- Attaching packages --------------------------------------- </w:t>
      </w:r>
      <w:proofErr w:type="spellStart"/>
      <w:r>
        <w:rPr>
          <w:rStyle w:val="VerbatimChar"/>
        </w:rPr>
        <w:t>tidyverse</w:t>
      </w:r>
      <w:proofErr w:type="spellEnd"/>
      <w:r>
        <w:rPr>
          <w:rStyle w:val="VerbatimChar"/>
        </w:rPr>
        <w:t xml:space="preserve"> 1.3.1 --</w:t>
      </w:r>
    </w:p>
    <w:p w14:paraId="12E8ECAB" w14:textId="77777777" w:rsidR="00115C00" w:rsidRDefault="00115C00" w:rsidP="00115C00">
      <w:pPr>
        <w:pStyle w:val="SourceCode"/>
      </w:pPr>
      <w:r>
        <w:rPr>
          <w:rStyle w:val="VerbatimChar"/>
        </w:rPr>
        <w:t xml:space="preserve">## v </w:t>
      </w:r>
      <w:proofErr w:type="spellStart"/>
      <w:r>
        <w:rPr>
          <w:rStyle w:val="VerbatimChar"/>
        </w:rPr>
        <w:t>tibble</w:t>
      </w:r>
      <w:proofErr w:type="spellEnd"/>
      <w:r>
        <w:rPr>
          <w:rStyle w:val="VerbatimChar"/>
        </w:rPr>
        <w:t xml:space="preserve">  3.1.6     v </w:t>
      </w:r>
      <w:proofErr w:type="spellStart"/>
      <w:r>
        <w:rPr>
          <w:rStyle w:val="VerbatimChar"/>
        </w:rPr>
        <w:t>dplyr</w:t>
      </w:r>
      <w:proofErr w:type="spellEnd"/>
      <w:r>
        <w:rPr>
          <w:rStyle w:val="VerbatimChar"/>
        </w:rPr>
        <w:t xml:space="preserve">   1.0.7</w:t>
      </w:r>
      <w:r>
        <w:br/>
      </w:r>
      <w:r>
        <w:rPr>
          <w:rStyle w:val="VerbatimChar"/>
        </w:rPr>
        <w:t xml:space="preserve">## v </w:t>
      </w:r>
      <w:proofErr w:type="spellStart"/>
      <w:r>
        <w:rPr>
          <w:rStyle w:val="VerbatimChar"/>
        </w:rPr>
        <w:t>tidyr</w:t>
      </w:r>
      <w:proofErr w:type="spellEnd"/>
      <w:r>
        <w:rPr>
          <w:rStyle w:val="VerbatimChar"/>
        </w:rPr>
        <w:t xml:space="preserve">   1.2.0     v </w:t>
      </w:r>
      <w:proofErr w:type="spellStart"/>
      <w:r>
        <w:rPr>
          <w:rStyle w:val="VerbatimChar"/>
        </w:rPr>
        <w:t>stringr</w:t>
      </w:r>
      <w:proofErr w:type="spellEnd"/>
      <w:r>
        <w:rPr>
          <w:rStyle w:val="VerbatimChar"/>
        </w:rPr>
        <w:t xml:space="preserve"> 1.4.0</w:t>
      </w:r>
      <w:r>
        <w:br/>
      </w:r>
      <w:r>
        <w:rPr>
          <w:rStyle w:val="VerbatimChar"/>
        </w:rPr>
        <w:t xml:space="preserve">## v </w:t>
      </w:r>
      <w:proofErr w:type="spellStart"/>
      <w:r>
        <w:rPr>
          <w:rStyle w:val="VerbatimChar"/>
        </w:rPr>
        <w:t>readr</w:t>
      </w:r>
      <w:proofErr w:type="spellEnd"/>
      <w:r>
        <w:rPr>
          <w:rStyle w:val="VerbatimChar"/>
        </w:rPr>
        <w:t xml:space="preserve">   2.1.2     v </w:t>
      </w:r>
      <w:proofErr w:type="spellStart"/>
      <w:r>
        <w:rPr>
          <w:rStyle w:val="VerbatimChar"/>
        </w:rPr>
        <w:t>forcats</w:t>
      </w:r>
      <w:proofErr w:type="spellEnd"/>
      <w:r>
        <w:rPr>
          <w:rStyle w:val="VerbatimChar"/>
        </w:rPr>
        <w:t xml:space="preserve"> 0.5.1</w:t>
      </w:r>
      <w:r>
        <w:br/>
      </w:r>
      <w:r>
        <w:rPr>
          <w:rStyle w:val="VerbatimChar"/>
        </w:rPr>
        <w:t xml:space="preserve">## v </w:t>
      </w:r>
      <w:proofErr w:type="spellStart"/>
      <w:r>
        <w:rPr>
          <w:rStyle w:val="VerbatimChar"/>
        </w:rPr>
        <w:t>purrr</w:t>
      </w:r>
      <w:proofErr w:type="spellEnd"/>
      <w:r>
        <w:rPr>
          <w:rStyle w:val="VerbatimChar"/>
        </w:rPr>
        <w:t xml:space="preserve">   0.3.4</w:t>
      </w:r>
    </w:p>
    <w:p w14:paraId="0CCC1332" w14:textId="77777777" w:rsidR="00115C00" w:rsidRDefault="00115C00" w:rsidP="00115C00">
      <w:pPr>
        <w:pStyle w:val="SourceCode"/>
      </w:pPr>
      <w:r>
        <w:rPr>
          <w:rStyle w:val="VerbatimChar"/>
        </w:rPr>
        <w:t xml:space="preserve">## -- Conflicts ------------------------------------------ </w:t>
      </w:r>
      <w:proofErr w:type="spellStart"/>
      <w:r>
        <w:rPr>
          <w:rStyle w:val="VerbatimChar"/>
        </w:rPr>
        <w:t>tidyverse_conflicts</w:t>
      </w:r>
      <w:proofErr w:type="spellEnd"/>
      <w:r>
        <w:rPr>
          <w:rStyle w:val="VerbatimChar"/>
        </w:rPr>
        <w:t>() --</w:t>
      </w:r>
      <w:r>
        <w:br/>
      </w:r>
      <w:r>
        <w:rPr>
          <w:rStyle w:val="VerbatimChar"/>
        </w:rPr>
        <w:t xml:space="preserve">## x </w:t>
      </w:r>
      <w:proofErr w:type="spellStart"/>
      <w:r>
        <w:rPr>
          <w:rStyle w:val="VerbatimChar"/>
        </w:rPr>
        <w:t>purrr</w:t>
      </w:r>
      <w:proofErr w:type="spellEnd"/>
      <w:r>
        <w:rPr>
          <w:rStyle w:val="VerbatimChar"/>
        </w:rPr>
        <w:t>::accumulate() masks foreach::accumulate()</w:t>
      </w:r>
      <w:r>
        <w:br/>
      </w:r>
      <w:r>
        <w:rPr>
          <w:rStyle w:val="VerbatimChar"/>
        </w:rPr>
        <w:t xml:space="preserve">## x </w:t>
      </w:r>
      <w:proofErr w:type="spellStart"/>
      <w:r>
        <w:rPr>
          <w:rStyle w:val="VerbatimChar"/>
        </w:rPr>
        <w:t>dplyr</w:t>
      </w:r>
      <w:proofErr w:type="spellEnd"/>
      <w:r>
        <w:rPr>
          <w:rStyle w:val="VerbatimChar"/>
        </w:rPr>
        <w:t xml:space="preserve">::combine()    masks </w:t>
      </w:r>
      <w:proofErr w:type="spellStart"/>
      <w:r>
        <w:rPr>
          <w:rStyle w:val="VerbatimChar"/>
        </w:rPr>
        <w:t>gridExtra</w:t>
      </w:r>
      <w:proofErr w:type="spellEnd"/>
      <w:r>
        <w:rPr>
          <w:rStyle w:val="VerbatimChar"/>
        </w:rPr>
        <w:t xml:space="preserve">::combine(), </w:t>
      </w:r>
      <w:proofErr w:type="spellStart"/>
      <w:r>
        <w:rPr>
          <w:rStyle w:val="VerbatimChar"/>
        </w:rPr>
        <w:t>randomForest</w:t>
      </w:r>
      <w:proofErr w:type="spellEnd"/>
      <w:r>
        <w:rPr>
          <w:rStyle w:val="VerbatimChar"/>
        </w:rPr>
        <w:t>::combine()</w:t>
      </w:r>
      <w:r>
        <w:br/>
      </w:r>
      <w:r>
        <w:rPr>
          <w:rStyle w:val="VerbatimChar"/>
        </w:rPr>
        <w:t xml:space="preserve">## x </w:t>
      </w:r>
      <w:proofErr w:type="spellStart"/>
      <w:r>
        <w:rPr>
          <w:rStyle w:val="VerbatimChar"/>
        </w:rPr>
        <w:t>dplyr</w:t>
      </w:r>
      <w:proofErr w:type="spellEnd"/>
      <w:r>
        <w:rPr>
          <w:rStyle w:val="VerbatimChar"/>
        </w:rPr>
        <w:t>::filter()     masks stats::filter()</w:t>
      </w:r>
      <w:r>
        <w:br/>
      </w:r>
      <w:r>
        <w:rPr>
          <w:rStyle w:val="VerbatimChar"/>
        </w:rPr>
        <w:t xml:space="preserve">## x </w:t>
      </w:r>
      <w:proofErr w:type="spellStart"/>
      <w:r>
        <w:rPr>
          <w:rStyle w:val="VerbatimChar"/>
        </w:rPr>
        <w:t>dplyr</w:t>
      </w:r>
      <w:proofErr w:type="spellEnd"/>
      <w:r>
        <w:rPr>
          <w:rStyle w:val="VerbatimChar"/>
        </w:rPr>
        <w:t>::</w:t>
      </w:r>
      <w:proofErr w:type="spellStart"/>
      <w:r>
        <w:rPr>
          <w:rStyle w:val="VerbatimChar"/>
        </w:rPr>
        <w:t>group_rows</w:t>
      </w:r>
      <w:proofErr w:type="spellEnd"/>
      <w:r>
        <w:rPr>
          <w:rStyle w:val="VerbatimChar"/>
        </w:rPr>
        <w:t xml:space="preserve">() masks </w:t>
      </w:r>
      <w:proofErr w:type="spellStart"/>
      <w:r>
        <w:rPr>
          <w:rStyle w:val="VerbatimChar"/>
        </w:rPr>
        <w:t>kableExtra</w:t>
      </w:r>
      <w:proofErr w:type="spellEnd"/>
      <w:r>
        <w:rPr>
          <w:rStyle w:val="VerbatimChar"/>
        </w:rPr>
        <w:t>::</w:t>
      </w:r>
      <w:proofErr w:type="spellStart"/>
      <w:r>
        <w:rPr>
          <w:rStyle w:val="VerbatimChar"/>
        </w:rPr>
        <w:t>group_rows</w:t>
      </w:r>
      <w:proofErr w:type="spellEnd"/>
      <w:r>
        <w:rPr>
          <w:rStyle w:val="VerbatimChar"/>
        </w:rPr>
        <w:t>()</w:t>
      </w:r>
      <w:r>
        <w:br/>
      </w:r>
      <w:r>
        <w:rPr>
          <w:rStyle w:val="VerbatimChar"/>
        </w:rPr>
        <w:t xml:space="preserve">## x </w:t>
      </w:r>
      <w:proofErr w:type="spellStart"/>
      <w:r>
        <w:rPr>
          <w:rStyle w:val="VerbatimChar"/>
        </w:rPr>
        <w:t>dplyr</w:t>
      </w:r>
      <w:proofErr w:type="spellEnd"/>
      <w:r>
        <w:rPr>
          <w:rStyle w:val="VerbatimChar"/>
        </w:rPr>
        <w:t>::lag()        masks stats::lag()</w:t>
      </w:r>
      <w:r>
        <w:br/>
      </w:r>
      <w:r>
        <w:rPr>
          <w:rStyle w:val="VerbatimChar"/>
        </w:rPr>
        <w:t xml:space="preserve">## x </w:t>
      </w:r>
      <w:proofErr w:type="spellStart"/>
      <w:r>
        <w:rPr>
          <w:rStyle w:val="VerbatimChar"/>
        </w:rPr>
        <w:t>purrr</w:t>
      </w:r>
      <w:proofErr w:type="spellEnd"/>
      <w:r>
        <w:rPr>
          <w:rStyle w:val="VerbatimChar"/>
        </w:rPr>
        <w:t>::lift()       masks caret::lift()</w:t>
      </w:r>
      <w:r>
        <w:br/>
      </w:r>
      <w:r>
        <w:rPr>
          <w:rStyle w:val="VerbatimChar"/>
        </w:rPr>
        <w:t xml:space="preserve">## x ggplot2::margin()   masks </w:t>
      </w:r>
      <w:proofErr w:type="spellStart"/>
      <w:r>
        <w:rPr>
          <w:rStyle w:val="VerbatimChar"/>
        </w:rPr>
        <w:t>randomForest</w:t>
      </w:r>
      <w:proofErr w:type="spellEnd"/>
      <w:r>
        <w:rPr>
          <w:rStyle w:val="VerbatimChar"/>
        </w:rPr>
        <w:t>::margin()</w:t>
      </w:r>
      <w:r>
        <w:br/>
      </w:r>
      <w:r>
        <w:rPr>
          <w:rStyle w:val="VerbatimChar"/>
        </w:rPr>
        <w:t xml:space="preserve">## x </w:t>
      </w:r>
      <w:proofErr w:type="spellStart"/>
      <w:r>
        <w:rPr>
          <w:rStyle w:val="VerbatimChar"/>
        </w:rPr>
        <w:t>purrr</w:t>
      </w:r>
      <w:proofErr w:type="spellEnd"/>
      <w:r>
        <w:rPr>
          <w:rStyle w:val="VerbatimChar"/>
        </w:rPr>
        <w:t>::when()       masks foreach::when()</w:t>
      </w:r>
    </w:p>
    <w:p w14:paraId="0C092C0D" w14:textId="77777777" w:rsidR="00115C00" w:rsidRDefault="00115C00" w:rsidP="00115C00">
      <w:pPr>
        <w:pStyle w:val="SourceCode"/>
      </w:pPr>
      <w:proofErr w:type="spellStart"/>
      <w:r>
        <w:rPr>
          <w:rStyle w:val="FunctionTok"/>
        </w:rPr>
        <w:t>set.seed</w:t>
      </w:r>
      <w:proofErr w:type="spellEnd"/>
      <w:r>
        <w:rPr>
          <w:rStyle w:val="NormalTok"/>
        </w:rPr>
        <w:t>(</w:t>
      </w:r>
      <w:r>
        <w:rPr>
          <w:rStyle w:val="DecValTok"/>
        </w:rPr>
        <w:t>123</w:t>
      </w:r>
      <w:r>
        <w:rPr>
          <w:rStyle w:val="NormalTok"/>
        </w:rPr>
        <w:t>)</w:t>
      </w:r>
    </w:p>
    <w:p w14:paraId="56EB9BC1" w14:textId="77777777" w:rsidR="00115C00" w:rsidRDefault="00115C00" w:rsidP="00115C00">
      <w:pPr>
        <w:pStyle w:val="Heading1"/>
      </w:pPr>
      <w:bookmarkStart w:id="2" w:name="data"/>
      <w:bookmarkEnd w:id="1"/>
      <w:r>
        <w:t>Data</w:t>
      </w:r>
    </w:p>
    <w:p w14:paraId="27C31B53" w14:textId="77777777" w:rsidR="00115C00" w:rsidRDefault="00115C00" w:rsidP="00115C00">
      <w:pPr>
        <w:pStyle w:val="SourceCode"/>
      </w:pPr>
      <w:r>
        <w:rPr>
          <w:rStyle w:val="NormalTok"/>
        </w:rPr>
        <w:t xml:space="preserve">Stroke </w:t>
      </w:r>
      <w:r>
        <w:rPr>
          <w:rStyle w:val="OtherTok"/>
        </w:rPr>
        <w:t>&lt;-</w:t>
      </w:r>
      <w:r>
        <w:rPr>
          <w:rStyle w:val="NormalTok"/>
        </w:rPr>
        <w:t xml:space="preserve"> </w:t>
      </w:r>
      <w:r>
        <w:rPr>
          <w:rStyle w:val="FunctionTok"/>
        </w:rPr>
        <w:t>read.csv</w:t>
      </w:r>
      <w:r>
        <w:rPr>
          <w:rStyle w:val="NormalTok"/>
        </w:rPr>
        <w:t>(</w:t>
      </w:r>
      <w:r>
        <w:rPr>
          <w:rStyle w:val="StringTok"/>
        </w:rPr>
        <w:t>"stroke.csv"</w:t>
      </w:r>
      <w:r>
        <w:rPr>
          <w:rStyle w:val="NormalTok"/>
        </w:rPr>
        <w:t>)</w:t>
      </w:r>
    </w:p>
    <w:p w14:paraId="02FBFB53" w14:textId="77777777" w:rsidR="00115C00" w:rsidRDefault="00115C00" w:rsidP="00115C00">
      <w:pPr>
        <w:pStyle w:val="Heading1"/>
      </w:pPr>
      <w:bookmarkStart w:id="3" w:name="X3191a994a961841f3c29552ccf31525d085d5b3"/>
      <w:bookmarkEnd w:id="2"/>
      <w:r>
        <w:lastRenderedPageBreak/>
        <w:t>Multicore Support - Need to have Java Installed that is the same bit as your CPU (Probably 64)</w:t>
      </w:r>
    </w:p>
    <w:p w14:paraId="17E54D29" w14:textId="77777777" w:rsidR="00115C00" w:rsidRDefault="00115C00" w:rsidP="00115C00">
      <w:pPr>
        <w:pStyle w:val="SourceCode"/>
      </w:pPr>
      <w:proofErr w:type="spellStart"/>
      <w:r>
        <w:rPr>
          <w:rStyle w:val="FunctionTok"/>
        </w:rPr>
        <w:t>registerDoParallel</w:t>
      </w:r>
      <w:proofErr w:type="spellEnd"/>
      <w:r>
        <w:rPr>
          <w:rStyle w:val="NormalTok"/>
        </w:rPr>
        <w:t>()</w:t>
      </w:r>
      <w:r>
        <w:br/>
      </w:r>
      <w:proofErr w:type="spellStart"/>
      <w:r>
        <w:rPr>
          <w:rStyle w:val="FunctionTok"/>
        </w:rPr>
        <w:t>getDoParWorkers</w:t>
      </w:r>
      <w:proofErr w:type="spellEnd"/>
      <w:r>
        <w:rPr>
          <w:rStyle w:val="NormalTok"/>
        </w:rPr>
        <w:t>()</w:t>
      </w:r>
    </w:p>
    <w:p w14:paraId="52CDE59A" w14:textId="77777777" w:rsidR="00115C00" w:rsidRDefault="00115C00" w:rsidP="00115C00">
      <w:pPr>
        <w:pStyle w:val="SourceCode"/>
      </w:pPr>
      <w:r>
        <w:rPr>
          <w:rStyle w:val="VerbatimChar"/>
        </w:rPr>
        <w:t>## [1] 3</w:t>
      </w:r>
    </w:p>
    <w:bookmarkEnd w:id="3"/>
    <w:p w14:paraId="3FEE2F45" w14:textId="77777777" w:rsidR="00115C00" w:rsidRDefault="00115C00" w:rsidP="00115C00">
      <w:pPr>
        <w:pStyle w:val="Heading1"/>
      </w:pPr>
      <w:r>
        <w:t>Cleaning the Data</w:t>
      </w:r>
    </w:p>
    <w:p w14:paraId="2F983A3E" w14:textId="77777777" w:rsidR="00115C00" w:rsidRDefault="00115C00" w:rsidP="00115C00">
      <w:pPr>
        <w:pStyle w:val="FirstParagraph"/>
      </w:pPr>
      <w:r>
        <w:t>The data is pretty clean after running this code. All variables are the correct type after running it. The only variable missing data is BMI, which only has 200/5100 observations missing.</w:t>
      </w:r>
    </w:p>
    <w:p w14:paraId="7DFF1DA2" w14:textId="77777777" w:rsidR="00115C00" w:rsidRDefault="00115C00" w:rsidP="00115C00">
      <w:pPr>
        <w:pStyle w:val="Heading2"/>
      </w:pPr>
      <w:bookmarkStart w:id="4" w:name="structure"/>
      <w:r>
        <w:t>Structure</w:t>
      </w:r>
    </w:p>
    <w:p w14:paraId="3F20CA23" w14:textId="77777777" w:rsidR="00115C00" w:rsidRDefault="00115C00" w:rsidP="00115C00">
      <w:pPr>
        <w:pStyle w:val="SourceCode"/>
      </w:pPr>
      <w:r>
        <w:rPr>
          <w:rStyle w:val="FunctionTok"/>
        </w:rPr>
        <w:t>str</w:t>
      </w:r>
      <w:r>
        <w:rPr>
          <w:rStyle w:val="NormalTok"/>
        </w:rPr>
        <w:t>(Stroke)</w:t>
      </w:r>
    </w:p>
    <w:p w14:paraId="67F764F9" w14:textId="77777777" w:rsidR="00115C00" w:rsidRDefault="00115C00" w:rsidP="00115C00">
      <w:pPr>
        <w:pStyle w:val="SourceCode"/>
      </w:pPr>
      <w:r>
        <w:rPr>
          <w:rStyle w:val="VerbatimChar"/>
        </w:rPr>
        <w:t>## '</w:t>
      </w:r>
      <w:proofErr w:type="spellStart"/>
      <w:r>
        <w:rPr>
          <w:rStyle w:val="VerbatimChar"/>
        </w:rPr>
        <w:t>data.frame</w:t>
      </w:r>
      <w:proofErr w:type="spellEnd"/>
      <w:r>
        <w:rPr>
          <w:rStyle w:val="VerbatimChar"/>
        </w:rPr>
        <w:t>':    5110 obs. of  12 variables:</w:t>
      </w:r>
      <w:r>
        <w:br/>
      </w:r>
      <w:r>
        <w:rPr>
          <w:rStyle w:val="VerbatimChar"/>
        </w:rPr>
        <w:t>##  $ id               : int  9046 51676 31112 60182 1665 56669 53882 10434 27419 60491 ...</w:t>
      </w:r>
      <w:r>
        <w:br/>
      </w:r>
      <w:r>
        <w:rPr>
          <w:rStyle w:val="VerbatimChar"/>
        </w:rPr>
        <w:t>##  $ gender           : chr  "Male" "Female" "Male" "Female" ...</w:t>
      </w:r>
      <w:r>
        <w:br/>
      </w:r>
      <w:r>
        <w:rPr>
          <w:rStyle w:val="VerbatimChar"/>
        </w:rPr>
        <w:t>##  $ age              : num  67 61 80 49 79 81 74 69 59 78 ...</w:t>
      </w:r>
      <w:r>
        <w:br/>
      </w:r>
      <w:r>
        <w:rPr>
          <w:rStyle w:val="VerbatimChar"/>
        </w:rPr>
        <w:t>##  $ hypertension     : int  0 0 0 0 1 0 1 0 0 0 ...</w:t>
      </w:r>
      <w:r>
        <w:br/>
      </w:r>
      <w:r>
        <w:rPr>
          <w:rStyle w:val="VerbatimChar"/>
        </w:rPr>
        <w:t xml:space="preserve">##  $ </w:t>
      </w:r>
      <w:proofErr w:type="spellStart"/>
      <w:r>
        <w:rPr>
          <w:rStyle w:val="VerbatimChar"/>
        </w:rPr>
        <w:t>heart_disease</w:t>
      </w:r>
      <w:proofErr w:type="spellEnd"/>
      <w:r>
        <w:rPr>
          <w:rStyle w:val="VerbatimChar"/>
        </w:rPr>
        <w:t xml:space="preserve">    : int  1 0 1 0 0 0 1 0 0 0 ...</w:t>
      </w:r>
      <w:r>
        <w:br/>
      </w:r>
      <w:r>
        <w:rPr>
          <w:rStyle w:val="VerbatimChar"/>
        </w:rPr>
        <w:t xml:space="preserve">##  $ </w:t>
      </w:r>
      <w:proofErr w:type="spellStart"/>
      <w:r>
        <w:rPr>
          <w:rStyle w:val="VerbatimChar"/>
        </w:rPr>
        <w:t>ever_married</w:t>
      </w:r>
      <w:proofErr w:type="spellEnd"/>
      <w:r>
        <w:rPr>
          <w:rStyle w:val="VerbatimChar"/>
        </w:rPr>
        <w:t xml:space="preserve">     : chr  "Yes" "Yes" "Yes" "Yes" ...</w:t>
      </w:r>
      <w:r>
        <w:br/>
      </w:r>
      <w:r>
        <w:rPr>
          <w:rStyle w:val="VerbatimChar"/>
        </w:rPr>
        <w:t xml:space="preserve">##  $ </w:t>
      </w:r>
      <w:proofErr w:type="spellStart"/>
      <w:r>
        <w:rPr>
          <w:rStyle w:val="VerbatimChar"/>
        </w:rPr>
        <w:t>work_type</w:t>
      </w:r>
      <w:proofErr w:type="spellEnd"/>
      <w:r>
        <w:rPr>
          <w:rStyle w:val="VerbatimChar"/>
        </w:rPr>
        <w:t xml:space="preserve">        : chr  "Private" "Self-employed" "Private" "Private" ...</w:t>
      </w:r>
      <w:r>
        <w:br/>
      </w:r>
      <w:r>
        <w:rPr>
          <w:rStyle w:val="VerbatimChar"/>
        </w:rPr>
        <w:t xml:space="preserve">##  $ </w:t>
      </w:r>
      <w:proofErr w:type="spellStart"/>
      <w:r>
        <w:rPr>
          <w:rStyle w:val="VerbatimChar"/>
        </w:rPr>
        <w:t>Residence_type</w:t>
      </w:r>
      <w:proofErr w:type="spellEnd"/>
      <w:r>
        <w:rPr>
          <w:rStyle w:val="VerbatimChar"/>
        </w:rPr>
        <w:t xml:space="preserve">   : chr  "Urban" "Rural" "Rural" "Urban" ...</w:t>
      </w:r>
      <w:r>
        <w:br/>
      </w:r>
      <w:r>
        <w:rPr>
          <w:rStyle w:val="VerbatimChar"/>
        </w:rPr>
        <w:t xml:space="preserve">##  $ </w:t>
      </w:r>
      <w:proofErr w:type="spellStart"/>
      <w:r>
        <w:rPr>
          <w:rStyle w:val="VerbatimChar"/>
        </w:rPr>
        <w:t>avg_glucose_level</w:t>
      </w:r>
      <w:proofErr w:type="spellEnd"/>
      <w:r>
        <w:rPr>
          <w:rStyle w:val="VerbatimChar"/>
        </w:rPr>
        <w:t>: num  229 202 106 171 174 ...</w:t>
      </w:r>
      <w:r>
        <w:br/>
      </w:r>
      <w:r>
        <w:rPr>
          <w:rStyle w:val="VerbatimChar"/>
        </w:rPr>
        <w:t xml:space="preserve">##  $ </w:t>
      </w:r>
      <w:proofErr w:type="spellStart"/>
      <w:r>
        <w:rPr>
          <w:rStyle w:val="VerbatimChar"/>
        </w:rPr>
        <w:t>bmi</w:t>
      </w:r>
      <w:proofErr w:type="spellEnd"/>
      <w:r>
        <w:rPr>
          <w:rStyle w:val="VerbatimChar"/>
        </w:rPr>
        <w:t xml:space="preserve">              : chr  "36.6" "N/A" "32.5" "34.4" ...</w:t>
      </w:r>
      <w:r>
        <w:br/>
      </w:r>
      <w:r>
        <w:rPr>
          <w:rStyle w:val="VerbatimChar"/>
        </w:rPr>
        <w:t xml:space="preserve">##  $ </w:t>
      </w:r>
      <w:proofErr w:type="spellStart"/>
      <w:r>
        <w:rPr>
          <w:rStyle w:val="VerbatimChar"/>
        </w:rPr>
        <w:t>smoking_status</w:t>
      </w:r>
      <w:proofErr w:type="spellEnd"/>
      <w:r>
        <w:rPr>
          <w:rStyle w:val="VerbatimChar"/>
        </w:rPr>
        <w:t xml:space="preserve">   : chr  "formerly smoked" "never smoked" "never smoked" "smokes" ...</w:t>
      </w:r>
      <w:r>
        <w:br/>
      </w:r>
      <w:r>
        <w:rPr>
          <w:rStyle w:val="VerbatimChar"/>
        </w:rPr>
        <w:t>##  $ stroke           : int  1 1 1 1 1 1 1 1 1 1 ...</w:t>
      </w:r>
    </w:p>
    <w:p w14:paraId="18E99082" w14:textId="77777777" w:rsidR="00115C00" w:rsidRDefault="00115C00" w:rsidP="00115C00">
      <w:pPr>
        <w:pStyle w:val="SourceCode"/>
      </w:pPr>
      <w:r>
        <w:rPr>
          <w:rStyle w:val="CommentTok"/>
        </w:rPr>
        <w:t>#Get rid of one other observation in gender</w:t>
      </w:r>
      <w:r>
        <w:br/>
      </w:r>
      <w:r>
        <w:rPr>
          <w:rStyle w:val="NormalTok"/>
        </w:rPr>
        <w:t xml:space="preserve">Stroke </w:t>
      </w:r>
      <w:r>
        <w:rPr>
          <w:rStyle w:val="OtherTok"/>
        </w:rPr>
        <w:t>&lt;-</w:t>
      </w:r>
      <w:r>
        <w:rPr>
          <w:rStyle w:val="NormalTok"/>
        </w:rPr>
        <w:t xml:space="preserve"> Stroke </w:t>
      </w:r>
      <w:r>
        <w:rPr>
          <w:rStyle w:val="SpecialCharTok"/>
        </w:rPr>
        <w:t>%&gt;%</w:t>
      </w:r>
      <w:r>
        <w:rPr>
          <w:rStyle w:val="NormalTok"/>
        </w:rPr>
        <w:t xml:space="preserve"> </w:t>
      </w:r>
      <w:r>
        <w:rPr>
          <w:rStyle w:val="FunctionTok"/>
        </w:rPr>
        <w:t>filter</w:t>
      </w:r>
      <w:r>
        <w:rPr>
          <w:rStyle w:val="NormalTok"/>
        </w:rPr>
        <w:t>(gender</w:t>
      </w:r>
      <w:r>
        <w:rPr>
          <w:rStyle w:val="SpecialCharTok"/>
        </w:rPr>
        <w:t>!=</w:t>
      </w:r>
      <w:r>
        <w:rPr>
          <w:rStyle w:val="StringTok"/>
        </w:rPr>
        <w:t>"Other"</w:t>
      </w:r>
      <w:r>
        <w:rPr>
          <w:rStyle w:val="NormalTok"/>
        </w:rPr>
        <w:t>)</w:t>
      </w:r>
      <w:r>
        <w:br/>
      </w:r>
      <w:r>
        <w:br/>
      </w:r>
      <w:r>
        <w:rPr>
          <w:rStyle w:val="CommentTok"/>
        </w:rPr>
        <w:t>#Fix specific variables</w:t>
      </w:r>
      <w:r>
        <w:br/>
      </w:r>
      <w:proofErr w:type="spellStart"/>
      <w:r>
        <w:rPr>
          <w:rStyle w:val="NormalTok"/>
        </w:rPr>
        <w:t>Stroke</w:t>
      </w:r>
      <w:r>
        <w:rPr>
          <w:rStyle w:val="SpecialCharTok"/>
        </w:rPr>
        <w:t>$</w:t>
      </w:r>
      <w:r>
        <w:rPr>
          <w:rStyle w:val="NormalTok"/>
        </w:rPr>
        <w:t>hypertension</w:t>
      </w:r>
      <w:proofErr w:type="spellEnd"/>
      <w:r>
        <w:rPr>
          <w:rStyle w:val="NormalTok"/>
        </w:rPr>
        <w:t xml:space="preserve"> </w:t>
      </w:r>
      <w:r>
        <w:rPr>
          <w:rStyle w:val="OtherTok"/>
        </w:rPr>
        <w:t>&lt;-</w:t>
      </w:r>
      <w:r>
        <w:rPr>
          <w:rStyle w:val="NormalTok"/>
        </w:rPr>
        <w:t xml:space="preserve"> </w:t>
      </w:r>
      <w:proofErr w:type="spellStart"/>
      <w:r>
        <w:rPr>
          <w:rStyle w:val="FunctionTok"/>
        </w:rPr>
        <w:t>as.factor</w:t>
      </w:r>
      <w:proofErr w:type="spellEnd"/>
      <w:r>
        <w:rPr>
          <w:rStyle w:val="NormalTok"/>
        </w:rPr>
        <w:t>(</w:t>
      </w:r>
      <w:proofErr w:type="spellStart"/>
      <w:r>
        <w:rPr>
          <w:rStyle w:val="NormalTok"/>
        </w:rPr>
        <w:t>Stroke</w:t>
      </w:r>
      <w:r>
        <w:rPr>
          <w:rStyle w:val="SpecialCharTok"/>
        </w:rPr>
        <w:t>$</w:t>
      </w:r>
      <w:r>
        <w:rPr>
          <w:rStyle w:val="NormalTok"/>
        </w:rPr>
        <w:t>hypertension</w:t>
      </w:r>
      <w:proofErr w:type="spellEnd"/>
      <w:r>
        <w:rPr>
          <w:rStyle w:val="NormalTok"/>
        </w:rPr>
        <w:t>)</w:t>
      </w:r>
      <w:r>
        <w:br/>
      </w:r>
      <w:proofErr w:type="spellStart"/>
      <w:r>
        <w:rPr>
          <w:rStyle w:val="NormalTok"/>
        </w:rPr>
        <w:t>Stroke</w:t>
      </w:r>
      <w:r>
        <w:rPr>
          <w:rStyle w:val="SpecialCharTok"/>
        </w:rPr>
        <w:t>$</w:t>
      </w:r>
      <w:r>
        <w:rPr>
          <w:rStyle w:val="NormalTok"/>
        </w:rPr>
        <w:t>heart_disease</w:t>
      </w:r>
      <w:proofErr w:type="spellEnd"/>
      <w:r>
        <w:rPr>
          <w:rStyle w:val="NormalTok"/>
        </w:rPr>
        <w:t xml:space="preserve"> </w:t>
      </w:r>
      <w:r>
        <w:rPr>
          <w:rStyle w:val="OtherTok"/>
        </w:rPr>
        <w:t>&lt;-</w:t>
      </w:r>
      <w:r>
        <w:rPr>
          <w:rStyle w:val="NormalTok"/>
        </w:rPr>
        <w:t xml:space="preserve"> </w:t>
      </w:r>
      <w:proofErr w:type="spellStart"/>
      <w:r>
        <w:rPr>
          <w:rStyle w:val="FunctionTok"/>
        </w:rPr>
        <w:t>as.factor</w:t>
      </w:r>
      <w:proofErr w:type="spellEnd"/>
      <w:r>
        <w:rPr>
          <w:rStyle w:val="NormalTok"/>
        </w:rPr>
        <w:t>(</w:t>
      </w:r>
      <w:proofErr w:type="spellStart"/>
      <w:r>
        <w:rPr>
          <w:rStyle w:val="NormalTok"/>
        </w:rPr>
        <w:t>Stroke</w:t>
      </w:r>
      <w:r>
        <w:rPr>
          <w:rStyle w:val="SpecialCharTok"/>
        </w:rPr>
        <w:t>$</w:t>
      </w:r>
      <w:r>
        <w:rPr>
          <w:rStyle w:val="NormalTok"/>
        </w:rPr>
        <w:t>heart_disease</w:t>
      </w:r>
      <w:proofErr w:type="spellEnd"/>
      <w:r>
        <w:rPr>
          <w:rStyle w:val="NormalTok"/>
        </w:rPr>
        <w:t>)</w:t>
      </w:r>
      <w:r>
        <w:br/>
      </w:r>
      <w:proofErr w:type="spellStart"/>
      <w:r>
        <w:rPr>
          <w:rStyle w:val="NormalTok"/>
        </w:rPr>
        <w:t>Stroke</w:t>
      </w:r>
      <w:r>
        <w:rPr>
          <w:rStyle w:val="SpecialCharTok"/>
        </w:rPr>
        <w:t>$</w:t>
      </w:r>
      <w:r>
        <w:rPr>
          <w:rStyle w:val="NormalTok"/>
        </w:rPr>
        <w:t>bmi</w:t>
      </w:r>
      <w:proofErr w:type="spellEnd"/>
      <w:r>
        <w:rPr>
          <w:rStyle w:val="NormalTok"/>
        </w:rPr>
        <w:t xml:space="preserve"> </w:t>
      </w:r>
      <w:r>
        <w:rPr>
          <w:rStyle w:val="OtherTok"/>
        </w:rPr>
        <w:t>&lt;-</w:t>
      </w:r>
      <w:r>
        <w:rPr>
          <w:rStyle w:val="NormalTok"/>
        </w:rPr>
        <w:t xml:space="preserve"> </w:t>
      </w:r>
      <w:proofErr w:type="spellStart"/>
      <w:r>
        <w:rPr>
          <w:rStyle w:val="FunctionTok"/>
        </w:rPr>
        <w:t>as.numeric</w:t>
      </w:r>
      <w:proofErr w:type="spellEnd"/>
      <w:r>
        <w:rPr>
          <w:rStyle w:val="NormalTok"/>
        </w:rPr>
        <w:t>(</w:t>
      </w:r>
      <w:proofErr w:type="spellStart"/>
      <w:r>
        <w:rPr>
          <w:rStyle w:val="NormalTok"/>
        </w:rPr>
        <w:t>Stroke</w:t>
      </w:r>
      <w:r>
        <w:rPr>
          <w:rStyle w:val="SpecialCharTok"/>
        </w:rPr>
        <w:t>$</w:t>
      </w:r>
      <w:r>
        <w:rPr>
          <w:rStyle w:val="NormalTok"/>
        </w:rPr>
        <w:t>bmi</w:t>
      </w:r>
      <w:proofErr w:type="spellEnd"/>
      <w:r>
        <w:rPr>
          <w:rStyle w:val="NormalTok"/>
        </w:rPr>
        <w:t>)</w:t>
      </w:r>
    </w:p>
    <w:p w14:paraId="53597BDB" w14:textId="77777777" w:rsidR="00115C00" w:rsidRDefault="00115C00" w:rsidP="00115C00">
      <w:pPr>
        <w:pStyle w:val="SourceCode"/>
      </w:pPr>
      <w:r>
        <w:rPr>
          <w:rStyle w:val="VerbatimChar"/>
        </w:rPr>
        <w:t>## Warning: NAs introduced by coercion</w:t>
      </w:r>
    </w:p>
    <w:p w14:paraId="2AF155FA" w14:textId="77777777" w:rsidR="00115C00" w:rsidRDefault="00115C00" w:rsidP="00115C00">
      <w:pPr>
        <w:pStyle w:val="SourceCode"/>
      </w:pPr>
      <w:proofErr w:type="spellStart"/>
      <w:r>
        <w:rPr>
          <w:rStyle w:val="NormalTok"/>
        </w:rPr>
        <w:t>Stroke</w:t>
      </w:r>
      <w:r>
        <w:rPr>
          <w:rStyle w:val="SpecialCharTok"/>
        </w:rPr>
        <w:t>$</w:t>
      </w:r>
      <w:r>
        <w:rPr>
          <w:rStyle w:val="NormalTok"/>
        </w:rPr>
        <w:t>stroke</w:t>
      </w:r>
      <w:proofErr w:type="spellEnd"/>
      <w:r>
        <w:rPr>
          <w:rStyle w:val="NormalTok"/>
        </w:rPr>
        <w:t xml:space="preserve"> </w:t>
      </w:r>
      <w:r>
        <w:rPr>
          <w:rStyle w:val="OtherTok"/>
        </w:rPr>
        <w:t>&lt;-</w:t>
      </w:r>
      <w:r>
        <w:rPr>
          <w:rStyle w:val="NormalTok"/>
        </w:rPr>
        <w:t xml:space="preserve"> </w:t>
      </w:r>
      <w:proofErr w:type="spellStart"/>
      <w:r>
        <w:rPr>
          <w:rStyle w:val="FunctionTok"/>
        </w:rPr>
        <w:t>as.factor</w:t>
      </w:r>
      <w:proofErr w:type="spellEnd"/>
      <w:r>
        <w:rPr>
          <w:rStyle w:val="NormalTok"/>
        </w:rPr>
        <w:t>(</w:t>
      </w:r>
      <w:proofErr w:type="spellStart"/>
      <w:r>
        <w:rPr>
          <w:rStyle w:val="NormalTok"/>
        </w:rPr>
        <w:t>Stroke</w:t>
      </w:r>
      <w:r>
        <w:rPr>
          <w:rStyle w:val="SpecialCharTok"/>
        </w:rPr>
        <w:t>$</w:t>
      </w:r>
      <w:r>
        <w:rPr>
          <w:rStyle w:val="NormalTok"/>
        </w:rPr>
        <w:t>stroke</w:t>
      </w:r>
      <w:proofErr w:type="spellEnd"/>
      <w:r>
        <w:rPr>
          <w:rStyle w:val="NormalTok"/>
        </w:rPr>
        <w:t>)</w:t>
      </w:r>
      <w:r>
        <w:br/>
      </w:r>
      <w:r>
        <w:br/>
      </w:r>
      <w:r>
        <w:rPr>
          <w:rStyle w:val="CommentTok"/>
        </w:rPr>
        <w:t>#Make all character variables into factors</w:t>
      </w:r>
      <w:r>
        <w:br/>
      </w:r>
      <w:r>
        <w:rPr>
          <w:rStyle w:val="NormalTok"/>
        </w:rPr>
        <w:t>Stroke[</w:t>
      </w:r>
      <w:proofErr w:type="spellStart"/>
      <w:r>
        <w:rPr>
          <w:rStyle w:val="FunctionTok"/>
        </w:rPr>
        <w:t>sapply</w:t>
      </w:r>
      <w:proofErr w:type="spellEnd"/>
      <w:r>
        <w:rPr>
          <w:rStyle w:val="NormalTok"/>
        </w:rPr>
        <w:t xml:space="preserve">(Stroke, </w:t>
      </w:r>
      <w:proofErr w:type="spellStart"/>
      <w:r>
        <w:rPr>
          <w:rStyle w:val="NormalTok"/>
        </w:rPr>
        <w:t>is.character</w:t>
      </w:r>
      <w:proofErr w:type="spellEnd"/>
      <w:r>
        <w:rPr>
          <w:rStyle w:val="NormalTok"/>
        </w:rPr>
        <w:t xml:space="preserve">)] </w:t>
      </w:r>
      <w:r>
        <w:rPr>
          <w:rStyle w:val="OtherTok"/>
        </w:rPr>
        <w:t>&lt;-</w:t>
      </w:r>
      <w:r>
        <w:rPr>
          <w:rStyle w:val="NormalTok"/>
        </w:rPr>
        <w:t xml:space="preserve"> </w:t>
      </w:r>
      <w:proofErr w:type="spellStart"/>
      <w:r>
        <w:rPr>
          <w:rStyle w:val="FunctionTok"/>
        </w:rPr>
        <w:t>lapply</w:t>
      </w:r>
      <w:proofErr w:type="spellEnd"/>
      <w:r>
        <w:rPr>
          <w:rStyle w:val="NormalTok"/>
        </w:rPr>
        <w:t>(Stroke[</w:t>
      </w:r>
      <w:proofErr w:type="spellStart"/>
      <w:r>
        <w:rPr>
          <w:rStyle w:val="FunctionTok"/>
        </w:rPr>
        <w:t>sapply</w:t>
      </w:r>
      <w:proofErr w:type="spellEnd"/>
      <w:r>
        <w:rPr>
          <w:rStyle w:val="NormalTok"/>
        </w:rPr>
        <w:t xml:space="preserve">(Stroke, </w:t>
      </w:r>
      <w:proofErr w:type="spellStart"/>
      <w:r>
        <w:rPr>
          <w:rStyle w:val="NormalTok"/>
        </w:rPr>
        <w:t>is.character</w:t>
      </w:r>
      <w:proofErr w:type="spellEnd"/>
      <w:r>
        <w:rPr>
          <w:rStyle w:val="NormalTok"/>
        </w:rPr>
        <w:t xml:space="preserve">)], </w:t>
      </w:r>
      <w:proofErr w:type="spellStart"/>
      <w:r>
        <w:rPr>
          <w:rStyle w:val="NormalTok"/>
        </w:rPr>
        <w:t>as.factor</w:t>
      </w:r>
      <w:proofErr w:type="spellEnd"/>
      <w:r>
        <w:rPr>
          <w:rStyle w:val="NormalTok"/>
        </w:rPr>
        <w:t>)</w:t>
      </w:r>
      <w:r>
        <w:br/>
      </w:r>
      <w:r>
        <w:br/>
      </w:r>
      <w:r>
        <w:lastRenderedPageBreak/>
        <w:br/>
      </w:r>
      <w:r>
        <w:rPr>
          <w:rStyle w:val="FunctionTok"/>
        </w:rPr>
        <w:t>str</w:t>
      </w:r>
      <w:r>
        <w:rPr>
          <w:rStyle w:val="NormalTok"/>
        </w:rPr>
        <w:t>(Stroke)</w:t>
      </w:r>
    </w:p>
    <w:p w14:paraId="077C345C" w14:textId="77777777" w:rsidR="00115C00" w:rsidRDefault="00115C00" w:rsidP="00115C00">
      <w:pPr>
        <w:pStyle w:val="SourceCode"/>
      </w:pPr>
      <w:r>
        <w:rPr>
          <w:rStyle w:val="VerbatimChar"/>
        </w:rPr>
        <w:t>## '</w:t>
      </w:r>
      <w:proofErr w:type="spellStart"/>
      <w:r>
        <w:rPr>
          <w:rStyle w:val="VerbatimChar"/>
        </w:rPr>
        <w:t>data.frame</w:t>
      </w:r>
      <w:proofErr w:type="spellEnd"/>
      <w:r>
        <w:rPr>
          <w:rStyle w:val="VerbatimChar"/>
        </w:rPr>
        <w:t>':    5109 obs. of  12 variables:</w:t>
      </w:r>
      <w:r>
        <w:br/>
      </w:r>
      <w:r>
        <w:rPr>
          <w:rStyle w:val="VerbatimChar"/>
        </w:rPr>
        <w:t>##  $ id               : int  9046 51676 31112 60182 1665 56669 53882 10434 27419 60491 ...</w:t>
      </w:r>
      <w:r>
        <w:br/>
      </w:r>
      <w:r>
        <w:rPr>
          <w:rStyle w:val="VerbatimChar"/>
        </w:rPr>
        <w:t>##  $ gender           : Factor w/ 2 levels "</w:t>
      </w:r>
      <w:proofErr w:type="spellStart"/>
      <w:r>
        <w:rPr>
          <w:rStyle w:val="VerbatimChar"/>
        </w:rPr>
        <w:t>Female","Male</w:t>
      </w:r>
      <w:proofErr w:type="spellEnd"/>
      <w:r>
        <w:rPr>
          <w:rStyle w:val="VerbatimChar"/>
        </w:rPr>
        <w:t>": 2 1 2 1 1 2 2 1 1 1 ...</w:t>
      </w:r>
      <w:r>
        <w:br/>
      </w:r>
      <w:r>
        <w:rPr>
          <w:rStyle w:val="VerbatimChar"/>
        </w:rPr>
        <w:t>##  $ age              : num  67 61 80 49 79 81 74 69 59 78 ...</w:t>
      </w:r>
      <w:r>
        <w:br/>
      </w:r>
      <w:r>
        <w:rPr>
          <w:rStyle w:val="VerbatimChar"/>
        </w:rPr>
        <w:t>##  $ hypertension     : Factor w/ 2 levels "0","1": 1 1 1 1 2 1 2 1 1 1 ...</w:t>
      </w:r>
      <w:r>
        <w:br/>
      </w:r>
      <w:r>
        <w:rPr>
          <w:rStyle w:val="VerbatimChar"/>
        </w:rPr>
        <w:t xml:space="preserve">##  $ </w:t>
      </w:r>
      <w:proofErr w:type="spellStart"/>
      <w:r>
        <w:rPr>
          <w:rStyle w:val="VerbatimChar"/>
        </w:rPr>
        <w:t>heart_disease</w:t>
      </w:r>
      <w:proofErr w:type="spellEnd"/>
      <w:r>
        <w:rPr>
          <w:rStyle w:val="VerbatimChar"/>
        </w:rPr>
        <w:t xml:space="preserve">    : Factor w/ 2 levels "0","1": 2 1 2 1 1 1 2 1 1 1 ...</w:t>
      </w:r>
      <w:r>
        <w:br/>
      </w:r>
      <w:r>
        <w:rPr>
          <w:rStyle w:val="VerbatimChar"/>
        </w:rPr>
        <w:t xml:space="preserve">##  $ </w:t>
      </w:r>
      <w:proofErr w:type="spellStart"/>
      <w:r>
        <w:rPr>
          <w:rStyle w:val="VerbatimChar"/>
        </w:rPr>
        <w:t>ever_married</w:t>
      </w:r>
      <w:proofErr w:type="spellEnd"/>
      <w:r>
        <w:rPr>
          <w:rStyle w:val="VerbatimChar"/>
        </w:rPr>
        <w:t xml:space="preserve">     : Factor w/ 2 levels "</w:t>
      </w:r>
      <w:proofErr w:type="spellStart"/>
      <w:r>
        <w:rPr>
          <w:rStyle w:val="VerbatimChar"/>
        </w:rPr>
        <w:t>No","Yes</w:t>
      </w:r>
      <w:proofErr w:type="spellEnd"/>
      <w:r>
        <w:rPr>
          <w:rStyle w:val="VerbatimChar"/>
        </w:rPr>
        <w:t>": 2 2 2 2 2 2 2 1 2 2 ...</w:t>
      </w:r>
      <w:r>
        <w:br/>
      </w:r>
      <w:r>
        <w:rPr>
          <w:rStyle w:val="VerbatimChar"/>
        </w:rPr>
        <w:t xml:space="preserve">##  $ </w:t>
      </w:r>
      <w:proofErr w:type="spellStart"/>
      <w:r>
        <w:rPr>
          <w:rStyle w:val="VerbatimChar"/>
        </w:rPr>
        <w:t>work_type</w:t>
      </w:r>
      <w:proofErr w:type="spellEnd"/>
      <w:r>
        <w:rPr>
          <w:rStyle w:val="VerbatimChar"/>
        </w:rPr>
        <w:t xml:space="preserve">        : Factor w/ 5 levels "children","</w:t>
      </w:r>
      <w:proofErr w:type="spellStart"/>
      <w:r>
        <w:rPr>
          <w:rStyle w:val="VerbatimChar"/>
        </w:rPr>
        <w:t>Govt_job</w:t>
      </w:r>
      <w:proofErr w:type="spellEnd"/>
      <w:r>
        <w:rPr>
          <w:rStyle w:val="VerbatimChar"/>
        </w:rPr>
        <w:t>",..: 4 5 4 4 5 4 4 4 4 4 ...</w:t>
      </w:r>
      <w:r>
        <w:br/>
      </w:r>
      <w:r>
        <w:rPr>
          <w:rStyle w:val="VerbatimChar"/>
        </w:rPr>
        <w:t xml:space="preserve">##  $ </w:t>
      </w:r>
      <w:proofErr w:type="spellStart"/>
      <w:r>
        <w:rPr>
          <w:rStyle w:val="VerbatimChar"/>
        </w:rPr>
        <w:t>Residence_type</w:t>
      </w:r>
      <w:proofErr w:type="spellEnd"/>
      <w:r>
        <w:rPr>
          <w:rStyle w:val="VerbatimChar"/>
        </w:rPr>
        <w:t xml:space="preserve">   : Factor w/ 2 levels "</w:t>
      </w:r>
      <w:proofErr w:type="spellStart"/>
      <w:r>
        <w:rPr>
          <w:rStyle w:val="VerbatimChar"/>
        </w:rPr>
        <w:t>Rural","Urban</w:t>
      </w:r>
      <w:proofErr w:type="spellEnd"/>
      <w:r>
        <w:rPr>
          <w:rStyle w:val="VerbatimChar"/>
        </w:rPr>
        <w:t>": 2 1 1 2 1 2 1 2 1 2 ...</w:t>
      </w:r>
      <w:r>
        <w:br/>
      </w:r>
      <w:r>
        <w:rPr>
          <w:rStyle w:val="VerbatimChar"/>
        </w:rPr>
        <w:t xml:space="preserve">##  $ </w:t>
      </w:r>
      <w:proofErr w:type="spellStart"/>
      <w:r>
        <w:rPr>
          <w:rStyle w:val="VerbatimChar"/>
        </w:rPr>
        <w:t>avg_glucose_level</w:t>
      </w:r>
      <w:proofErr w:type="spellEnd"/>
      <w:r>
        <w:rPr>
          <w:rStyle w:val="VerbatimChar"/>
        </w:rPr>
        <w:t>: num  229 202 106 171 174 ...</w:t>
      </w:r>
      <w:r>
        <w:br/>
      </w:r>
      <w:r>
        <w:rPr>
          <w:rStyle w:val="VerbatimChar"/>
        </w:rPr>
        <w:t xml:space="preserve">##  $ </w:t>
      </w:r>
      <w:proofErr w:type="spellStart"/>
      <w:r>
        <w:rPr>
          <w:rStyle w:val="VerbatimChar"/>
        </w:rPr>
        <w:t>bmi</w:t>
      </w:r>
      <w:proofErr w:type="spellEnd"/>
      <w:r>
        <w:rPr>
          <w:rStyle w:val="VerbatimChar"/>
        </w:rPr>
        <w:t xml:space="preserve">              : num  36.6 NA 32.5 34.4 24 29 27.4 22.8 NA 24.2 ...</w:t>
      </w:r>
      <w:r>
        <w:br/>
      </w:r>
      <w:r>
        <w:rPr>
          <w:rStyle w:val="VerbatimChar"/>
        </w:rPr>
        <w:t xml:space="preserve">##  $ </w:t>
      </w:r>
      <w:proofErr w:type="spellStart"/>
      <w:r>
        <w:rPr>
          <w:rStyle w:val="VerbatimChar"/>
        </w:rPr>
        <w:t>smoking_status</w:t>
      </w:r>
      <w:proofErr w:type="spellEnd"/>
      <w:r>
        <w:rPr>
          <w:rStyle w:val="VerbatimChar"/>
        </w:rPr>
        <w:t xml:space="preserve">   : Factor w/ 4 levels "formerly smoked",..: 1 2 2 3 2 1 2 2 4 4 ...</w:t>
      </w:r>
      <w:r>
        <w:br/>
      </w:r>
      <w:r>
        <w:rPr>
          <w:rStyle w:val="VerbatimChar"/>
        </w:rPr>
        <w:t>##  $ stroke           : Factor w/ 2 levels "0","1": 2 2 2 2 2 2 2 2 2 2 ...</w:t>
      </w:r>
    </w:p>
    <w:p w14:paraId="42F16D69" w14:textId="77777777" w:rsidR="00115C00" w:rsidRDefault="00115C00" w:rsidP="00115C00">
      <w:pPr>
        <w:pStyle w:val="SourceCode"/>
      </w:pPr>
      <w:r>
        <w:rPr>
          <w:rStyle w:val="CommentTok"/>
        </w:rPr>
        <w:t>#Rename Factors for Easier Understanding</w:t>
      </w:r>
      <w:r>
        <w:br/>
      </w:r>
      <w:r>
        <w:rPr>
          <w:rStyle w:val="FunctionTok"/>
        </w:rPr>
        <w:t>levels</w:t>
      </w:r>
      <w:r>
        <w:rPr>
          <w:rStyle w:val="NormalTok"/>
        </w:rPr>
        <w:t>(</w:t>
      </w:r>
      <w:proofErr w:type="spellStart"/>
      <w:r>
        <w:rPr>
          <w:rStyle w:val="NormalTok"/>
        </w:rPr>
        <w:t>Stroke</w:t>
      </w:r>
      <w:r>
        <w:rPr>
          <w:rStyle w:val="SpecialCharTok"/>
        </w:rPr>
        <w:t>$</w:t>
      </w:r>
      <w:r>
        <w:rPr>
          <w:rStyle w:val="NormalTok"/>
        </w:rPr>
        <w:t>hypertension</w:t>
      </w:r>
      <w:proofErr w:type="spellEnd"/>
      <w:r>
        <w:rPr>
          <w:rStyle w:val="NormalTok"/>
        </w:rPr>
        <w:t xml:space="preserve">) </w:t>
      </w:r>
      <w:r>
        <w:rPr>
          <w:rStyle w:val="OtherTok"/>
        </w:rPr>
        <w:t>&lt;-</w:t>
      </w:r>
      <w:r>
        <w:rPr>
          <w:rStyle w:val="NormalTok"/>
        </w:rPr>
        <w:t xml:space="preserve"> </w:t>
      </w:r>
      <w:r>
        <w:rPr>
          <w:rStyle w:val="FunctionTok"/>
        </w:rPr>
        <w:t>c</w:t>
      </w:r>
      <w:r>
        <w:rPr>
          <w:rStyle w:val="NormalTok"/>
        </w:rPr>
        <w:t>(</w:t>
      </w:r>
      <w:r>
        <w:rPr>
          <w:rStyle w:val="StringTok"/>
        </w:rPr>
        <w:t>"No"</w:t>
      </w:r>
      <w:r>
        <w:rPr>
          <w:rStyle w:val="NormalTok"/>
        </w:rPr>
        <w:t xml:space="preserve">, </w:t>
      </w:r>
      <w:r>
        <w:rPr>
          <w:rStyle w:val="StringTok"/>
        </w:rPr>
        <w:t>"Yes"</w:t>
      </w:r>
      <w:r>
        <w:rPr>
          <w:rStyle w:val="NormalTok"/>
        </w:rPr>
        <w:t>)</w:t>
      </w:r>
      <w:r>
        <w:br/>
      </w:r>
      <w:r>
        <w:rPr>
          <w:rStyle w:val="FunctionTok"/>
        </w:rPr>
        <w:t>levels</w:t>
      </w:r>
      <w:r>
        <w:rPr>
          <w:rStyle w:val="NormalTok"/>
        </w:rPr>
        <w:t>(</w:t>
      </w:r>
      <w:proofErr w:type="spellStart"/>
      <w:r>
        <w:rPr>
          <w:rStyle w:val="NormalTok"/>
        </w:rPr>
        <w:t>Stroke</w:t>
      </w:r>
      <w:r>
        <w:rPr>
          <w:rStyle w:val="SpecialCharTok"/>
        </w:rPr>
        <w:t>$</w:t>
      </w:r>
      <w:r>
        <w:rPr>
          <w:rStyle w:val="NormalTok"/>
        </w:rPr>
        <w:t>heart_disease</w:t>
      </w:r>
      <w:proofErr w:type="spellEnd"/>
      <w:r>
        <w:rPr>
          <w:rStyle w:val="NormalTok"/>
        </w:rPr>
        <w:t xml:space="preserve">) </w:t>
      </w:r>
      <w:r>
        <w:rPr>
          <w:rStyle w:val="OtherTok"/>
        </w:rPr>
        <w:t>&lt;-</w:t>
      </w:r>
      <w:r>
        <w:rPr>
          <w:rStyle w:val="NormalTok"/>
        </w:rPr>
        <w:t xml:space="preserve"> </w:t>
      </w:r>
      <w:r>
        <w:rPr>
          <w:rStyle w:val="FunctionTok"/>
        </w:rPr>
        <w:t>c</w:t>
      </w:r>
      <w:r>
        <w:rPr>
          <w:rStyle w:val="NormalTok"/>
        </w:rPr>
        <w:t>(</w:t>
      </w:r>
      <w:r>
        <w:rPr>
          <w:rStyle w:val="StringTok"/>
        </w:rPr>
        <w:t>"No"</w:t>
      </w:r>
      <w:r>
        <w:rPr>
          <w:rStyle w:val="NormalTok"/>
        </w:rPr>
        <w:t xml:space="preserve">, </w:t>
      </w:r>
      <w:r>
        <w:rPr>
          <w:rStyle w:val="StringTok"/>
        </w:rPr>
        <w:t>"Yes"</w:t>
      </w:r>
      <w:r>
        <w:rPr>
          <w:rStyle w:val="NormalTok"/>
        </w:rPr>
        <w:t>)</w:t>
      </w:r>
      <w:r>
        <w:br/>
      </w:r>
      <w:r>
        <w:rPr>
          <w:rStyle w:val="FunctionTok"/>
        </w:rPr>
        <w:t>levels</w:t>
      </w:r>
      <w:r>
        <w:rPr>
          <w:rStyle w:val="NormalTok"/>
        </w:rPr>
        <w:t>(</w:t>
      </w:r>
      <w:proofErr w:type="spellStart"/>
      <w:r>
        <w:rPr>
          <w:rStyle w:val="NormalTok"/>
        </w:rPr>
        <w:t>Stroke</w:t>
      </w:r>
      <w:r>
        <w:rPr>
          <w:rStyle w:val="SpecialCharTok"/>
        </w:rPr>
        <w:t>$</w:t>
      </w:r>
      <w:r>
        <w:rPr>
          <w:rStyle w:val="NormalTok"/>
        </w:rPr>
        <w:t>stroke</w:t>
      </w:r>
      <w:proofErr w:type="spellEnd"/>
      <w:r>
        <w:rPr>
          <w:rStyle w:val="NormalTok"/>
        </w:rPr>
        <w:t xml:space="preserve">) </w:t>
      </w:r>
      <w:r>
        <w:rPr>
          <w:rStyle w:val="OtherTok"/>
        </w:rPr>
        <w:t>&lt;-</w:t>
      </w:r>
      <w:r>
        <w:rPr>
          <w:rStyle w:val="NormalTok"/>
        </w:rPr>
        <w:t xml:space="preserve"> </w:t>
      </w:r>
      <w:r>
        <w:rPr>
          <w:rStyle w:val="FunctionTok"/>
        </w:rPr>
        <w:t>c</w:t>
      </w:r>
      <w:r>
        <w:rPr>
          <w:rStyle w:val="NormalTok"/>
        </w:rPr>
        <w:t>(</w:t>
      </w:r>
      <w:r>
        <w:rPr>
          <w:rStyle w:val="StringTok"/>
        </w:rPr>
        <w:t>"No"</w:t>
      </w:r>
      <w:r>
        <w:rPr>
          <w:rStyle w:val="NormalTok"/>
        </w:rPr>
        <w:t xml:space="preserve">, </w:t>
      </w:r>
      <w:r>
        <w:rPr>
          <w:rStyle w:val="StringTok"/>
        </w:rPr>
        <w:t>"Yes"</w:t>
      </w:r>
      <w:r>
        <w:rPr>
          <w:rStyle w:val="NormalTok"/>
        </w:rPr>
        <w:t>)</w:t>
      </w:r>
      <w:r>
        <w:br/>
      </w:r>
      <w:r>
        <w:br/>
      </w:r>
      <w:r>
        <w:rPr>
          <w:rStyle w:val="CommentTok"/>
        </w:rPr>
        <w:t>#Get Rid of id</w:t>
      </w:r>
      <w:r>
        <w:br/>
      </w:r>
      <w:proofErr w:type="spellStart"/>
      <w:r>
        <w:rPr>
          <w:rStyle w:val="NormalTok"/>
        </w:rPr>
        <w:t>Stroke</w:t>
      </w:r>
      <w:r>
        <w:rPr>
          <w:rStyle w:val="SpecialCharTok"/>
        </w:rPr>
        <w:t>$</w:t>
      </w:r>
      <w:r>
        <w:rPr>
          <w:rStyle w:val="NormalTok"/>
        </w:rPr>
        <w:t>id</w:t>
      </w:r>
      <w:proofErr w:type="spellEnd"/>
      <w:r>
        <w:rPr>
          <w:rStyle w:val="NormalTok"/>
        </w:rPr>
        <w:t xml:space="preserve"> </w:t>
      </w:r>
      <w:r>
        <w:rPr>
          <w:rStyle w:val="OtherTok"/>
        </w:rPr>
        <w:t>&lt;-</w:t>
      </w:r>
      <w:r>
        <w:rPr>
          <w:rStyle w:val="NormalTok"/>
        </w:rPr>
        <w:t xml:space="preserve"> </w:t>
      </w:r>
      <w:r>
        <w:rPr>
          <w:rStyle w:val="ConstantTok"/>
        </w:rPr>
        <w:t>NULL</w:t>
      </w:r>
    </w:p>
    <w:p w14:paraId="42FF33A1" w14:textId="77777777" w:rsidR="00115C00" w:rsidRDefault="00115C00" w:rsidP="00115C00">
      <w:pPr>
        <w:pStyle w:val="Heading2"/>
      </w:pPr>
      <w:bookmarkStart w:id="5" w:name="nas"/>
      <w:bookmarkEnd w:id="4"/>
      <w:r>
        <w:t>NAs</w:t>
      </w:r>
    </w:p>
    <w:p w14:paraId="536C8333" w14:textId="77777777" w:rsidR="00115C00" w:rsidRDefault="00115C00" w:rsidP="00115C00">
      <w:pPr>
        <w:pStyle w:val="SourceCode"/>
      </w:pPr>
      <w:r>
        <w:rPr>
          <w:rStyle w:val="NormalTok"/>
        </w:rPr>
        <w:t xml:space="preserve">Stroke </w:t>
      </w:r>
      <w:r>
        <w:rPr>
          <w:rStyle w:val="SpecialCharTok"/>
        </w:rPr>
        <w:t>%&gt;%</w:t>
      </w:r>
      <w:r>
        <w:rPr>
          <w:rStyle w:val="NormalTok"/>
        </w:rPr>
        <w:t xml:space="preserve"> </w:t>
      </w:r>
      <w:r>
        <w:br/>
      </w:r>
      <w:r>
        <w:rPr>
          <w:rStyle w:val="NormalTok"/>
        </w:rPr>
        <w:t xml:space="preserve">  </w:t>
      </w:r>
      <w:r>
        <w:rPr>
          <w:rStyle w:val="FunctionTok"/>
        </w:rPr>
        <w:t>select</w:t>
      </w:r>
      <w:r>
        <w:rPr>
          <w:rStyle w:val="NormalTok"/>
        </w:rPr>
        <w:t>(</w:t>
      </w:r>
      <w:r>
        <w:rPr>
          <w:rStyle w:val="FunctionTok"/>
        </w:rPr>
        <w:t>everything</w:t>
      </w:r>
      <w:r>
        <w:rPr>
          <w:rStyle w:val="NormalTok"/>
        </w:rPr>
        <w:t xml:space="preserve">()) </w:t>
      </w:r>
      <w:r>
        <w:rPr>
          <w:rStyle w:val="SpecialCharTok"/>
        </w:rPr>
        <w:t>%&gt;%</w:t>
      </w:r>
      <w:r>
        <w:rPr>
          <w:rStyle w:val="NormalTok"/>
        </w:rPr>
        <w:t xml:space="preserve"> </w:t>
      </w:r>
      <w:r>
        <w:br/>
      </w:r>
      <w:r>
        <w:rPr>
          <w:rStyle w:val="NormalTok"/>
        </w:rPr>
        <w:t xml:space="preserve">  </w:t>
      </w:r>
      <w:proofErr w:type="spellStart"/>
      <w:r>
        <w:rPr>
          <w:rStyle w:val="FunctionTok"/>
        </w:rPr>
        <w:t>summarise_all</w:t>
      </w:r>
      <w:proofErr w:type="spellEnd"/>
      <w:r>
        <w:rPr>
          <w:rStyle w:val="NormalTok"/>
        </w:rPr>
        <w:t>(</w:t>
      </w:r>
      <w:r>
        <w:rPr>
          <w:rStyle w:val="FunctionTok"/>
        </w:rPr>
        <w:t>funs</w:t>
      </w:r>
      <w:r>
        <w:rPr>
          <w:rStyle w:val="NormalTok"/>
        </w:rPr>
        <w:t>(</w:t>
      </w:r>
      <w:r>
        <w:rPr>
          <w:rStyle w:val="FunctionTok"/>
        </w:rPr>
        <w:t>sum</w:t>
      </w:r>
      <w:r>
        <w:rPr>
          <w:rStyle w:val="NormalTok"/>
        </w:rPr>
        <w:t>(</w:t>
      </w:r>
      <w:r>
        <w:rPr>
          <w:rStyle w:val="FunctionTok"/>
        </w:rPr>
        <w:t>is.na</w:t>
      </w:r>
      <w:r>
        <w:rPr>
          <w:rStyle w:val="NormalTok"/>
        </w:rPr>
        <w:t>(.))))</w:t>
      </w:r>
    </w:p>
    <w:p w14:paraId="04F221F5" w14:textId="77777777" w:rsidR="00115C00" w:rsidRDefault="00115C00" w:rsidP="00115C00">
      <w:pPr>
        <w:pStyle w:val="SourceCode"/>
      </w:pPr>
      <w:r>
        <w:rPr>
          <w:rStyle w:val="VerbatimChar"/>
        </w:rPr>
        <w:t xml:space="preserve">## Warning: `funs()` was deprecated in </w:t>
      </w:r>
      <w:proofErr w:type="spellStart"/>
      <w:r>
        <w:rPr>
          <w:rStyle w:val="VerbatimChar"/>
        </w:rPr>
        <w:t>dplyr</w:t>
      </w:r>
      <w:proofErr w:type="spellEnd"/>
      <w:r>
        <w:rPr>
          <w:rStyle w:val="VerbatimChar"/>
        </w:rPr>
        <w:t xml:space="preserve"> 0.8.0.</w:t>
      </w:r>
      <w:r>
        <w:br/>
      </w:r>
      <w:r>
        <w:rPr>
          <w:rStyle w:val="VerbatimChar"/>
        </w:rPr>
        <w:t xml:space="preserve">## Please use a list of either functions or lambdas: </w:t>
      </w:r>
      <w:r>
        <w:br/>
      </w:r>
      <w:r>
        <w:rPr>
          <w:rStyle w:val="VerbatimChar"/>
        </w:rPr>
        <w:t xml:space="preserve">## </w:t>
      </w:r>
      <w:r>
        <w:br/>
      </w:r>
      <w:r>
        <w:rPr>
          <w:rStyle w:val="VerbatimChar"/>
        </w:rPr>
        <w:t xml:space="preserve">##   # Simple named list: </w:t>
      </w:r>
      <w:r>
        <w:br/>
      </w:r>
      <w:r>
        <w:rPr>
          <w:rStyle w:val="VerbatimChar"/>
        </w:rPr>
        <w:t>##   list(mean = mean, median = median)</w:t>
      </w:r>
      <w:r>
        <w:br/>
      </w:r>
      <w:r>
        <w:rPr>
          <w:rStyle w:val="VerbatimChar"/>
        </w:rPr>
        <w:t xml:space="preserve">## </w:t>
      </w:r>
      <w:r>
        <w:br/>
      </w:r>
      <w:r>
        <w:rPr>
          <w:rStyle w:val="VerbatimChar"/>
        </w:rPr>
        <w:t>##   # Auto named with `</w:t>
      </w:r>
      <w:proofErr w:type="spellStart"/>
      <w:r>
        <w:rPr>
          <w:rStyle w:val="VerbatimChar"/>
        </w:rPr>
        <w:t>tibble</w:t>
      </w:r>
      <w:proofErr w:type="spellEnd"/>
      <w:r>
        <w:rPr>
          <w:rStyle w:val="VerbatimChar"/>
        </w:rPr>
        <w:t>::</w:t>
      </w:r>
      <w:proofErr w:type="spellStart"/>
      <w:r>
        <w:rPr>
          <w:rStyle w:val="VerbatimChar"/>
        </w:rPr>
        <w:t>lst</w:t>
      </w:r>
      <w:proofErr w:type="spellEnd"/>
      <w:r>
        <w:rPr>
          <w:rStyle w:val="VerbatimChar"/>
        </w:rPr>
        <w:t xml:space="preserve">()`: </w:t>
      </w:r>
      <w:r>
        <w:br/>
      </w:r>
      <w:r>
        <w:rPr>
          <w:rStyle w:val="VerbatimChar"/>
        </w:rPr>
        <w:t xml:space="preserve">##   </w:t>
      </w:r>
      <w:proofErr w:type="spellStart"/>
      <w:r>
        <w:rPr>
          <w:rStyle w:val="VerbatimChar"/>
        </w:rPr>
        <w:t>tibble</w:t>
      </w:r>
      <w:proofErr w:type="spellEnd"/>
      <w:r>
        <w:rPr>
          <w:rStyle w:val="VerbatimChar"/>
        </w:rPr>
        <w:t>::</w:t>
      </w:r>
      <w:proofErr w:type="spellStart"/>
      <w:r>
        <w:rPr>
          <w:rStyle w:val="VerbatimChar"/>
        </w:rPr>
        <w:t>lst</w:t>
      </w:r>
      <w:proofErr w:type="spellEnd"/>
      <w:r>
        <w:rPr>
          <w:rStyle w:val="VerbatimChar"/>
        </w:rPr>
        <w:t>(mean, median)</w:t>
      </w:r>
      <w:r>
        <w:br/>
      </w:r>
      <w:r>
        <w:rPr>
          <w:rStyle w:val="VerbatimChar"/>
        </w:rPr>
        <w:t xml:space="preserve">## </w:t>
      </w:r>
      <w:r>
        <w:br/>
      </w:r>
      <w:r>
        <w:rPr>
          <w:rStyle w:val="VerbatimChar"/>
        </w:rPr>
        <w:t>##   # Using lambdas</w:t>
      </w:r>
      <w:r>
        <w:br/>
      </w:r>
      <w:r>
        <w:rPr>
          <w:rStyle w:val="VerbatimChar"/>
        </w:rPr>
        <w:t>##   list(~ mean(., trim = .2), ~ median(., na.rm = TRUE))</w:t>
      </w:r>
      <w:r>
        <w:br/>
      </w:r>
      <w:r>
        <w:rPr>
          <w:rStyle w:val="VerbatimChar"/>
        </w:rPr>
        <w:t>## This warning is displayed once every 8 hours.</w:t>
      </w:r>
      <w:r>
        <w:br/>
      </w:r>
      <w:r>
        <w:rPr>
          <w:rStyle w:val="VerbatimChar"/>
        </w:rPr>
        <w:t>## Call `lifecycle::</w:t>
      </w:r>
      <w:proofErr w:type="spellStart"/>
      <w:r>
        <w:rPr>
          <w:rStyle w:val="VerbatimChar"/>
        </w:rPr>
        <w:t>last_lifecycle_warnings</w:t>
      </w:r>
      <w:proofErr w:type="spellEnd"/>
      <w:r>
        <w:rPr>
          <w:rStyle w:val="VerbatimChar"/>
        </w:rPr>
        <w:t>()` to see where this warning was generated.</w:t>
      </w:r>
    </w:p>
    <w:p w14:paraId="580D7318" w14:textId="77777777" w:rsidR="00115C00" w:rsidRDefault="00115C00" w:rsidP="00115C00">
      <w:pPr>
        <w:pStyle w:val="SourceCode"/>
      </w:pPr>
      <w:r>
        <w:rPr>
          <w:rStyle w:val="VerbatimChar"/>
        </w:rPr>
        <w:lastRenderedPageBreak/>
        <w:t xml:space="preserve">##   gender age hypertension </w:t>
      </w:r>
      <w:proofErr w:type="spellStart"/>
      <w:r>
        <w:rPr>
          <w:rStyle w:val="VerbatimChar"/>
        </w:rPr>
        <w:t>heart_disease</w:t>
      </w:r>
      <w:proofErr w:type="spellEnd"/>
      <w:r>
        <w:rPr>
          <w:rStyle w:val="VerbatimChar"/>
        </w:rPr>
        <w:t xml:space="preserve"> </w:t>
      </w:r>
      <w:proofErr w:type="spellStart"/>
      <w:r>
        <w:rPr>
          <w:rStyle w:val="VerbatimChar"/>
        </w:rPr>
        <w:t>ever_married</w:t>
      </w:r>
      <w:proofErr w:type="spellEnd"/>
      <w:r>
        <w:rPr>
          <w:rStyle w:val="VerbatimChar"/>
        </w:rPr>
        <w:t xml:space="preserve"> </w:t>
      </w:r>
      <w:proofErr w:type="spellStart"/>
      <w:r>
        <w:rPr>
          <w:rStyle w:val="VerbatimChar"/>
        </w:rPr>
        <w:t>work_type</w:t>
      </w:r>
      <w:proofErr w:type="spellEnd"/>
      <w:r>
        <w:rPr>
          <w:rStyle w:val="VerbatimChar"/>
        </w:rPr>
        <w:t xml:space="preserve"> </w:t>
      </w:r>
      <w:proofErr w:type="spellStart"/>
      <w:r>
        <w:rPr>
          <w:rStyle w:val="VerbatimChar"/>
        </w:rPr>
        <w:t>Residence_type</w:t>
      </w:r>
      <w:proofErr w:type="spellEnd"/>
      <w:r>
        <w:br/>
      </w:r>
      <w:r>
        <w:rPr>
          <w:rStyle w:val="VerbatimChar"/>
        </w:rPr>
        <w:t>## 1      0   0            0             0            0         0              0</w:t>
      </w:r>
      <w:r>
        <w:br/>
      </w:r>
      <w:r>
        <w:rPr>
          <w:rStyle w:val="VerbatimChar"/>
        </w:rPr>
        <w:t xml:space="preserve">##   </w:t>
      </w:r>
      <w:proofErr w:type="spellStart"/>
      <w:r>
        <w:rPr>
          <w:rStyle w:val="VerbatimChar"/>
        </w:rPr>
        <w:t>avg_glucose_level</w:t>
      </w:r>
      <w:proofErr w:type="spellEnd"/>
      <w:r>
        <w:rPr>
          <w:rStyle w:val="VerbatimChar"/>
        </w:rPr>
        <w:t xml:space="preserve"> </w:t>
      </w:r>
      <w:proofErr w:type="spellStart"/>
      <w:r>
        <w:rPr>
          <w:rStyle w:val="VerbatimChar"/>
        </w:rPr>
        <w:t>bmi</w:t>
      </w:r>
      <w:proofErr w:type="spellEnd"/>
      <w:r>
        <w:rPr>
          <w:rStyle w:val="VerbatimChar"/>
        </w:rPr>
        <w:t xml:space="preserve"> </w:t>
      </w:r>
      <w:proofErr w:type="spellStart"/>
      <w:r>
        <w:rPr>
          <w:rStyle w:val="VerbatimChar"/>
        </w:rPr>
        <w:t>smoking_status</w:t>
      </w:r>
      <w:proofErr w:type="spellEnd"/>
      <w:r>
        <w:rPr>
          <w:rStyle w:val="VerbatimChar"/>
        </w:rPr>
        <w:t xml:space="preserve"> stroke</w:t>
      </w:r>
      <w:r>
        <w:br/>
      </w:r>
      <w:r>
        <w:rPr>
          <w:rStyle w:val="VerbatimChar"/>
        </w:rPr>
        <w:t>## 1                 0 201              0      0</w:t>
      </w:r>
    </w:p>
    <w:p w14:paraId="17053750" w14:textId="77777777" w:rsidR="00115C00" w:rsidRDefault="00115C00" w:rsidP="00115C00">
      <w:pPr>
        <w:pStyle w:val="SourceCode"/>
      </w:pPr>
      <w:r>
        <w:rPr>
          <w:rStyle w:val="CommentTok"/>
        </w:rPr>
        <w:t xml:space="preserve">#Just 201 missing observations in </w:t>
      </w:r>
      <w:proofErr w:type="spellStart"/>
      <w:r>
        <w:rPr>
          <w:rStyle w:val="CommentTok"/>
        </w:rPr>
        <w:t>bmi</w:t>
      </w:r>
      <w:proofErr w:type="spellEnd"/>
      <w:r>
        <w:rPr>
          <w:rStyle w:val="CommentTok"/>
        </w:rPr>
        <w:t xml:space="preserve"> </w:t>
      </w:r>
      <w:r>
        <w:br/>
      </w:r>
      <w:r>
        <w:br/>
      </w:r>
      <w:r>
        <w:rPr>
          <w:rStyle w:val="CommentTok"/>
        </w:rPr>
        <w:t>#We'll just delete the NAs for now</w:t>
      </w:r>
      <w:r>
        <w:br/>
      </w:r>
      <w:proofErr w:type="spellStart"/>
      <w:r>
        <w:rPr>
          <w:rStyle w:val="NormalTok"/>
        </w:rPr>
        <w:t>Stroke_clean</w:t>
      </w:r>
      <w:proofErr w:type="spellEnd"/>
      <w:r>
        <w:rPr>
          <w:rStyle w:val="NormalTok"/>
        </w:rPr>
        <w:t xml:space="preserve"> </w:t>
      </w:r>
      <w:r>
        <w:rPr>
          <w:rStyle w:val="OtherTok"/>
        </w:rPr>
        <w:t>&lt;-</w:t>
      </w:r>
      <w:r>
        <w:rPr>
          <w:rStyle w:val="NormalTok"/>
        </w:rPr>
        <w:t xml:space="preserve"> </w:t>
      </w:r>
      <w:proofErr w:type="spellStart"/>
      <w:r>
        <w:rPr>
          <w:rStyle w:val="FunctionTok"/>
        </w:rPr>
        <w:t>na.omit</w:t>
      </w:r>
      <w:proofErr w:type="spellEnd"/>
      <w:r>
        <w:rPr>
          <w:rStyle w:val="NormalTok"/>
        </w:rPr>
        <w:t>(Stroke)</w:t>
      </w:r>
    </w:p>
    <w:p w14:paraId="3E27B880" w14:textId="77777777" w:rsidR="00115C00" w:rsidRDefault="00115C00" w:rsidP="00115C00">
      <w:pPr>
        <w:pStyle w:val="Heading1"/>
      </w:pPr>
      <w:bookmarkStart w:id="6" w:name="cleaning-the-data"/>
      <w:bookmarkEnd w:id="5"/>
      <w:bookmarkEnd w:id="6"/>
      <w:r>
        <w:t>Exploratory Data Analysis</w:t>
      </w:r>
    </w:p>
    <w:p w14:paraId="14DDE86F" w14:textId="77777777" w:rsidR="00115C00" w:rsidRDefault="00115C00" w:rsidP="00115C00">
      <w:pPr>
        <w:pStyle w:val="FirstParagraph"/>
      </w:pPr>
      <w:r>
        <w:t>Our target feature is stroke, where 1 indicates that a stroke occurred. For any binary attributes 1 is always the variable occurred (</w:t>
      </w:r>
      <w:proofErr w:type="spellStart"/>
      <w:r>
        <w:t>eg.</w:t>
      </w:r>
      <w:proofErr w:type="spellEnd"/>
      <w:r>
        <w:t xml:space="preserve"> 1 for heart disease means the patient had heart disease).</w:t>
      </w:r>
    </w:p>
    <w:p w14:paraId="202AAD50" w14:textId="77777777" w:rsidR="00115C00" w:rsidRDefault="00115C00" w:rsidP="00115C00">
      <w:pPr>
        <w:pStyle w:val="Heading2"/>
      </w:pPr>
      <w:r>
        <w:t>Dataset Overview</w:t>
      </w:r>
    </w:p>
    <w:p w14:paraId="20479860" w14:textId="77777777" w:rsidR="00115C00" w:rsidRDefault="00115C00" w:rsidP="00115C00">
      <w:pPr>
        <w:pStyle w:val="SourceCode"/>
      </w:pPr>
      <w:r>
        <w:rPr>
          <w:rStyle w:val="FunctionTok"/>
        </w:rPr>
        <w:t>summary</w:t>
      </w:r>
      <w:r>
        <w:rPr>
          <w:rStyle w:val="NormalTok"/>
        </w:rPr>
        <w:t>(</w:t>
      </w:r>
      <w:proofErr w:type="spellStart"/>
      <w:r>
        <w:rPr>
          <w:rStyle w:val="NormalTok"/>
        </w:rPr>
        <w:t>Stroke_clean</w:t>
      </w:r>
      <w:proofErr w:type="spellEnd"/>
      <w:r>
        <w:rPr>
          <w:rStyle w:val="NormalTok"/>
        </w:rPr>
        <w:t>)</w:t>
      </w:r>
    </w:p>
    <w:p w14:paraId="75AD6B32" w14:textId="77777777" w:rsidR="00115C00" w:rsidRDefault="00115C00" w:rsidP="00115C00">
      <w:pPr>
        <w:pStyle w:val="SourceCode"/>
      </w:pPr>
      <w:r>
        <w:rPr>
          <w:rStyle w:val="VerbatimChar"/>
        </w:rPr>
        <w:t xml:space="preserve">##     gender          age        hypertension </w:t>
      </w:r>
      <w:proofErr w:type="spellStart"/>
      <w:r>
        <w:rPr>
          <w:rStyle w:val="VerbatimChar"/>
        </w:rPr>
        <w:t>heart_disease</w:t>
      </w:r>
      <w:proofErr w:type="spellEnd"/>
      <w:r>
        <w:rPr>
          <w:rStyle w:val="VerbatimChar"/>
        </w:rPr>
        <w:t xml:space="preserve"> </w:t>
      </w:r>
      <w:proofErr w:type="spellStart"/>
      <w:r>
        <w:rPr>
          <w:rStyle w:val="VerbatimChar"/>
        </w:rPr>
        <w:t>ever_married</w:t>
      </w:r>
      <w:proofErr w:type="spellEnd"/>
      <w:r>
        <w:br/>
      </w:r>
      <w:r>
        <w:rPr>
          <w:rStyle w:val="VerbatimChar"/>
        </w:rPr>
        <w:t xml:space="preserve">##  Female:2897   Min.   : 0.08   No :4457     No :4665      No :1704    </w:t>
      </w:r>
      <w:r>
        <w:br/>
      </w:r>
      <w:r>
        <w:rPr>
          <w:rStyle w:val="VerbatimChar"/>
        </w:rPr>
        <w:t xml:space="preserve">##  Male  :2011   1st Qu.:25.00   Yes: 451     Yes: 243      Yes:3204    </w:t>
      </w:r>
      <w:r>
        <w:br/>
      </w:r>
      <w:r>
        <w:rPr>
          <w:rStyle w:val="VerbatimChar"/>
        </w:rPr>
        <w:t xml:space="preserve">##                Median :44.00                                          </w:t>
      </w:r>
      <w:r>
        <w:br/>
      </w:r>
      <w:r>
        <w:rPr>
          <w:rStyle w:val="VerbatimChar"/>
        </w:rPr>
        <w:t xml:space="preserve">##                Mean   :42.87                                          </w:t>
      </w:r>
      <w:r>
        <w:br/>
      </w:r>
      <w:r>
        <w:rPr>
          <w:rStyle w:val="VerbatimChar"/>
        </w:rPr>
        <w:t xml:space="preserve">##                3rd Qu.:60.00                                          </w:t>
      </w:r>
      <w:r>
        <w:br/>
      </w:r>
      <w:r>
        <w:rPr>
          <w:rStyle w:val="VerbatimChar"/>
        </w:rPr>
        <w:t xml:space="preserve">##                Max.   :82.00                                          </w:t>
      </w:r>
      <w:r>
        <w:br/>
      </w:r>
      <w:r>
        <w:rPr>
          <w:rStyle w:val="VerbatimChar"/>
        </w:rPr>
        <w:t xml:space="preserve">##          </w:t>
      </w:r>
      <w:proofErr w:type="spellStart"/>
      <w:r>
        <w:rPr>
          <w:rStyle w:val="VerbatimChar"/>
        </w:rPr>
        <w:t>work_type</w:t>
      </w:r>
      <w:proofErr w:type="spellEnd"/>
      <w:r>
        <w:rPr>
          <w:rStyle w:val="VerbatimChar"/>
        </w:rPr>
        <w:t xml:space="preserve">    </w:t>
      </w:r>
      <w:proofErr w:type="spellStart"/>
      <w:r>
        <w:rPr>
          <w:rStyle w:val="VerbatimChar"/>
        </w:rPr>
        <w:t>Residence_type</w:t>
      </w:r>
      <w:proofErr w:type="spellEnd"/>
      <w:r>
        <w:rPr>
          <w:rStyle w:val="VerbatimChar"/>
        </w:rPr>
        <w:t xml:space="preserve"> </w:t>
      </w:r>
      <w:proofErr w:type="spellStart"/>
      <w:r>
        <w:rPr>
          <w:rStyle w:val="VerbatimChar"/>
        </w:rPr>
        <w:t>avg_glucose_level</w:t>
      </w:r>
      <w:proofErr w:type="spellEnd"/>
      <w:r>
        <w:rPr>
          <w:rStyle w:val="VerbatimChar"/>
        </w:rPr>
        <w:t xml:space="preserve">      </w:t>
      </w:r>
      <w:proofErr w:type="spellStart"/>
      <w:r>
        <w:rPr>
          <w:rStyle w:val="VerbatimChar"/>
        </w:rPr>
        <w:t>bmi</w:t>
      </w:r>
      <w:proofErr w:type="spellEnd"/>
      <w:r>
        <w:rPr>
          <w:rStyle w:val="VerbatimChar"/>
        </w:rPr>
        <w:t xml:space="preserve">       </w:t>
      </w:r>
      <w:r>
        <w:br/>
      </w:r>
      <w:r>
        <w:rPr>
          <w:rStyle w:val="VerbatimChar"/>
        </w:rPr>
        <w:t xml:space="preserve">##  children     : 671   Rural:2418     Min.   : 55.12    Min.   :10.30  </w:t>
      </w:r>
      <w:r>
        <w:br/>
      </w:r>
      <w:r>
        <w:rPr>
          <w:rStyle w:val="VerbatimChar"/>
        </w:rPr>
        <w:t xml:space="preserve">##  </w:t>
      </w:r>
      <w:proofErr w:type="spellStart"/>
      <w:r>
        <w:rPr>
          <w:rStyle w:val="VerbatimChar"/>
        </w:rPr>
        <w:t>Govt_job</w:t>
      </w:r>
      <w:proofErr w:type="spellEnd"/>
      <w:r>
        <w:rPr>
          <w:rStyle w:val="VerbatimChar"/>
        </w:rPr>
        <w:t xml:space="preserve">     : 630   Urban:2490     1st Qu.: 77.07    1st Qu.:23.50  </w:t>
      </w:r>
      <w:r>
        <w:br/>
      </w:r>
      <w:r>
        <w:rPr>
          <w:rStyle w:val="VerbatimChar"/>
        </w:rPr>
        <w:t xml:space="preserve">##  </w:t>
      </w:r>
      <w:proofErr w:type="spellStart"/>
      <w:r>
        <w:rPr>
          <w:rStyle w:val="VerbatimChar"/>
        </w:rPr>
        <w:t>Never_worked</w:t>
      </w:r>
      <w:proofErr w:type="spellEnd"/>
      <w:r>
        <w:rPr>
          <w:rStyle w:val="VerbatimChar"/>
        </w:rPr>
        <w:t xml:space="preserve"> :  22                  Median : 91.68    Median :28.10  </w:t>
      </w:r>
      <w:r>
        <w:br/>
      </w:r>
      <w:r>
        <w:rPr>
          <w:rStyle w:val="VerbatimChar"/>
        </w:rPr>
        <w:t xml:space="preserve">##  Private      :2810                  Mean   :105.30    Mean   :28.89  </w:t>
      </w:r>
      <w:r>
        <w:br/>
      </w:r>
      <w:r>
        <w:rPr>
          <w:rStyle w:val="VerbatimChar"/>
        </w:rPr>
        <w:t xml:space="preserve">##  Self-employed: 775                  3rd Qu.:113.50    3rd Qu.:33.10  </w:t>
      </w:r>
      <w:r>
        <w:br/>
      </w:r>
      <w:r>
        <w:rPr>
          <w:rStyle w:val="VerbatimChar"/>
        </w:rPr>
        <w:t xml:space="preserve">##                                      Max.   :271.74    Max.   :97.60  </w:t>
      </w:r>
      <w:r>
        <w:br/>
      </w:r>
      <w:r>
        <w:rPr>
          <w:rStyle w:val="VerbatimChar"/>
        </w:rPr>
        <w:t xml:space="preserve">##          </w:t>
      </w:r>
      <w:proofErr w:type="spellStart"/>
      <w:r>
        <w:rPr>
          <w:rStyle w:val="VerbatimChar"/>
        </w:rPr>
        <w:t>smoking_status</w:t>
      </w:r>
      <w:proofErr w:type="spellEnd"/>
      <w:r>
        <w:rPr>
          <w:rStyle w:val="VerbatimChar"/>
        </w:rPr>
        <w:t xml:space="preserve"> stroke    </w:t>
      </w:r>
      <w:r>
        <w:br/>
      </w:r>
      <w:r>
        <w:rPr>
          <w:rStyle w:val="VerbatimChar"/>
        </w:rPr>
        <w:t xml:space="preserve">##  formerly smoked: 836   No :4699  </w:t>
      </w:r>
      <w:r>
        <w:br/>
      </w:r>
      <w:r>
        <w:rPr>
          <w:rStyle w:val="VerbatimChar"/>
        </w:rPr>
        <w:t xml:space="preserve">##  never smoked   :1852   Yes: 209  </w:t>
      </w:r>
      <w:r>
        <w:br/>
      </w:r>
      <w:r>
        <w:rPr>
          <w:rStyle w:val="VerbatimChar"/>
        </w:rPr>
        <w:t xml:space="preserve">##  smokes         : 737             </w:t>
      </w:r>
      <w:r>
        <w:br/>
      </w:r>
      <w:r>
        <w:rPr>
          <w:rStyle w:val="VerbatimChar"/>
        </w:rPr>
        <w:t xml:space="preserve">##  Unknown        :1483             </w:t>
      </w:r>
      <w:r>
        <w:br/>
      </w:r>
      <w:r>
        <w:rPr>
          <w:rStyle w:val="VerbatimChar"/>
        </w:rPr>
        <w:t xml:space="preserve">##                                   </w:t>
      </w:r>
      <w:r>
        <w:br/>
      </w:r>
      <w:r>
        <w:rPr>
          <w:rStyle w:val="VerbatimChar"/>
        </w:rPr>
        <w:t xml:space="preserve">## </w:t>
      </w:r>
    </w:p>
    <w:p w14:paraId="18F65294" w14:textId="77777777" w:rsidR="00115C00" w:rsidRDefault="00115C00" w:rsidP="00115C00">
      <w:pPr>
        <w:pStyle w:val="SourceCode"/>
      </w:pPr>
      <w:r>
        <w:rPr>
          <w:rStyle w:val="FunctionTok"/>
        </w:rPr>
        <w:t>head</w:t>
      </w:r>
      <w:r>
        <w:rPr>
          <w:rStyle w:val="NormalTok"/>
        </w:rPr>
        <w:t>(</w:t>
      </w:r>
      <w:proofErr w:type="spellStart"/>
      <w:r>
        <w:rPr>
          <w:rStyle w:val="NormalTok"/>
        </w:rPr>
        <w:t>Stroke_clean</w:t>
      </w:r>
      <w:proofErr w:type="spellEnd"/>
      <w:r>
        <w:rPr>
          <w:rStyle w:val="NormalTok"/>
        </w:rPr>
        <w:t>)</w:t>
      </w:r>
    </w:p>
    <w:p w14:paraId="3CCAC385" w14:textId="77777777" w:rsidR="00115C00" w:rsidRDefault="00115C00" w:rsidP="00115C00">
      <w:pPr>
        <w:pStyle w:val="SourceCode"/>
      </w:pPr>
      <w:r>
        <w:rPr>
          <w:rStyle w:val="VerbatimChar"/>
        </w:rPr>
        <w:t xml:space="preserve">##   gender age hypertension </w:t>
      </w:r>
      <w:proofErr w:type="spellStart"/>
      <w:r>
        <w:rPr>
          <w:rStyle w:val="VerbatimChar"/>
        </w:rPr>
        <w:t>heart_disease</w:t>
      </w:r>
      <w:proofErr w:type="spellEnd"/>
      <w:r>
        <w:rPr>
          <w:rStyle w:val="VerbatimChar"/>
        </w:rPr>
        <w:t xml:space="preserve"> </w:t>
      </w:r>
      <w:proofErr w:type="spellStart"/>
      <w:r>
        <w:rPr>
          <w:rStyle w:val="VerbatimChar"/>
        </w:rPr>
        <w:t>ever_married</w:t>
      </w:r>
      <w:proofErr w:type="spellEnd"/>
      <w:r>
        <w:rPr>
          <w:rStyle w:val="VerbatimChar"/>
        </w:rPr>
        <w:t xml:space="preserve">     </w:t>
      </w:r>
      <w:proofErr w:type="spellStart"/>
      <w:r>
        <w:rPr>
          <w:rStyle w:val="VerbatimChar"/>
        </w:rPr>
        <w:t>work_type</w:t>
      </w:r>
      <w:proofErr w:type="spellEnd"/>
      <w:r>
        <w:br/>
      </w:r>
      <w:r>
        <w:rPr>
          <w:rStyle w:val="VerbatimChar"/>
        </w:rPr>
        <w:t xml:space="preserve">## 1   Male  67           No           Yes          </w:t>
      </w:r>
      <w:proofErr w:type="spellStart"/>
      <w:r>
        <w:rPr>
          <w:rStyle w:val="VerbatimChar"/>
        </w:rPr>
        <w:t>Yes</w:t>
      </w:r>
      <w:proofErr w:type="spellEnd"/>
      <w:r>
        <w:rPr>
          <w:rStyle w:val="VerbatimChar"/>
        </w:rPr>
        <w:t xml:space="preserve">       Private</w:t>
      </w:r>
      <w:r>
        <w:br/>
      </w:r>
      <w:r>
        <w:rPr>
          <w:rStyle w:val="VerbatimChar"/>
        </w:rPr>
        <w:t xml:space="preserve">## 3   Male  80           No           Yes          </w:t>
      </w:r>
      <w:proofErr w:type="spellStart"/>
      <w:r>
        <w:rPr>
          <w:rStyle w:val="VerbatimChar"/>
        </w:rPr>
        <w:t>Yes</w:t>
      </w:r>
      <w:proofErr w:type="spellEnd"/>
      <w:r>
        <w:rPr>
          <w:rStyle w:val="VerbatimChar"/>
        </w:rPr>
        <w:t xml:space="preserve">       Private</w:t>
      </w:r>
      <w:r>
        <w:br/>
      </w:r>
      <w:r>
        <w:rPr>
          <w:rStyle w:val="VerbatimChar"/>
        </w:rPr>
        <w:t xml:space="preserve">## 4 Female  49           No            </w:t>
      </w:r>
      <w:proofErr w:type="spellStart"/>
      <w:r>
        <w:rPr>
          <w:rStyle w:val="VerbatimChar"/>
        </w:rPr>
        <w:t>No</w:t>
      </w:r>
      <w:proofErr w:type="spellEnd"/>
      <w:r>
        <w:rPr>
          <w:rStyle w:val="VerbatimChar"/>
        </w:rPr>
        <w:t xml:space="preserve">          Yes       Private</w:t>
      </w:r>
      <w:r>
        <w:br/>
      </w:r>
      <w:r>
        <w:rPr>
          <w:rStyle w:val="VerbatimChar"/>
        </w:rPr>
        <w:t>## 5 Female  79          Yes            No          Yes Self-employed</w:t>
      </w:r>
      <w:r>
        <w:br/>
      </w:r>
      <w:r>
        <w:rPr>
          <w:rStyle w:val="VerbatimChar"/>
        </w:rPr>
        <w:lastRenderedPageBreak/>
        <w:t xml:space="preserve">## 6   Male  81           No            </w:t>
      </w:r>
      <w:proofErr w:type="spellStart"/>
      <w:r>
        <w:rPr>
          <w:rStyle w:val="VerbatimChar"/>
        </w:rPr>
        <w:t>No</w:t>
      </w:r>
      <w:proofErr w:type="spellEnd"/>
      <w:r>
        <w:rPr>
          <w:rStyle w:val="VerbatimChar"/>
        </w:rPr>
        <w:t xml:space="preserve">          Yes       Private</w:t>
      </w:r>
      <w:r>
        <w:br/>
      </w:r>
      <w:r>
        <w:rPr>
          <w:rStyle w:val="VerbatimChar"/>
        </w:rPr>
        <w:t xml:space="preserve">## 7   Male  74          Yes           </w:t>
      </w:r>
      <w:proofErr w:type="spellStart"/>
      <w:r>
        <w:rPr>
          <w:rStyle w:val="VerbatimChar"/>
        </w:rPr>
        <w:t>Yes</w:t>
      </w:r>
      <w:proofErr w:type="spellEnd"/>
      <w:r>
        <w:rPr>
          <w:rStyle w:val="VerbatimChar"/>
        </w:rPr>
        <w:t xml:space="preserve">          </w:t>
      </w:r>
      <w:proofErr w:type="spellStart"/>
      <w:r>
        <w:rPr>
          <w:rStyle w:val="VerbatimChar"/>
        </w:rPr>
        <w:t>Yes</w:t>
      </w:r>
      <w:proofErr w:type="spellEnd"/>
      <w:r>
        <w:rPr>
          <w:rStyle w:val="VerbatimChar"/>
        </w:rPr>
        <w:t xml:space="preserve">       Private</w:t>
      </w:r>
      <w:r>
        <w:br/>
      </w:r>
      <w:r>
        <w:rPr>
          <w:rStyle w:val="VerbatimChar"/>
        </w:rPr>
        <w:t xml:space="preserve">##   </w:t>
      </w:r>
      <w:proofErr w:type="spellStart"/>
      <w:r>
        <w:rPr>
          <w:rStyle w:val="VerbatimChar"/>
        </w:rPr>
        <w:t>Residence_type</w:t>
      </w:r>
      <w:proofErr w:type="spellEnd"/>
      <w:r>
        <w:rPr>
          <w:rStyle w:val="VerbatimChar"/>
        </w:rPr>
        <w:t xml:space="preserve"> </w:t>
      </w:r>
      <w:proofErr w:type="spellStart"/>
      <w:r>
        <w:rPr>
          <w:rStyle w:val="VerbatimChar"/>
        </w:rPr>
        <w:t>avg_glucose_level</w:t>
      </w:r>
      <w:proofErr w:type="spellEnd"/>
      <w:r>
        <w:rPr>
          <w:rStyle w:val="VerbatimChar"/>
        </w:rPr>
        <w:t xml:space="preserve">  </w:t>
      </w:r>
      <w:proofErr w:type="spellStart"/>
      <w:r>
        <w:rPr>
          <w:rStyle w:val="VerbatimChar"/>
        </w:rPr>
        <w:t>bmi</w:t>
      </w:r>
      <w:proofErr w:type="spellEnd"/>
      <w:r>
        <w:rPr>
          <w:rStyle w:val="VerbatimChar"/>
        </w:rPr>
        <w:t xml:space="preserve">  </w:t>
      </w:r>
      <w:proofErr w:type="spellStart"/>
      <w:r>
        <w:rPr>
          <w:rStyle w:val="VerbatimChar"/>
        </w:rPr>
        <w:t>smoking_status</w:t>
      </w:r>
      <w:proofErr w:type="spellEnd"/>
      <w:r>
        <w:rPr>
          <w:rStyle w:val="VerbatimChar"/>
        </w:rPr>
        <w:t xml:space="preserve"> stroke</w:t>
      </w:r>
      <w:r>
        <w:br/>
      </w:r>
      <w:r>
        <w:rPr>
          <w:rStyle w:val="VerbatimChar"/>
        </w:rPr>
        <w:t>## 1          Urban            228.69 36.6 formerly smoked    Yes</w:t>
      </w:r>
      <w:r>
        <w:br/>
      </w:r>
      <w:r>
        <w:rPr>
          <w:rStyle w:val="VerbatimChar"/>
        </w:rPr>
        <w:t>## 3          Rural            105.92 32.5    never smoked    Yes</w:t>
      </w:r>
      <w:r>
        <w:br/>
      </w:r>
      <w:r>
        <w:rPr>
          <w:rStyle w:val="VerbatimChar"/>
        </w:rPr>
        <w:t>## 4          Urban            171.23 34.4          smokes    Yes</w:t>
      </w:r>
      <w:r>
        <w:br/>
      </w:r>
      <w:r>
        <w:rPr>
          <w:rStyle w:val="VerbatimChar"/>
        </w:rPr>
        <w:t>## 5          Rural            174.12 24.0    never smoked    Yes</w:t>
      </w:r>
      <w:r>
        <w:br/>
      </w:r>
      <w:r>
        <w:rPr>
          <w:rStyle w:val="VerbatimChar"/>
        </w:rPr>
        <w:t>## 6          Urban            186.21 29.0 formerly smoked    Yes</w:t>
      </w:r>
      <w:r>
        <w:br/>
      </w:r>
      <w:r>
        <w:rPr>
          <w:rStyle w:val="VerbatimChar"/>
        </w:rPr>
        <w:t>## 7          Rural             70.09 27.4    never smoked    Yes</w:t>
      </w:r>
    </w:p>
    <w:p w14:paraId="49BB914B" w14:textId="77777777" w:rsidR="00115C00" w:rsidRDefault="00115C00" w:rsidP="00115C00">
      <w:pPr>
        <w:pStyle w:val="Heading2"/>
      </w:pPr>
      <w:bookmarkStart w:id="7" w:name="dataset-overview"/>
      <w:bookmarkEnd w:id="7"/>
      <w:r>
        <w:t>Variable by Stroke</w:t>
      </w:r>
    </w:p>
    <w:p w14:paraId="3BC1CB21" w14:textId="77777777" w:rsidR="00115C00" w:rsidRDefault="00115C00" w:rsidP="00115C00">
      <w:pPr>
        <w:pStyle w:val="Heading3"/>
      </w:pPr>
      <w:r>
        <w:t>Make Functions</w:t>
      </w:r>
    </w:p>
    <w:p w14:paraId="149A8583" w14:textId="77777777" w:rsidR="00115C00" w:rsidRDefault="00115C00" w:rsidP="00115C00">
      <w:pPr>
        <w:pStyle w:val="SourceCode"/>
      </w:pPr>
      <w:r>
        <w:rPr>
          <w:rStyle w:val="CommentTok"/>
        </w:rPr>
        <w:t>#Categorical</w:t>
      </w:r>
      <w:r>
        <w:br/>
      </w:r>
      <w:proofErr w:type="spellStart"/>
      <w:r>
        <w:rPr>
          <w:rStyle w:val="NormalTok"/>
        </w:rPr>
        <w:t>Cat_eda</w:t>
      </w:r>
      <w:proofErr w:type="spellEnd"/>
      <w:r>
        <w:rPr>
          <w:rStyle w:val="NormalTok"/>
        </w:rPr>
        <w:t xml:space="preserve"> </w:t>
      </w:r>
      <w:r>
        <w:rPr>
          <w:rStyle w:val="OtherTok"/>
        </w:rPr>
        <w:t>&lt;-</w:t>
      </w:r>
      <w:r>
        <w:rPr>
          <w:rStyle w:val="NormalTok"/>
        </w:rPr>
        <w:t xml:space="preserve"> </w:t>
      </w:r>
      <w:r>
        <w:rPr>
          <w:rStyle w:val="ControlFlowTok"/>
        </w:rPr>
        <w:t>function</w:t>
      </w:r>
      <w:r>
        <w:rPr>
          <w:rStyle w:val="NormalTok"/>
        </w:rPr>
        <w:t>(x, y) {</w:t>
      </w:r>
      <w:r>
        <w:br/>
      </w:r>
      <w:r>
        <w:rPr>
          <w:rStyle w:val="NormalTok"/>
        </w:rPr>
        <w:t xml:space="preserve">  p1 </w:t>
      </w:r>
      <w:r>
        <w:rPr>
          <w:rStyle w:val="OtherTok"/>
        </w:rPr>
        <w:t>&lt;-</w:t>
      </w:r>
      <w:r>
        <w:rPr>
          <w:rStyle w:val="NormalTok"/>
        </w:rPr>
        <w:t xml:space="preserve"> </w:t>
      </w:r>
      <w:proofErr w:type="spellStart"/>
      <w:r>
        <w:rPr>
          <w:rStyle w:val="FunctionTok"/>
        </w:rPr>
        <w:t>ggplot</w:t>
      </w:r>
      <w:proofErr w:type="spellEnd"/>
      <w:r>
        <w:rPr>
          <w:rStyle w:val="NormalTok"/>
        </w:rPr>
        <w:t>(</w:t>
      </w:r>
      <w:proofErr w:type="spellStart"/>
      <w:r>
        <w:rPr>
          <w:rStyle w:val="NormalTok"/>
        </w:rPr>
        <w:t>Stroke_clean</w:t>
      </w:r>
      <w:proofErr w:type="spellEnd"/>
      <w:r>
        <w:rPr>
          <w:rStyle w:val="NormalTok"/>
        </w:rPr>
        <w:t xml:space="preserve">, </w:t>
      </w:r>
      <w:proofErr w:type="spellStart"/>
      <w:r>
        <w:rPr>
          <w:rStyle w:val="FunctionTok"/>
        </w:rPr>
        <w:t>aes</w:t>
      </w:r>
      <w:proofErr w:type="spellEnd"/>
      <w:r>
        <w:rPr>
          <w:rStyle w:val="NormalTok"/>
        </w:rPr>
        <w:t>(</w:t>
      </w:r>
      <w:r>
        <w:rPr>
          <w:rStyle w:val="AttributeTok"/>
        </w:rPr>
        <w:t>x=</w:t>
      </w:r>
      <w:r>
        <w:rPr>
          <w:rStyle w:val="NormalTok"/>
        </w:rPr>
        <w:t xml:space="preserve">{{x}})) </w:t>
      </w:r>
      <w:r>
        <w:rPr>
          <w:rStyle w:val="SpecialCharTok"/>
        </w:rPr>
        <w:t>+</w:t>
      </w:r>
      <w:r>
        <w:br/>
      </w:r>
      <w:r>
        <w:rPr>
          <w:rStyle w:val="NormalTok"/>
        </w:rPr>
        <w:t xml:space="preserve">    </w:t>
      </w:r>
      <w:proofErr w:type="spellStart"/>
      <w:r>
        <w:rPr>
          <w:rStyle w:val="FunctionTok"/>
        </w:rPr>
        <w:t>geom_bar</w:t>
      </w:r>
      <w:proofErr w:type="spellEnd"/>
      <w:r>
        <w:rPr>
          <w:rStyle w:val="NormalTok"/>
        </w:rPr>
        <w:t>(</w:t>
      </w:r>
      <w:proofErr w:type="spellStart"/>
      <w:r>
        <w:rPr>
          <w:rStyle w:val="FunctionTok"/>
        </w:rPr>
        <w:t>aes</w:t>
      </w:r>
      <w:proofErr w:type="spellEnd"/>
      <w:r>
        <w:rPr>
          <w:rStyle w:val="NormalTok"/>
        </w:rPr>
        <w:t>(</w:t>
      </w:r>
      <w:r>
        <w:rPr>
          <w:rStyle w:val="AttributeTok"/>
        </w:rPr>
        <w:t>fill=</w:t>
      </w:r>
      <w:r>
        <w:rPr>
          <w:rStyle w:val="NormalTok"/>
        </w:rPr>
        <w:t xml:space="preserve">stroke) , </w:t>
      </w:r>
      <w:r>
        <w:rPr>
          <w:rStyle w:val="AttributeTok"/>
        </w:rPr>
        <w:t>color =</w:t>
      </w:r>
      <w:r>
        <w:rPr>
          <w:rStyle w:val="NormalTok"/>
        </w:rPr>
        <w:t xml:space="preserve"> </w:t>
      </w:r>
      <w:r>
        <w:rPr>
          <w:rStyle w:val="StringTok"/>
        </w:rPr>
        <w:t>"black"</w:t>
      </w:r>
      <w:r>
        <w:rPr>
          <w:rStyle w:val="NormalTok"/>
        </w:rPr>
        <w:t xml:space="preserve">) </w:t>
      </w:r>
      <w:r>
        <w:rPr>
          <w:rStyle w:val="SpecialCharTok"/>
        </w:rPr>
        <w:t>+</w:t>
      </w:r>
      <w:r>
        <w:br/>
      </w:r>
      <w:r>
        <w:rPr>
          <w:rStyle w:val="NormalTok"/>
        </w:rPr>
        <w:t xml:space="preserve">    </w:t>
      </w:r>
      <w:proofErr w:type="spellStart"/>
      <w:r>
        <w:rPr>
          <w:rStyle w:val="FunctionTok"/>
        </w:rPr>
        <w:t>ggtitle</w:t>
      </w:r>
      <w:proofErr w:type="spellEnd"/>
      <w:r>
        <w:rPr>
          <w:rStyle w:val="NormalTok"/>
        </w:rPr>
        <w:t>(</w:t>
      </w:r>
      <w:r>
        <w:rPr>
          <w:rStyle w:val="FunctionTok"/>
        </w:rPr>
        <w:t>paste0</w:t>
      </w:r>
      <w:r>
        <w:rPr>
          <w:rStyle w:val="NormalTok"/>
        </w:rPr>
        <w:t>(</w:t>
      </w:r>
      <w:r>
        <w:rPr>
          <w:rStyle w:val="StringTok"/>
        </w:rPr>
        <w:t>"Stroke with Respect to "</w:t>
      </w:r>
      <w:r>
        <w:rPr>
          <w:rStyle w:val="NormalTok"/>
        </w:rPr>
        <w:t xml:space="preserve">, y)) </w:t>
      </w:r>
      <w:r>
        <w:rPr>
          <w:rStyle w:val="SpecialCharTok"/>
        </w:rPr>
        <w:t>+</w:t>
      </w:r>
      <w:r>
        <w:br/>
      </w:r>
      <w:r>
        <w:rPr>
          <w:rStyle w:val="NormalTok"/>
        </w:rPr>
        <w:t xml:space="preserve">    </w:t>
      </w:r>
      <w:proofErr w:type="spellStart"/>
      <w:r>
        <w:rPr>
          <w:rStyle w:val="FunctionTok"/>
        </w:rPr>
        <w:t>xlab</w:t>
      </w:r>
      <w:proofErr w:type="spellEnd"/>
      <w:r>
        <w:rPr>
          <w:rStyle w:val="NormalTok"/>
        </w:rPr>
        <w:t xml:space="preserve">(y) </w:t>
      </w:r>
      <w:r>
        <w:rPr>
          <w:rStyle w:val="SpecialCharTok"/>
        </w:rPr>
        <w:t>+</w:t>
      </w:r>
      <w:r>
        <w:rPr>
          <w:rStyle w:val="NormalTok"/>
        </w:rPr>
        <w:t xml:space="preserve"> </w:t>
      </w:r>
      <w:proofErr w:type="spellStart"/>
      <w:r>
        <w:rPr>
          <w:rStyle w:val="FunctionTok"/>
        </w:rPr>
        <w:t>ylab</w:t>
      </w:r>
      <w:proofErr w:type="spellEnd"/>
      <w:r>
        <w:rPr>
          <w:rStyle w:val="NormalTok"/>
        </w:rPr>
        <w:t>(</w:t>
      </w:r>
      <w:r>
        <w:rPr>
          <w:rStyle w:val="StringTok"/>
        </w:rPr>
        <w:t>"Count"</w:t>
      </w:r>
      <w:r>
        <w:rPr>
          <w:rStyle w:val="NormalTok"/>
        </w:rPr>
        <w:t>)</w:t>
      </w:r>
      <w:r>
        <w:br/>
      </w:r>
      <w:r>
        <w:br/>
      </w:r>
      <w:r>
        <w:rPr>
          <w:rStyle w:val="NormalTok"/>
        </w:rPr>
        <w:t xml:space="preserve">  p2 </w:t>
      </w:r>
      <w:r>
        <w:rPr>
          <w:rStyle w:val="OtherTok"/>
        </w:rPr>
        <w:t>&lt;-</w:t>
      </w:r>
      <w:r>
        <w:rPr>
          <w:rStyle w:val="NormalTok"/>
        </w:rPr>
        <w:t xml:space="preserve"> </w:t>
      </w:r>
      <w:proofErr w:type="spellStart"/>
      <w:r>
        <w:rPr>
          <w:rStyle w:val="FunctionTok"/>
        </w:rPr>
        <w:t>ggplot</w:t>
      </w:r>
      <w:proofErr w:type="spellEnd"/>
      <w:r>
        <w:rPr>
          <w:rStyle w:val="NormalTok"/>
        </w:rPr>
        <w:t>(</w:t>
      </w:r>
      <w:proofErr w:type="spellStart"/>
      <w:r>
        <w:rPr>
          <w:rStyle w:val="NormalTok"/>
        </w:rPr>
        <w:t>Stroke_clean</w:t>
      </w:r>
      <w:proofErr w:type="spellEnd"/>
      <w:r>
        <w:rPr>
          <w:rStyle w:val="NormalTok"/>
        </w:rPr>
        <w:t xml:space="preserve">, </w:t>
      </w:r>
      <w:proofErr w:type="spellStart"/>
      <w:r>
        <w:rPr>
          <w:rStyle w:val="FunctionTok"/>
        </w:rPr>
        <w:t>aes</w:t>
      </w:r>
      <w:proofErr w:type="spellEnd"/>
      <w:r>
        <w:rPr>
          <w:rStyle w:val="NormalTok"/>
        </w:rPr>
        <w:t>(</w:t>
      </w:r>
      <w:r>
        <w:rPr>
          <w:rStyle w:val="AttributeTok"/>
        </w:rPr>
        <w:t>x=</w:t>
      </w:r>
      <w:r>
        <w:rPr>
          <w:rStyle w:val="NormalTok"/>
        </w:rPr>
        <w:t xml:space="preserve">{{x}})) </w:t>
      </w:r>
      <w:r>
        <w:rPr>
          <w:rStyle w:val="SpecialCharTok"/>
        </w:rPr>
        <w:t>+</w:t>
      </w:r>
      <w:r>
        <w:br/>
      </w:r>
      <w:r>
        <w:rPr>
          <w:rStyle w:val="NormalTok"/>
        </w:rPr>
        <w:t xml:space="preserve">    </w:t>
      </w:r>
      <w:proofErr w:type="spellStart"/>
      <w:r>
        <w:rPr>
          <w:rStyle w:val="FunctionTok"/>
        </w:rPr>
        <w:t>geom_bar</w:t>
      </w:r>
      <w:proofErr w:type="spellEnd"/>
      <w:r>
        <w:rPr>
          <w:rStyle w:val="NormalTok"/>
        </w:rPr>
        <w:t>(</w:t>
      </w:r>
      <w:proofErr w:type="spellStart"/>
      <w:r>
        <w:rPr>
          <w:rStyle w:val="FunctionTok"/>
        </w:rPr>
        <w:t>aes</w:t>
      </w:r>
      <w:proofErr w:type="spellEnd"/>
      <w:r>
        <w:rPr>
          <w:rStyle w:val="NormalTok"/>
        </w:rPr>
        <w:t>(</w:t>
      </w:r>
      <w:r>
        <w:rPr>
          <w:rStyle w:val="AttributeTok"/>
        </w:rPr>
        <w:t>fill=</w:t>
      </w:r>
      <w:r>
        <w:rPr>
          <w:rStyle w:val="NormalTok"/>
        </w:rPr>
        <w:t xml:space="preserve">stroke), </w:t>
      </w:r>
      <w:r>
        <w:rPr>
          <w:rStyle w:val="AttributeTok"/>
        </w:rPr>
        <w:t>position =</w:t>
      </w:r>
      <w:r>
        <w:rPr>
          <w:rStyle w:val="NormalTok"/>
        </w:rPr>
        <w:t xml:space="preserve"> </w:t>
      </w:r>
      <w:r>
        <w:rPr>
          <w:rStyle w:val="StringTok"/>
        </w:rPr>
        <w:t>"fill"</w:t>
      </w:r>
      <w:r>
        <w:rPr>
          <w:rStyle w:val="NormalTok"/>
        </w:rPr>
        <w:t xml:space="preserve">, </w:t>
      </w:r>
      <w:r>
        <w:rPr>
          <w:rStyle w:val="AttributeTok"/>
        </w:rPr>
        <w:t>color =</w:t>
      </w:r>
      <w:r>
        <w:rPr>
          <w:rStyle w:val="NormalTok"/>
        </w:rPr>
        <w:t xml:space="preserve"> </w:t>
      </w:r>
      <w:r>
        <w:rPr>
          <w:rStyle w:val="StringTok"/>
        </w:rPr>
        <w:t>"black"</w:t>
      </w:r>
      <w:r>
        <w:rPr>
          <w:rStyle w:val="NormalTok"/>
        </w:rPr>
        <w:t xml:space="preserve">) </w:t>
      </w:r>
      <w:r>
        <w:rPr>
          <w:rStyle w:val="SpecialCharTok"/>
        </w:rPr>
        <w:t>+</w:t>
      </w:r>
      <w:r>
        <w:rPr>
          <w:rStyle w:val="NormalTok"/>
        </w:rPr>
        <w:t xml:space="preserve"> </w:t>
      </w:r>
      <w:proofErr w:type="spellStart"/>
      <w:r>
        <w:rPr>
          <w:rStyle w:val="FunctionTok"/>
        </w:rPr>
        <w:t>ggtitle</w:t>
      </w:r>
      <w:proofErr w:type="spellEnd"/>
      <w:r>
        <w:rPr>
          <w:rStyle w:val="NormalTok"/>
        </w:rPr>
        <w:t>(</w:t>
      </w:r>
      <w:r>
        <w:rPr>
          <w:rStyle w:val="FunctionTok"/>
        </w:rPr>
        <w:t>paste0</w:t>
      </w:r>
      <w:r>
        <w:rPr>
          <w:rStyle w:val="NormalTok"/>
        </w:rPr>
        <w:t>(</w:t>
      </w:r>
      <w:r>
        <w:rPr>
          <w:rStyle w:val="StringTok"/>
        </w:rPr>
        <w:t>"Stroke with Respect to "</w:t>
      </w:r>
      <w:r>
        <w:rPr>
          <w:rStyle w:val="NormalTok"/>
        </w:rPr>
        <w:t xml:space="preserve">,y, </w:t>
      </w:r>
      <w:r>
        <w:rPr>
          <w:rStyle w:val="StringTok"/>
        </w:rPr>
        <w:t>" (Normalized)"</w:t>
      </w:r>
      <w:r>
        <w:rPr>
          <w:rStyle w:val="NormalTok"/>
        </w:rPr>
        <w:t xml:space="preserve">)) </w:t>
      </w:r>
      <w:r>
        <w:rPr>
          <w:rStyle w:val="SpecialCharTok"/>
        </w:rPr>
        <w:t>+</w:t>
      </w:r>
      <w:r>
        <w:rPr>
          <w:rStyle w:val="NormalTok"/>
        </w:rPr>
        <w:t xml:space="preserve"> </w:t>
      </w:r>
      <w:proofErr w:type="spellStart"/>
      <w:r>
        <w:rPr>
          <w:rStyle w:val="FunctionTok"/>
        </w:rPr>
        <w:t>xlab</w:t>
      </w:r>
      <w:proofErr w:type="spellEnd"/>
      <w:r>
        <w:rPr>
          <w:rStyle w:val="NormalTok"/>
        </w:rPr>
        <w:t xml:space="preserve">(y) </w:t>
      </w:r>
      <w:r>
        <w:rPr>
          <w:rStyle w:val="SpecialCharTok"/>
        </w:rPr>
        <w:t>+</w:t>
      </w:r>
      <w:r>
        <w:rPr>
          <w:rStyle w:val="NormalTok"/>
        </w:rPr>
        <w:t xml:space="preserve"> </w:t>
      </w:r>
      <w:proofErr w:type="spellStart"/>
      <w:r>
        <w:rPr>
          <w:rStyle w:val="FunctionTok"/>
        </w:rPr>
        <w:t>ylab</w:t>
      </w:r>
      <w:proofErr w:type="spellEnd"/>
      <w:r>
        <w:rPr>
          <w:rStyle w:val="NormalTok"/>
        </w:rPr>
        <w:t>(</w:t>
      </w:r>
      <w:r>
        <w:rPr>
          <w:rStyle w:val="StringTok"/>
        </w:rPr>
        <w:t>"Count"</w:t>
      </w:r>
      <w:r>
        <w:rPr>
          <w:rStyle w:val="NormalTok"/>
        </w:rPr>
        <w:t>)</w:t>
      </w:r>
      <w:r>
        <w:br/>
      </w:r>
      <w:r>
        <w:rPr>
          <w:rStyle w:val="NormalTok"/>
        </w:rPr>
        <w:t xml:space="preserve">  </w:t>
      </w:r>
      <w:r>
        <w:br/>
      </w:r>
      <w:r>
        <w:rPr>
          <w:rStyle w:val="NormalTok"/>
        </w:rPr>
        <w:t xml:space="preserve">  </w:t>
      </w:r>
      <w:r>
        <w:rPr>
          <w:rStyle w:val="FunctionTok"/>
        </w:rPr>
        <w:t>plot</w:t>
      </w:r>
      <w:r>
        <w:rPr>
          <w:rStyle w:val="NormalTok"/>
        </w:rPr>
        <w:t>(p1)</w:t>
      </w:r>
      <w:r>
        <w:br/>
      </w:r>
      <w:r>
        <w:rPr>
          <w:rStyle w:val="NormalTok"/>
        </w:rPr>
        <w:t xml:space="preserve">  </w:t>
      </w:r>
      <w:r>
        <w:rPr>
          <w:rStyle w:val="FunctionTok"/>
        </w:rPr>
        <w:t>plot</w:t>
      </w:r>
      <w:r>
        <w:rPr>
          <w:rStyle w:val="NormalTok"/>
        </w:rPr>
        <w:t>(p2)</w:t>
      </w:r>
      <w:r>
        <w:br/>
      </w:r>
      <w:r>
        <w:rPr>
          <w:rStyle w:val="NormalTok"/>
        </w:rPr>
        <w:t>}</w:t>
      </w:r>
      <w:r>
        <w:br/>
      </w:r>
      <w:r>
        <w:br/>
      </w:r>
      <w:r>
        <w:rPr>
          <w:rStyle w:val="CommentTok"/>
        </w:rPr>
        <w:t>#Numeric</w:t>
      </w:r>
      <w:r>
        <w:br/>
      </w:r>
      <w:proofErr w:type="spellStart"/>
      <w:r>
        <w:rPr>
          <w:rStyle w:val="NormalTok"/>
        </w:rPr>
        <w:t>Num_eda</w:t>
      </w:r>
      <w:proofErr w:type="spellEnd"/>
      <w:r>
        <w:rPr>
          <w:rStyle w:val="NormalTok"/>
        </w:rPr>
        <w:t xml:space="preserve"> </w:t>
      </w:r>
      <w:r>
        <w:rPr>
          <w:rStyle w:val="OtherTok"/>
        </w:rPr>
        <w:t>&lt;-</w:t>
      </w:r>
      <w:r>
        <w:rPr>
          <w:rStyle w:val="NormalTok"/>
        </w:rPr>
        <w:t xml:space="preserve"> </w:t>
      </w:r>
      <w:r>
        <w:rPr>
          <w:rStyle w:val="ControlFlowTok"/>
        </w:rPr>
        <w:t>function</w:t>
      </w:r>
      <w:r>
        <w:rPr>
          <w:rStyle w:val="NormalTok"/>
        </w:rPr>
        <w:t>(x, y) {</w:t>
      </w:r>
      <w:r>
        <w:br/>
      </w:r>
      <w:r>
        <w:rPr>
          <w:rStyle w:val="NormalTok"/>
        </w:rPr>
        <w:t xml:space="preserve">  p1 </w:t>
      </w:r>
      <w:r>
        <w:rPr>
          <w:rStyle w:val="OtherTok"/>
        </w:rPr>
        <w:t>&lt;-</w:t>
      </w:r>
      <w:r>
        <w:rPr>
          <w:rStyle w:val="NormalTok"/>
        </w:rPr>
        <w:t xml:space="preserve"> </w:t>
      </w:r>
      <w:proofErr w:type="spellStart"/>
      <w:r>
        <w:rPr>
          <w:rStyle w:val="FunctionTok"/>
        </w:rPr>
        <w:t>ggplot</w:t>
      </w:r>
      <w:proofErr w:type="spellEnd"/>
      <w:r>
        <w:rPr>
          <w:rStyle w:val="NormalTok"/>
        </w:rPr>
        <w:t>(</w:t>
      </w:r>
      <w:proofErr w:type="spellStart"/>
      <w:r>
        <w:rPr>
          <w:rStyle w:val="NormalTok"/>
        </w:rPr>
        <w:t>Stroke_clean</w:t>
      </w:r>
      <w:proofErr w:type="spellEnd"/>
      <w:r>
        <w:rPr>
          <w:rStyle w:val="NormalTok"/>
        </w:rPr>
        <w:t xml:space="preserve">, </w:t>
      </w:r>
      <w:proofErr w:type="spellStart"/>
      <w:r>
        <w:rPr>
          <w:rStyle w:val="FunctionTok"/>
        </w:rPr>
        <w:t>aes</w:t>
      </w:r>
      <w:proofErr w:type="spellEnd"/>
      <w:r>
        <w:rPr>
          <w:rStyle w:val="NormalTok"/>
        </w:rPr>
        <w:t>(</w:t>
      </w:r>
      <w:r>
        <w:rPr>
          <w:rStyle w:val="AttributeTok"/>
        </w:rPr>
        <w:t>x=</w:t>
      </w:r>
      <w:r>
        <w:rPr>
          <w:rStyle w:val="NormalTok"/>
        </w:rPr>
        <w:t xml:space="preserve">{{x}})) </w:t>
      </w:r>
      <w:r>
        <w:rPr>
          <w:rStyle w:val="SpecialCharTok"/>
        </w:rPr>
        <w:t>+</w:t>
      </w:r>
      <w:r>
        <w:br/>
      </w:r>
      <w:r>
        <w:rPr>
          <w:rStyle w:val="NormalTok"/>
        </w:rPr>
        <w:t xml:space="preserve">    </w:t>
      </w:r>
      <w:proofErr w:type="spellStart"/>
      <w:r>
        <w:rPr>
          <w:rStyle w:val="FunctionTok"/>
        </w:rPr>
        <w:t>geom_histogram</w:t>
      </w:r>
      <w:proofErr w:type="spellEnd"/>
      <w:r>
        <w:rPr>
          <w:rStyle w:val="NormalTok"/>
        </w:rPr>
        <w:t>(</w:t>
      </w:r>
      <w:proofErr w:type="spellStart"/>
      <w:r>
        <w:rPr>
          <w:rStyle w:val="FunctionTok"/>
        </w:rPr>
        <w:t>aes</w:t>
      </w:r>
      <w:proofErr w:type="spellEnd"/>
      <w:r>
        <w:rPr>
          <w:rStyle w:val="NormalTok"/>
        </w:rPr>
        <w:t>(</w:t>
      </w:r>
      <w:r>
        <w:rPr>
          <w:rStyle w:val="AttributeTok"/>
        </w:rPr>
        <w:t>fill=</w:t>
      </w:r>
      <w:r>
        <w:rPr>
          <w:rStyle w:val="NormalTok"/>
        </w:rPr>
        <w:t xml:space="preserve">stroke), </w:t>
      </w:r>
      <w:r>
        <w:rPr>
          <w:rStyle w:val="AttributeTok"/>
        </w:rPr>
        <w:t>color =</w:t>
      </w:r>
      <w:r>
        <w:rPr>
          <w:rStyle w:val="NormalTok"/>
        </w:rPr>
        <w:t xml:space="preserve"> </w:t>
      </w:r>
      <w:r>
        <w:rPr>
          <w:rStyle w:val="StringTok"/>
        </w:rPr>
        <w:t>"black"</w:t>
      </w:r>
      <w:r>
        <w:rPr>
          <w:rStyle w:val="NormalTok"/>
        </w:rPr>
        <w:t xml:space="preserve">) </w:t>
      </w:r>
      <w:r>
        <w:rPr>
          <w:rStyle w:val="SpecialCharTok"/>
        </w:rPr>
        <w:t>+</w:t>
      </w:r>
      <w:r>
        <w:br/>
      </w:r>
      <w:r>
        <w:rPr>
          <w:rStyle w:val="NormalTok"/>
        </w:rPr>
        <w:t xml:space="preserve">    </w:t>
      </w:r>
      <w:proofErr w:type="spellStart"/>
      <w:r>
        <w:rPr>
          <w:rStyle w:val="FunctionTok"/>
        </w:rPr>
        <w:t>ggtitle</w:t>
      </w:r>
      <w:proofErr w:type="spellEnd"/>
      <w:r>
        <w:rPr>
          <w:rStyle w:val="NormalTok"/>
        </w:rPr>
        <w:t>(</w:t>
      </w:r>
      <w:r>
        <w:rPr>
          <w:rStyle w:val="FunctionTok"/>
        </w:rPr>
        <w:t>paste0</w:t>
      </w:r>
      <w:r>
        <w:rPr>
          <w:rStyle w:val="NormalTok"/>
        </w:rPr>
        <w:t>(</w:t>
      </w:r>
      <w:r>
        <w:rPr>
          <w:rStyle w:val="StringTok"/>
        </w:rPr>
        <w:t>"Stroke with Respect to "</w:t>
      </w:r>
      <w:r>
        <w:rPr>
          <w:rStyle w:val="NormalTok"/>
        </w:rPr>
        <w:t xml:space="preserve">, y)) </w:t>
      </w:r>
      <w:r>
        <w:rPr>
          <w:rStyle w:val="SpecialCharTok"/>
        </w:rPr>
        <w:t>+</w:t>
      </w:r>
      <w:r>
        <w:br/>
      </w:r>
      <w:r>
        <w:rPr>
          <w:rStyle w:val="NormalTok"/>
        </w:rPr>
        <w:t xml:space="preserve">    </w:t>
      </w:r>
      <w:proofErr w:type="spellStart"/>
      <w:r>
        <w:rPr>
          <w:rStyle w:val="FunctionTok"/>
        </w:rPr>
        <w:t>xlab</w:t>
      </w:r>
      <w:proofErr w:type="spellEnd"/>
      <w:r>
        <w:rPr>
          <w:rStyle w:val="NormalTok"/>
        </w:rPr>
        <w:t xml:space="preserve">(y) </w:t>
      </w:r>
      <w:r>
        <w:rPr>
          <w:rStyle w:val="SpecialCharTok"/>
        </w:rPr>
        <w:t>+</w:t>
      </w:r>
      <w:r>
        <w:rPr>
          <w:rStyle w:val="NormalTok"/>
        </w:rPr>
        <w:t xml:space="preserve"> </w:t>
      </w:r>
      <w:proofErr w:type="spellStart"/>
      <w:r>
        <w:rPr>
          <w:rStyle w:val="FunctionTok"/>
        </w:rPr>
        <w:t>ylab</w:t>
      </w:r>
      <w:proofErr w:type="spellEnd"/>
      <w:r>
        <w:rPr>
          <w:rStyle w:val="NormalTok"/>
        </w:rPr>
        <w:t>(</w:t>
      </w:r>
      <w:r>
        <w:rPr>
          <w:rStyle w:val="StringTok"/>
        </w:rPr>
        <w:t>"Count"</w:t>
      </w:r>
      <w:r>
        <w:rPr>
          <w:rStyle w:val="NormalTok"/>
        </w:rPr>
        <w:t>)</w:t>
      </w:r>
      <w:r>
        <w:br/>
      </w:r>
      <w:r>
        <w:br/>
      </w:r>
      <w:r>
        <w:rPr>
          <w:rStyle w:val="NormalTok"/>
        </w:rPr>
        <w:t xml:space="preserve"> p2 </w:t>
      </w:r>
      <w:r>
        <w:rPr>
          <w:rStyle w:val="OtherTok"/>
        </w:rPr>
        <w:t>&lt;-</w:t>
      </w:r>
      <w:r>
        <w:rPr>
          <w:rStyle w:val="NormalTok"/>
        </w:rPr>
        <w:t xml:space="preserve"> </w:t>
      </w:r>
      <w:proofErr w:type="spellStart"/>
      <w:r>
        <w:rPr>
          <w:rStyle w:val="FunctionTok"/>
        </w:rPr>
        <w:t>ggplot</w:t>
      </w:r>
      <w:proofErr w:type="spellEnd"/>
      <w:r>
        <w:rPr>
          <w:rStyle w:val="NormalTok"/>
        </w:rPr>
        <w:t>(</w:t>
      </w:r>
      <w:proofErr w:type="spellStart"/>
      <w:r>
        <w:rPr>
          <w:rStyle w:val="NormalTok"/>
        </w:rPr>
        <w:t>Stroke_clean</w:t>
      </w:r>
      <w:proofErr w:type="spellEnd"/>
      <w:r>
        <w:rPr>
          <w:rStyle w:val="NormalTok"/>
        </w:rPr>
        <w:t xml:space="preserve">, </w:t>
      </w:r>
      <w:proofErr w:type="spellStart"/>
      <w:r>
        <w:rPr>
          <w:rStyle w:val="FunctionTok"/>
        </w:rPr>
        <w:t>aes</w:t>
      </w:r>
      <w:proofErr w:type="spellEnd"/>
      <w:r>
        <w:rPr>
          <w:rStyle w:val="NormalTok"/>
        </w:rPr>
        <w:t>(</w:t>
      </w:r>
      <w:r>
        <w:rPr>
          <w:rStyle w:val="AttributeTok"/>
        </w:rPr>
        <w:t>x=</w:t>
      </w:r>
      <w:r>
        <w:rPr>
          <w:rStyle w:val="NormalTok"/>
        </w:rPr>
        <w:t xml:space="preserve">{{x}})) </w:t>
      </w:r>
      <w:r>
        <w:rPr>
          <w:rStyle w:val="SpecialCharTok"/>
        </w:rPr>
        <w:t>+</w:t>
      </w:r>
      <w:r>
        <w:rPr>
          <w:rStyle w:val="NormalTok"/>
        </w:rPr>
        <w:t xml:space="preserve">  </w:t>
      </w:r>
      <w:r>
        <w:br/>
      </w:r>
      <w:r>
        <w:rPr>
          <w:rStyle w:val="NormalTok"/>
        </w:rPr>
        <w:t xml:space="preserve">   </w:t>
      </w:r>
      <w:proofErr w:type="spellStart"/>
      <w:r>
        <w:rPr>
          <w:rStyle w:val="FunctionTok"/>
        </w:rPr>
        <w:t>geom_histogram</w:t>
      </w:r>
      <w:proofErr w:type="spellEnd"/>
      <w:r>
        <w:rPr>
          <w:rStyle w:val="NormalTok"/>
        </w:rPr>
        <w:t>(</w:t>
      </w:r>
      <w:proofErr w:type="spellStart"/>
      <w:r>
        <w:rPr>
          <w:rStyle w:val="FunctionTok"/>
        </w:rPr>
        <w:t>aes</w:t>
      </w:r>
      <w:proofErr w:type="spellEnd"/>
      <w:r>
        <w:rPr>
          <w:rStyle w:val="NormalTok"/>
        </w:rPr>
        <w:t>(</w:t>
      </w:r>
      <w:r>
        <w:rPr>
          <w:rStyle w:val="AttributeTok"/>
        </w:rPr>
        <w:t>fill=</w:t>
      </w:r>
      <w:r>
        <w:rPr>
          <w:rStyle w:val="NormalTok"/>
        </w:rPr>
        <w:t xml:space="preserve">stroke), </w:t>
      </w:r>
      <w:r>
        <w:rPr>
          <w:rStyle w:val="AttributeTok"/>
        </w:rPr>
        <w:t>color =</w:t>
      </w:r>
      <w:r>
        <w:rPr>
          <w:rStyle w:val="NormalTok"/>
        </w:rPr>
        <w:t xml:space="preserve"> </w:t>
      </w:r>
      <w:r>
        <w:rPr>
          <w:rStyle w:val="StringTok"/>
        </w:rPr>
        <w:t>"black"</w:t>
      </w:r>
      <w:r>
        <w:rPr>
          <w:rStyle w:val="NormalTok"/>
        </w:rPr>
        <w:t xml:space="preserve">, </w:t>
      </w:r>
      <w:r>
        <w:rPr>
          <w:rStyle w:val="AttributeTok"/>
        </w:rPr>
        <w:t>position =</w:t>
      </w:r>
      <w:r>
        <w:rPr>
          <w:rStyle w:val="NormalTok"/>
        </w:rPr>
        <w:t xml:space="preserve">      </w:t>
      </w:r>
      <w:r>
        <w:rPr>
          <w:rStyle w:val="StringTok"/>
        </w:rPr>
        <w:t>"fill"</w:t>
      </w:r>
      <w:r>
        <w:rPr>
          <w:rStyle w:val="NormalTok"/>
        </w:rPr>
        <w:t xml:space="preserve">) </w:t>
      </w:r>
      <w:r>
        <w:rPr>
          <w:rStyle w:val="SpecialCharTok"/>
        </w:rPr>
        <w:t>+</w:t>
      </w:r>
      <w:r>
        <w:br/>
      </w:r>
      <w:r>
        <w:rPr>
          <w:rStyle w:val="NormalTok"/>
        </w:rPr>
        <w:t xml:space="preserve">   </w:t>
      </w:r>
      <w:proofErr w:type="spellStart"/>
      <w:r>
        <w:rPr>
          <w:rStyle w:val="FunctionTok"/>
        </w:rPr>
        <w:t>ggtitle</w:t>
      </w:r>
      <w:proofErr w:type="spellEnd"/>
      <w:r>
        <w:rPr>
          <w:rStyle w:val="NormalTok"/>
        </w:rPr>
        <w:t>(</w:t>
      </w:r>
      <w:r>
        <w:rPr>
          <w:rStyle w:val="FunctionTok"/>
        </w:rPr>
        <w:t>paste0</w:t>
      </w:r>
      <w:r>
        <w:rPr>
          <w:rStyle w:val="NormalTok"/>
        </w:rPr>
        <w:t>(</w:t>
      </w:r>
      <w:r>
        <w:rPr>
          <w:rStyle w:val="StringTok"/>
        </w:rPr>
        <w:t>"Stroke with Respect to "</w:t>
      </w:r>
      <w:r>
        <w:rPr>
          <w:rStyle w:val="NormalTok"/>
        </w:rPr>
        <w:t xml:space="preserve">, y, </w:t>
      </w:r>
      <w:r>
        <w:rPr>
          <w:rStyle w:val="StringTok"/>
        </w:rPr>
        <w:t>" (Normalized)"</w:t>
      </w:r>
      <w:r>
        <w:rPr>
          <w:rStyle w:val="NormalTok"/>
        </w:rPr>
        <w:t xml:space="preserve">)) </w:t>
      </w:r>
      <w:r>
        <w:rPr>
          <w:rStyle w:val="SpecialCharTok"/>
        </w:rPr>
        <w:t>+</w:t>
      </w:r>
      <w:r>
        <w:br/>
      </w:r>
      <w:r>
        <w:rPr>
          <w:rStyle w:val="NormalTok"/>
        </w:rPr>
        <w:t xml:space="preserve">   </w:t>
      </w:r>
      <w:proofErr w:type="spellStart"/>
      <w:r>
        <w:rPr>
          <w:rStyle w:val="FunctionTok"/>
        </w:rPr>
        <w:t>xlab</w:t>
      </w:r>
      <w:proofErr w:type="spellEnd"/>
      <w:r>
        <w:rPr>
          <w:rStyle w:val="NormalTok"/>
        </w:rPr>
        <w:t xml:space="preserve">(y) </w:t>
      </w:r>
      <w:r>
        <w:rPr>
          <w:rStyle w:val="SpecialCharTok"/>
        </w:rPr>
        <w:t>+</w:t>
      </w:r>
      <w:r>
        <w:rPr>
          <w:rStyle w:val="NormalTok"/>
        </w:rPr>
        <w:t xml:space="preserve"> </w:t>
      </w:r>
      <w:proofErr w:type="spellStart"/>
      <w:r>
        <w:rPr>
          <w:rStyle w:val="FunctionTok"/>
        </w:rPr>
        <w:t>ylab</w:t>
      </w:r>
      <w:proofErr w:type="spellEnd"/>
      <w:r>
        <w:rPr>
          <w:rStyle w:val="NormalTok"/>
        </w:rPr>
        <w:t>(</w:t>
      </w:r>
      <w:r>
        <w:rPr>
          <w:rStyle w:val="StringTok"/>
        </w:rPr>
        <w:t>"Count"</w:t>
      </w:r>
      <w:r>
        <w:rPr>
          <w:rStyle w:val="NormalTok"/>
        </w:rPr>
        <w:t>)</w:t>
      </w:r>
      <w:r>
        <w:br/>
      </w:r>
      <w:r>
        <w:rPr>
          <w:rStyle w:val="NormalTok"/>
        </w:rPr>
        <w:t xml:space="preserve"> </w:t>
      </w:r>
      <w:r>
        <w:br/>
      </w:r>
      <w:r>
        <w:rPr>
          <w:rStyle w:val="NormalTok"/>
        </w:rPr>
        <w:t xml:space="preserve"> </w:t>
      </w:r>
      <w:r>
        <w:rPr>
          <w:rStyle w:val="FunctionTok"/>
        </w:rPr>
        <w:t>plot</w:t>
      </w:r>
      <w:r>
        <w:rPr>
          <w:rStyle w:val="NormalTok"/>
        </w:rPr>
        <w:t>(p1)</w:t>
      </w:r>
      <w:r>
        <w:br/>
      </w:r>
      <w:r>
        <w:rPr>
          <w:rStyle w:val="NormalTok"/>
        </w:rPr>
        <w:t xml:space="preserve"> </w:t>
      </w:r>
      <w:r>
        <w:rPr>
          <w:rStyle w:val="FunctionTok"/>
        </w:rPr>
        <w:t>plot</w:t>
      </w:r>
      <w:r>
        <w:rPr>
          <w:rStyle w:val="NormalTok"/>
        </w:rPr>
        <w:t>(p2)</w:t>
      </w:r>
      <w:r>
        <w:br/>
      </w:r>
      <w:r>
        <w:rPr>
          <w:rStyle w:val="NormalTok"/>
        </w:rPr>
        <w:t xml:space="preserve">  </w:t>
      </w:r>
      <w:r>
        <w:br/>
      </w:r>
      <w:r>
        <w:rPr>
          <w:rStyle w:val="NormalTok"/>
        </w:rPr>
        <w:t>}</w:t>
      </w:r>
    </w:p>
    <w:p w14:paraId="0700A1E0" w14:textId="77777777" w:rsidR="00115C00" w:rsidRDefault="00115C00" w:rsidP="00115C00">
      <w:pPr>
        <w:pStyle w:val="Heading3"/>
      </w:pPr>
      <w:bookmarkStart w:id="8" w:name="make-functions"/>
      <w:bookmarkEnd w:id="8"/>
      <w:r>
        <w:t>Categorical Variables</w:t>
      </w:r>
    </w:p>
    <w:p w14:paraId="3E4EB317" w14:textId="77777777" w:rsidR="00115C00" w:rsidRDefault="00115C00" w:rsidP="00115C00">
      <w:pPr>
        <w:pStyle w:val="SourceCode"/>
      </w:pPr>
      <w:proofErr w:type="spellStart"/>
      <w:r>
        <w:rPr>
          <w:rStyle w:val="FunctionTok"/>
        </w:rPr>
        <w:lastRenderedPageBreak/>
        <w:t>Cat_eda</w:t>
      </w:r>
      <w:proofErr w:type="spellEnd"/>
      <w:r>
        <w:rPr>
          <w:rStyle w:val="NormalTok"/>
        </w:rPr>
        <w:t xml:space="preserve">(gender, </w:t>
      </w:r>
      <w:r>
        <w:rPr>
          <w:rStyle w:val="StringTok"/>
        </w:rPr>
        <w:t>"Gender"</w:t>
      </w:r>
      <w:r>
        <w:rPr>
          <w:rStyle w:val="NormalTok"/>
        </w:rPr>
        <w:t>)</w:t>
      </w:r>
    </w:p>
    <w:p w14:paraId="6C395358" w14:textId="32E53334" w:rsidR="00115C00" w:rsidRDefault="00115C00" w:rsidP="00115C00">
      <w:pPr>
        <w:pStyle w:val="FirstParagraph"/>
      </w:pPr>
      <w:r>
        <w:rPr>
          <w:noProof/>
        </w:rPr>
        <w:drawing>
          <wp:inline distT="0" distB="0" distL="0" distR="0" wp14:anchorId="1C2BB03F" wp14:editId="7D013899">
            <wp:extent cx="4617720" cy="3695700"/>
            <wp:effectExtent l="0" t="0" r="0" b="0"/>
            <wp:docPr id="67" name="Picture 67"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 name="Picture 67" descr="Chart, bar chart&#10;&#10;Description automatically generated"/>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617720" cy="3695700"/>
                    </a:xfrm>
                    <a:prstGeom prst="rect">
                      <a:avLst/>
                    </a:prstGeom>
                    <a:noFill/>
                    <a:ln>
                      <a:noFill/>
                    </a:ln>
                  </pic:spPr>
                </pic:pic>
              </a:graphicData>
            </a:graphic>
          </wp:inline>
        </w:drawing>
      </w:r>
      <w:r>
        <w:rPr>
          <w:noProof/>
        </w:rPr>
        <w:drawing>
          <wp:inline distT="0" distB="0" distL="0" distR="0" wp14:anchorId="53152A3E" wp14:editId="6C0DB043">
            <wp:extent cx="4617720" cy="3695700"/>
            <wp:effectExtent l="0" t="0" r="0" b="0"/>
            <wp:docPr id="66" name="Picture 66"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Picture 66" descr="Chart, bar chart&#10;&#10;Description automatically generated"/>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4617720" cy="3695700"/>
                    </a:xfrm>
                    <a:prstGeom prst="rect">
                      <a:avLst/>
                    </a:prstGeom>
                    <a:noFill/>
                    <a:ln>
                      <a:noFill/>
                    </a:ln>
                  </pic:spPr>
                </pic:pic>
              </a:graphicData>
            </a:graphic>
          </wp:inline>
        </w:drawing>
      </w:r>
    </w:p>
    <w:p w14:paraId="6E3F3693" w14:textId="77777777" w:rsidR="00115C00" w:rsidRDefault="00115C00" w:rsidP="00115C00">
      <w:pPr>
        <w:pStyle w:val="SourceCode"/>
      </w:pPr>
      <w:proofErr w:type="spellStart"/>
      <w:r>
        <w:rPr>
          <w:rStyle w:val="FunctionTok"/>
        </w:rPr>
        <w:t>Cat_eda</w:t>
      </w:r>
      <w:proofErr w:type="spellEnd"/>
      <w:r>
        <w:rPr>
          <w:rStyle w:val="NormalTok"/>
        </w:rPr>
        <w:t xml:space="preserve">(hypertension, </w:t>
      </w:r>
      <w:r>
        <w:rPr>
          <w:rStyle w:val="StringTok"/>
        </w:rPr>
        <w:t>"Hypertension"</w:t>
      </w:r>
      <w:r>
        <w:rPr>
          <w:rStyle w:val="NormalTok"/>
        </w:rPr>
        <w:t>)</w:t>
      </w:r>
    </w:p>
    <w:p w14:paraId="0A1D9CEB" w14:textId="354F08C7" w:rsidR="00115C00" w:rsidRDefault="00115C00" w:rsidP="00115C00">
      <w:pPr>
        <w:pStyle w:val="FirstParagraph"/>
      </w:pPr>
      <w:r>
        <w:rPr>
          <w:noProof/>
        </w:rPr>
        <w:lastRenderedPageBreak/>
        <w:drawing>
          <wp:inline distT="0" distB="0" distL="0" distR="0" wp14:anchorId="6E025FB1" wp14:editId="65E24A73">
            <wp:extent cx="4617720" cy="3695700"/>
            <wp:effectExtent l="0" t="0" r="0" b="0"/>
            <wp:docPr id="65" name="Picture 65"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Picture 65" descr="Chart, bar chart&#10;&#10;Description automatically generated"/>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617720" cy="3695700"/>
                    </a:xfrm>
                    <a:prstGeom prst="rect">
                      <a:avLst/>
                    </a:prstGeom>
                    <a:noFill/>
                    <a:ln>
                      <a:noFill/>
                    </a:ln>
                  </pic:spPr>
                </pic:pic>
              </a:graphicData>
            </a:graphic>
          </wp:inline>
        </w:drawing>
      </w:r>
      <w:r>
        <w:rPr>
          <w:noProof/>
        </w:rPr>
        <w:drawing>
          <wp:inline distT="0" distB="0" distL="0" distR="0" wp14:anchorId="6C1DFAF7" wp14:editId="57E0D8B6">
            <wp:extent cx="4617720" cy="3695700"/>
            <wp:effectExtent l="0" t="0" r="0" b="0"/>
            <wp:docPr id="64" name="Picture 64"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Picture 64" descr="Chart, bar chart&#10;&#10;Description automatically generated"/>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617720" cy="3695700"/>
                    </a:xfrm>
                    <a:prstGeom prst="rect">
                      <a:avLst/>
                    </a:prstGeom>
                    <a:noFill/>
                    <a:ln>
                      <a:noFill/>
                    </a:ln>
                  </pic:spPr>
                </pic:pic>
              </a:graphicData>
            </a:graphic>
          </wp:inline>
        </w:drawing>
      </w:r>
    </w:p>
    <w:p w14:paraId="2D198C0F" w14:textId="77777777" w:rsidR="00115C00" w:rsidRDefault="00115C00" w:rsidP="00115C00">
      <w:pPr>
        <w:pStyle w:val="SourceCode"/>
      </w:pPr>
      <w:proofErr w:type="spellStart"/>
      <w:r>
        <w:rPr>
          <w:rStyle w:val="FunctionTok"/>
        </w:rPr>
        <w:t>Cat_eda</w:t>
      </w:r>
      <w:proofErr w:type="spellEnd"/>
      <w:r>
        <w:rPr>
          <w:rStyle w:val="NormalTok"/>
        </w:rPr>
        <w:t>(</w:t>
      </w:r>
      <w:proofErr w:type="spellStart"/>
      <w:r>
        <w:rPr>
          <w:rStyle w:val="NormalTok"/>
        </w:rPr>
        <w:t>heart_disease</w:t>
      </w:r>
      <w:proofErr w:type="spellEnd"/>
      <w:r>
        <w:rPr>
          <w:rStyle w:val="NormalTok"/>
        </w:rPr>
        <w:t xml:space="preserve">, </w:t>
      </w:r>
      <w:r>
        <w:rPr>
          <w:rStyle w:val="StringTok"/>
        </w:rPr>
        <w:t>"Heart Disease"</w:t>
      </w:r>
      <w:r>
        <w:rPr>
          <w:rStyle w:val="NormalTok"/>
        </w:rPr>
        <w:t>)</w:t>
      </w:r>
    </w:p>
    <w:p w14:paraId="481EE720" w14:textId="16A39F0D" w:rsidR="00115C00" w:rsidRDefault="00115C00" w:rsidP="00115C00">
      <w:pPr>
        <w:pStyle w:val="FirstParagraph"/>
      </w:pPr>
      <w:r>
        <w:rPr>
          <w:noProof/>
        </w:rPr>
        <w:lastRenderedPageBreak/>
        <w:drawing>
          <wp:inline distT="0" distB="0" distL="0" distR="0" wp14:anchorId="5531C4B3" wp14:editId="707D6BF6">
            <wp:extent cx="4617720" cy="3695700"/>
            <wp:effectExtent l="0" t="0" r="0" b="0"/>
            <wp:docPr id="63" name="Picture 63"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 name="Picture 63" descr="Chart, bar chart&#10;&#10;Description automatically generated"/>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617720" cy="3695700"/>
                    </a:xfrm>
                    <a:prstGeom prst="rect">
                      <a:avLst/>
                    </a:prstGeom>
                    <a:noFill/>
                    <a:ln>
                      <a:noFill/>
                    </a:ln>
                  </pic:spPr>
                </pic:pic>
              </a:graphicData>
            </a:graphic>
          </wp:inline>
        </w:drawing>
      </w:r>
      <w:r>
        <w:rPr>
          <w:noProof/>
        </w:rPr>
        <w:drawing>
          <wp:inline distT="0" distB="0" distL="0" distR="0" wp14:anchorId="7153E150" wp14:editId="0D3C6534">
            <wp:extent cx="4617720" cy="3695700"/>
            <wp:effectExtent l="0" t="0" r="0" b="0"/>
            <wp:docPr id="62" name="Picture 62"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Picture 62" descr="Chart, bar chart&#10;&#10;Description automatically generated"/>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4617720" cy="3695700"/>
                    </a:xfrm>
                    <a:prstGeom prst="rect">
                      <a:avLst/>
                    </a:prstGeom>
                    <a:noFill/>
                    <a:ln>
                      <a:noFill/>
                    </a:ln>
                  </pic:spPr>
                </pic:pic>
              </a:graphicData>
            </a:graphic>
          </wp:inline>
        </w:drawing>
      </w:r>
    </w:p>
    <w:p w14:paraId="6495A1FF" w14:textId="77777777" w:rsidR="00115C00" w:rsidRDefault="00115C00" w:rsidP="00115C00">
      <w:pPr>
        <w:pStyle w:val="SourceCode"/>
      </w:pPr>
      <w:proofErr w:type="spellStart"/>
      <w:r>
        <w:rPr>
          <w:rStyle w:val="FunctionTok"/>
        </w:rPr>
        <w:t>Cat_eda</w:t>
      </w:r>
      <w:proofErr w:type="spellEnd"/>
      <w:r>
        <w:rPr>
          <w:rStyle w:val="NormalTok"/>
        </w:rPr>
        <w:t>(</w:t>
      </w:r>
      <w:proofErr w:type="spellStart"/>
      <w:r>
        <w:rPr>
          <w:rStyle w:val="NormalTok"/>
        </w:rPr>
        <w:t>ever_married</w:t>
      </w:r>
      <w:proofErr w:type="spellEnd"/>
      <w:r>
        <w:rPr>
          <w:rStyle w:val="NormalTok"/>
        </w:rPr>
        <w:t xml:space="preserve">, </w:t>
      </w:r>
      <w:r>
        <w:rPr>
          <w:rStyle w:val="StringTok"/>
        </w:rPr>
        <w:t>"Ever Married"</w:t>
      </w:r>
      <w:r>
        <w:rPr>
          <w:rStyle w:val="NormalTok"/>
        </w:rPr>
        <w:t>)</w:t>
      </w:r>
    </w:p>
    <w:p w14:paraId="5B7498A4" w14:textId="20019B4B" w:rsidR="00115C00" w:rsidRDefault="00115C00" w:rsidP="00115C00">
      <w:pPr>
        <w:pStyle w:val="FirstParagraph"/>
      </w:pPr>
      <w:r>
        <w:rPr>
          <w:noProof/>
        </w:rPr>
        <w:lastRenderedPageBreak/>
        <w:drawing>
          <wp:inline distT="0" distB="0" distL="0" distR="0" wp14:anchorId="39F7B58C" wp14:editId="253C93DF">
            <wp:extent cx="4617720" cy="3695700"/>
            <wp:effectExtent l="0" t="0" r="0" b="0"/>
            <wp:docPr id="61" name="Picture 6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Picture 61" descr="Chart, bar chart&#10;&#10;Description automatically generated"/>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617720" cy="3695700"/>
                    </a:xfrm>
                    <a:prstGeom prst="rect">
                      <a:avLst/>
                    </a:prstGeom>
                    <a:noFill/>
                    <a:ln>
                      <a:noFill/>
                    </a:ln>
                  </pic:spPr>
                </pic:pic>
              </a:graphicData>
            </a:graphic>
          </wp:inline>
        </w:drawing>
      </w:r>
      <w:r>
        <w:rPr>
          <w:noProof/>
        </w:rPr>
        <w:drawing>
          <wp:inline distT="0" distB="0" distL="0" distR="0" wp14:anchorId="6EFC7C85" wp14:editId="31A1D089">
            <wp:extent cx="4617720" cy="3695700"/>
            <wp:effectExtent l="0" t="0" r="0" b="0"/>
            <wp:docPr id="60" name="Picture 60"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 name="Picture 60" descr="Chart, bar chart&#10;&#10;Description automatically generated"/>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617720" cy="3695700"/>
                    </a:xfrm>
                    <a:prstGeom prst="rect">
                      <a:avLst/>
                    </a:prstGeom>
                    <a:noFill/>
                    <a:ln>
                      <a:noFill/>
                    </a:ln>
                  </pic:spPr>
                </pic:pic>
              </a:graphicData>
            </a:graphic>
          </wp:inline>
        </w:drawing>
      </w:r>
    </w:p>
    <w:p w14:paraId="23109FBA" w14:textId="77777777" w:rsidR="00115C00" w:rsidRDefault="00115C00" w:rsidP="00115C00">
      <w:pPr>
        <w:pStyle w:val="SourceCode"/>
      </w:pPr>
      <w:proofErr w:type="spellStart"/>
      <w:r>
        <w:rPr>
          <w:rStyle w:val="FunctionTok"/>
        </w:rPr>
        <w:t>Cat_eda</w:t>
      </w:r>
      <w:proofErr w:type="spellEnd"/>
      <w:r>
        <w:rPr>
          <w:rStyle w:val="NormalTok"/>
        </w:rPr>
        <w:t>(</w:t>
      </w:r>
      <w:proofErr w:type="spellStart"/>
      <w:r>
        <w:rPr>
          <w:rStyle w:val="NormalTok"/>
        </w:rPr>
        <w:t>work_type</w:t>
      </w:r>
      <w:proofErr w:type="spellEnd"/>
      <w:r>
        <w:rPr>
          <w:rStyle w:val="NormalTok"/>
        </w:rPr>
        <w:t xml:space="preserve">, </w:t>
      </w:r>
      <w:r>
        <w:rPr>
          <w:rStyle w:val="StringTok"/>
        </w:rPr>
        <w:t>"Work Type"</w:t>
      </w:r>
      <w:r>
        <w:rPr>
          <w:rStyle w:val="NormalTok"/>
        </w:rPr>
        <w:t>)</w:t>
      </w:r>
    </w:p>
    <w:p w14:paraId="4FCC555F" w14:textId="0037D475" w:rsidR="00115C00" w:rsidRDefault="00115C00" w:rsidP="00115C00">
      <w:pPr>
        <w:pStyle w:val="FirstParagraph"/>
      </w:pPr>
      <w:r>
        <w:rPr>
          <w:noProof/>
        </w:rPr>
        <w:lastRenderedPageBreak/>
        <w:drawing>
          <wp:inline distT="0" distB="0" distL="0" distR="0" wp14:anchorId="6741F127" wp14:editId="3222E855">
            <wp:extent cx="4617720" cy="3695700"/>
            <wp:effectExtent l="0" t="0" r="0" b="0"/>
            <wp:docPr id="59" name="Picture 59"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Picture 59" descr="Chart, bar chart&#10;&#10;Description automatically generated"/>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617720" cy="3695700"/>
                    </a:xfrm>
                    <a:prstGeom prst="rect">
                      <a:avLst/>
                    </a:prstGeom>
                    <a:noFill/>
                    <a:ln>
                      <a:noFill/>
                    </a:ln>
                  </pic:spPr>
                </pic:pic>
              </a:graphicData>
            </a:graphic>
          </wp:inline>
        </w:drawing>
      </w:r>
      <w:r>
        <w:rPr>
          <w:noProof/>
        </w:rPr>
        <w:drawing>
          <wp:inline distT="0" distB="0" distL="0" distR="0" wp14:anchorId="67CD424D" wp14:editId="0C2F503D">
            <wp:extent cx="4617720" cy="3695700"/>
            <wp:effectExtent l="0" t="0" r="0" b="0"/>
            <wp:docPr id="58" name="Picture 58"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 name="Picture 58" descr="Chart, bar chart&#10;&#10;Description automatically generated"/>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617720" cy="3695700"/>
                    </a:xfrm>
                    <a:prstGeom prst="rect">
                      <a:avLst/>
                    </a:prstGeom>
                    <a:noFill/>
                    <a:ln>
                      <a:noFill/>
                    </a:ln>
                  </pic:spPr>
                </pic:pic>
              </a:graphicData>
            </a:graphic>
          </wp:inline>
        </w:drawing>
      </w:r>
    </w:p>
    <w:p w14:paraId="6CF3FD31" w14:textId="77777777" w:rsidR="00115C00" w:rsidRDefault="00115C00" w:rsidP="00115C00">
      <w:pPr>
        <w:pStyle w:val="SourceCode"/>
      </w:pPr>
      <w:proofErr w:type="spellStart"/>
      <w:r>
        <w:rPr>
          <w:rStyle w:val="FunctionTok"/>
        </w:rPr>
        <w:t>Cat_eda</w:t>
      </w:r>
      <w:proofErr w:type="spellEnd"/>
      <w:r>
        <w:rPr>
          <w:rStyle w:val="NormalTok"/>
        </w:rPr>
        <w:t>(</w:t>
      </w:r>
      <w:proofErr w:type="spellStart"/>
      <w:r>
        <w:rPr>
          <w:rStyle w:val="NormalTok"/>
        </w:rPr>
        <w:t>Residence_type</w:t>
      </w:r>
      <w:proofErr w:type="spellEnd"/>
      <w:r>
        <w:rPr>
          <w:rStyle w:val="NormalTok"/>
        </w:rPr>
        <w:t xml:space="preserve">, </w:t>
      </w:r>
      <w:r>
        <w:rPr>
          <w:rStyle w:val="StringTok"/>
        </w:rPr>
        <w:t>"Residence Type"</w:t>
      </w:r>
      <w:r>
        <w:rPr>
          <w:rStyle w:val="NormalTok"/>
        </w:rPr>
        <w:t>)</w:t>
      </w:r>
    </w:p>
    <w:p w14:paraId="67453F47" w14:textId="1F59E51F" w:rsidR="00115C00" w:rsidRDefault="00115C00" w:rsidP="00115C00">
      <w:pPr>
        <w:pStyle w:val="FirstParagraph"/>
      </w:pPr>
      <w:r>
        <w:rPr>
          <w:noProof/>
        </w:rPr>
        <w:lastRenderedPageBreak/>
        <w:drawing>
          <wp:inline distT="0" distB="0" distL="0" distR="0" wp14:anchorId="48757BB5" wp14:editId="4873D908">
            <wp:extent cx="4617720" cy="3695700"/>
            <wp:effectExtent l="0" t="0" r="0" b="0"/>
            <wp:docPr id="57" name="Picture 57"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 name="Picture 57" descr="Chart, bar chart&#10;&#10;Description automatically generated"/>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4617720" cy="3695700"/>
                    </a:xfrm>
                    <a:prstGeom prst="rect">
                      <a:avLst/>
                    </a:prstGeom>
                    <a:noFill/>
                    <a:ln>
                      <a:noFill/>
                    </a:ln>
                  </pic:spPr>
                </pic:pic>
              </a:graphicData>
            </a:graphic>
          </wp:inline>
        </w:drawing>
      </w:r>
      <w:r>
        <w:rPr>
          <w:noProof/>
        </w:rPr>
        <w:drawing>
          <wp:inline distT="0" distB="0" distL="0" distR="0" wp14:anchorId="5E17B2A2" wp14:editId="5C3FD7AD">
            <wp:extent cx="4617720" cy="3695700"/>
            <wp:effectExtent l="0" t="0" r="0" b="0"/>
            <wp:docPr id="56" name="Picture 56"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Picture 56" descr="Chart, bar chart&#10;&#10;Description automatically generated"/>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617720" cy="3695700"/>
                    </a:xfrm>
                    <a:prstGeom prst="rect">
                      <a:avLst/>
                    </a:prstGeom>
                    <a:noFill/>
                    <a:ln>
                      <a:noFill/>
                    </a:ln>
                  </pic:spPr>
                </pic:pic>
              </a:graphicData>
            </a:graphic>
          </wp:inline>
        </w:drawing>
      </w:r>
    </w:p>
    <w:p w14:paraId="66997802" w14:textId="77777777" w:rsidR="00115C00" w:rsidRDefault="00115C00" w:rsidP="00115C00">
      <w:pPr>
        <w:pStyle w:val="SourceCode"/>
      </w:pPr>
      <w:proofErr w:type="spellStart"/>
      <w:r>
        <w:rPr>
          <w:rStyle w:val="FunctionTok"/>
        </w:rPr>
        <w:t>Cat_eda</w:t>
      </w:r>
      <w:proofErr w:type="spellEnd"/>
      <w:r>
        <w:rPr>
          <w:rStyle w:val="NormalTok"/>
        </w:rPr>
        <w:t>(</w:t>
      </w:r>
      <w:proofErr w:type="spellStart"/>
      <w:r>
        <w:rPr>
          <w:rStyle w:val="NormalTok"/>
        </w:rPr>
        <w:t>smoking_status</w:t>
      </w:r>
      <w:proofErr w:type="spellEnd"/>
      <w:r>
        <w:rPr>
          <w:rStyle w:val="NormalTok"/>
        </w:rPr>
        <w:t xml:space="preserve">, </w:t>
      </w:r>
      <w:r>
        <w:rPr>
          <w:rStyle w:val="StringTok"/>
        </w:rPr>
        <w:t>"Smoking Status"</w:t>
      </w:r>
      <w:r>
        <w:rPr>
          <w:rStyle w:val="NormalTok"/>
        </w:rPr>
        <w:t>)</w:t>
      </w:r>
    </w:p>
    <w:p w14:paraId="289DD02D" w14:textId="3FC4EFEA" w:rsidR="00115C00" w:rsidRDefault="00115C00" w:rsidP="00115C00">
      <w:pPr>
        <w:pStyle w:val="FirstParagraph"/>
      </w:pPr>
      <w:r>
        <w:rPr>
          <w:noProof/>
        </w:rPr>
        <w:lastRenderedPageBreak/>
        <w:drawing>
          <wp:inline distT="0" distB="0" distL="0" distR="0" wp14:anchorId="4E2CCF8F" wp14:editId="26590296">
            <wp:extent cx="4617720" cy="3695700"/>
            <wp:effectExtent l="0" t="0" r="0" b="0"/>
            <wp:docPr id="55" name="Picture 55"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Picture 55" descr="Chart, bar chart&#10;&#10;Description automatically generated"/>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4617720" cy="3695700"/>
                    </a:xfrm>
                    <a:prstGeom prst="rect">
                      <a:avLst/>
                    </a:prstGeom>
                    <a:noFill/>
                    <a:ln>
                      <a:noFill/>
                    </a:ln>
                  </pic:spPr>
                </pic:pic>
              </a:graphicData>
            </a:graphic>
          </wp:inline>
        </w:drawing>
      </w:r>
      <w:r>
        <w:rPr>
          <w:noProof/>
        </w:rPr>
        <w:drawing>
          <wp:inline distT="0" distB="0" distL="0" distR="0" wp14:anchorId="28239191" wp14:editId="050D0288">
            <wp:extent cx="4617720" cy="3695700"/>
            <wp:effectExtent l="0" t="0" r="0" b="0"/>
            <wp:docPr id="54" name="Picture 54"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Picture 54" descr="Chart, bar chart&#10;&#10;Description automatically generated"/>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4617720" cy="3695700"/>
                    </a:xfrm>
                    <a:prstGeom prst="rect">
                      <a:avLst/>
                    </a:prstGeom>
                    <a:noFill/>
                    <a:ln>
                      <a:noFill/>
                    </a:ln>
                  </pic:spPr>
                </pic:pic>
              </a:graphicData>
            </a:graphic>
          </wp:inline>
        </w:drawing>
      </w:r>
    </w:p>
    <w:p w14:paraId="494813F5" w14:textId="77777777" w:rsidR="00115C00" w:rsidRDefault="00115C00" w:rsidP="00115C00">
      <w:pPr>
        <w:pStyle w:val="Heading3"/>
      </w:pPr>
      <w:bookmarkStart w:id="9" w:name="categorical-variables"/>
      <w:bookmarkEnd w:id="9"/>
      <w:r>
        <w:t>Numeric variables</w:t>
      </w:r>
    </w:p>
    <w:p w14:paraId="6D326E06" w14:textId="77777777" w:rsidR="00115C00" w:rsidRDefault="00115C00" w:rsidP="00115C00">
      <w:pPr>
        <w:pStyle w:val="SourceCode"/>
      </w:pPr>
      <w:proofErr w:type="spellStart"/>
      <w:r>
        <w:rPr>
          <w:rStyle w:val="FunctionTok"/>
        </w:rPr>
        <w:t>Num_eda</w:t>
      </w:r>
      <w:proofErr w:type="spellEnd"/>
      <w:r>
        <w:rPr>
          <w:rStyle w:val="NormalTok"/>
        </w:rPr>
        <w:t xml:space="preserve">(age, </w:t>
      </w:r>
      <w:r>
        <w:rPr>
          <w:rStyle w:val="StringTok"/>
        </w:rPr>
        <w:t>"Age"</w:t>
      </w:r>
      <w:r>
        <w:rPr>
          <w:rStyle w:val="NormalTok"/>
        </w:rPr>
        <w:t>)</w:t>
      </w:r>
    </w:p>
    <w:p w14:paraId="42B3DC15" w14:textId="77777777" w:rsidR="00115C00" w:rsidRDefault="00115C00" w:rsidP="00115C00">
      <w:pPr>
        <w:pStyle w:val="SourceCode"/>
      </w:pPr>
      <w:r>
        <w:rPr>
          <w:rStyle w:val="VerbatimChar"/>
        </w:rPr>
        <w:lastRenderedPageBreak/>
        <w:t>## `</w:t>
      </w:r>
      <w:proofErr w:type="spellStart"/>
      <w:r>
        <w:rPr>
          <w:rStyle w:val="VerbatimChar"/>
        </w:rPr>
        <w:t>stat_bin</w:t>
      </w:r>
      <w:proofErr w:type="spellEnd"/>
      <w:r>
        <w:rPr>
          <w:rStyle w:val="VerbatimChar"/>
        </w:rPr>
        <w:t>()` using `bins = 30`. Pick better value with `</w:t>
      </w:r>
      <w:proofErr w:type="spellStart"/>
      <w:r>
        <w:rPr>
          <w:rStyle w:val="VerbatimChar"/>
        </w:rPr>
        <w:t>binwidth</w:t>
      </w:r>
      <w:proofErr w:type="spellEnd"/>
      <w:r>
        <w:rPr>
          <w:rStyle w:val="VerbatimChar"/>
        </w:rPr>
        <w:t>`.</w:t>
      </w:r>
    </w:p>
    <w:p w14:paraId="090EEDDF" w14:textId="7685FDE8" w:rsidR="00115C00" w:rsidRDefault="00115C00" w:rsidP="00115C00">
      <w:pPr>
        <w:pStyle w:val="FirstParagraph"/>
      </w:pPr>
      <w:r>
        <w:rPr>
          <w:noProof/>
        </w:rPr>
        <w:drawing>
          <wp:inline distT="0" distB="0" distL="0" distR="0" wp14:anchorId="779441BD" wp14:editId="16D14D0F">
            <wp:extent cx="4617720" cy="3695700"/>
            <wp:effectExtent l="0" t="0" r="0" b="0"/>
            <wp:docPr id="53" name="Picture 53"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Picture 53" descr="Chart, histogram&#10;&#10;Description automatically generated"/>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4617720" cy="3695700"/>
                    </a:xfrm>
                    <a:prstGeom prst="rect">
                      <a:avLst/>
                    </a:prstGeom>
                    <a:noFill/>
                    <a:ln>
                      <a:noFill/>
                    </a:ln>
                  </pic:spPr>
                </pic:pic>
              </a:graphicData>
            </a:graphic>
          </wp:inline>
        </w:drawing>
      </w:r>
    </w:p>
    <w:p w14:paraId="1CC82821" w14:textId="77777777" w:rsidR="00115C00" w:rsidRDefault="00115C00" w:rsidP="00115C00">
      <w:pPr>
        <w:pStyle w:val="SourceCode"/>
      </w:pPr>
      <w:r>
        <w:rPr>
          <w:rStyle w:val="VerbatimChar"/>
        </w:rPr>
        <w:t>## `</w:t>
      </w:r>
      <w:proofErr w:type="spellStart"/>
      <w:r>
        <w:rPr>
          <w:rStyle w:val="VerbatimChar"/>
        </w:rPr>
        <w:t>stat_bin</w:t>
      </w:r>
      <w:proofErr w:type="spellEnd"/>
      <w:r>
        <w:rPr>
          <w:rStyle w:val="VerbatimChar"/>
        </w:rPr>
        <w:t>()` using `bins = 30`. Pick better value with `</w:t>
      </w:r>
      <w:proofErr w:type="spellStart"/>
      <w:r>
        <w:rPr>
          <w:rStyle w:val="VerbatimChar"/>
        </w:rPr>
        <w:t>binwidth</w:t>
      </w:r>
      <w:proofErr w:type="spellEnd"/>
      <w:r>
        <w:rPr>
          <w:rStyle w:val="VerbatimChar"/>
        </w:rPr>
        <w:t>`.</w:t>
      </w:r>
    </w:p>
    <w:p w14:paraId="45B84298" w14:textId="31CFBB50" w:rsidR="00115C00" w:rsidRDefault="00115C00" w:rsidP="00115C00">
      <w:pPr>
        <w:pStyle w:val="FirstParagraph"/>
      </w:pPr>
      <w:r>
        <w:rPr>
          <w:noProof/>
        </w:rPr>
        <w:drawing>
          <wp:inline distT="0" distB="0" distL="0" distR="0" wp14:anchorId="0DAAD63E" wp14:editId="251500E3">
            <wp:extent cx="4617720" cy="3695700"/>
            <wp:effectExtent l="0" t="0" r="0" b="0"/>
            <wp:docPr id="52" name="Picture 52" descr="Chart, bar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Picture 52" descr="Chart, bar chart, histogram&#10;&#10;Description automatically generated"/>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617720" cy="3695700"/>
                    </a:xfrm>
                    <a:prstGeom prst="rect">
                      <a:avLst/>
                    </a:prstGeom>
                    <a:noFill/>
                    <a:ln>
                      <a:noFill/>
                    </a:ln>
                  </pic:spPr>
                </pic:pic>
              </a:graphicData>
            </a:graphic>
          </wp:inline>
        </w:drawing>
      </w:r>
    </w:p>
    <w:p w14:paraId="48DF9B6F" w14:textId="77777777" w:rsidR="00115C00" w:rsidRDefault="00115C00" w:rsidP="00115C00">
      <w:pPr>
        <w:pStyle w:val="SourceCode"/>
      </w:pPr>
      <w:proofErr w:type="spellStart"/>
      <w:r>
        <w:rPr>
          <w:rStyle w:val="FunctionTok"/>
        </w:rPr>
        <w:lastRenderedPageBreak/>
        <w:t>Num_eda</w:t>
      </w:r>
      <w:proofErr w:type="spellEnd"/>
      <w:r>
        <w:rPr>
          <w:rStyle w:val="NormalTok"/>
        </w:rPr>
        <w:t>(</w:t>
      </w:r>
      <w:proofErr w:type="spellStart"/>
      <w:r>
        <w:rPr>
          <w:rStyle w:val="NormalTok"/>
        </w:rPr>
        <w:t>avg_glucose_level</w:t>
      </w:r>
      <w:proofErr w:type="spellEnd"/>
      <w:r>
        <w:rPr>
          <w:rStyle w:val="NormalTok"/>
        </w:rPr>
        <w:t xml:space="preserve">, </w:t>
      </w:r>
      <w:r>
        <w:rPr>
          <w:rStyle w:val="StringTok"/>
        </w:rPr>
        <w:t>"Avg. Glucose Level"</w:t>
      </w:r>
      <w:r>
        <w:rPr>
          <w:rStyle w:val="NormalTok"/>
        </w:rPr>
        <w:t>)</w:t>
      </w:r>
    </w:p>
    <w:p w14:paraId="455ABF79" w14:textId="77777777" w:rsidR="00115C00" w:rsidRDefault="00115C00" w:rsidP="00115C00">
      <w:pPr>
        <w:pStyle w:val="SourceCode"/>
      </w:pPr>
      <w:r>
        <w:rPr>
          <w:rStyle w:val="VerbatimChar"/>
        </w:rPr>
        <w:t>## `</w:t>
      </w:r>
      <w:proofErr w:type="spellStart"/>
      <w:r>
        <w:rPr>
          <w:rStyle w:val="VerbatimChar"/>
        </w:rPr>
        <w:t>stat_bin</w:t>
      </w:r>
      <w:proofErr w:type="spellEnd"/>
      <w:r>
        <w:rPr>
          <w:rStyle w:val="VerbatimChar"/>
        </w:rPr>
        <w:t>()` using `bins = 30`. Pick better value with `</w:t>
      </w:r>
      <w:proofErr w:type="spellStart"/>
      <w:r>
        <w:rPr>
          <w:rStyle w:val="VerbatimChar"/>
        </w:rPr>
        <w:t>binwidth</w:t>
      </w:r>
      <w:proofErr w:type="spellEnd"/>
      <w:r>
        <w:rPr>
          <w:rStyle w:val="VerbatimChar"/>
        </w:rPr>
        <w:t>`.</w:t>
      </w:r>
    </w:p>
    <w:p w14:paraId="4570701B" w14:textId="7F1A8688" w:rsidR="00115C00" w:rsidRDefault="00115C00" w:rsidP="00115C00">
      <w:pPr>
        <w:pStyle w:val="FirstParagraph"/>
      </w:pPr>
      <w:r>
        <w:rPr>
          <w:noProof/>
        </w:rPr>
        <w:drawing>
          <wp:inline distT="0" distB="0" distL="0" distR="0" wp14:anchorId="6DE9AF42" wp14:editId="6366F038">
            <wp:extent cx="4617720" cy="3695700"/>
            <wp:effectExtent l="0" t="0" r="0" b="0"/>
            <wp:docPr id="51" name="Picture 51"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Picture 51" descr="Chart, histogram&#10;&#10;Description automatically generated"/>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4617720" cy="3695700"/>
                    </a:xfrm>
                    <a:prstGeom prst="rect">
                      <a:avLst/>
                    </a:prstGeom>
                    <a:noFill/>
                    <a:ln>
                      <a:noFill/>
                    </a:ln>
                  </pic:spPr>
                </pic:pic>
              </a:graphicData>
            </a:graphic>
          </wp:inline>
        </w:drawing>
      </w:r>
    </w:p>
    <w:p w14:paraId="05898BE9" w14:textId="77777777" w:rsidR="00115C00" w:rsidRDefault="00115C00" w:rsidP="00115C00">
      <w:pPr>
        <w:pStyle w:val="SourceCode"/>
      </w:pPr>
      <w:r>
        <w:rPr>
          <w:rStyle w:val="VerbatimChar"/>
        </w:rPr>
        <w:t>## `</w:t>
      </w:r>
      <w:proofErr w:type="spellStart"/>
      <w:r>
        <w:rPr>
          <w:rStyle w:val="VerbatimChar"/>
        </w:rPr>
        <w:t>stat_bin</w:t>
      </w:r>
      <w:proofErr w:type="spellEnd"/>
      <w:r>
        <w:rPr>
          <w:rStyle w:val="VerbatimChar"/>
        </w:rPr>
        <w:t>()` using `bins = 30`. Pick better value with `</w:t>
      </w:r>
      <w:proofErr w:type="spellStart"/>
      <w:r>
        <w:rPr>
          <w:rStyle w:val="VerbatimChar"/>
        </w:rPr>
        <w:t>binwidth</w:t>
      </w:r>
      <w:proofErr w:type="spellEnd"/>
      <w:r>
        <w:rPr>
          <w:rStyle w:val="VerbatimChar"/>
        </w:rPr>
        <w:t>`.</w:t>
      </w:r>
    </w:p>
    <w:p w14:paraId="08C923CB" w14:textId="21F15EBF" w:rsidR="00115C00" w:rsidRDefault="00115C00" w:rsidP="00115C00">
      <w:pPr>
        <w:pStyle w:val="FirstParagraph"/>
      </w:pPr>
      <w:r>
        <w:rPr>
          <w:noProof/>
        </w:rPr>
        <w:lastRenderedPageBreak/>
        <w:drawing>
          <wp:inline distT="0" distB="0" distL="0" distR="0" wp14:anchorId="38F573A8" wp14:editId="025F6D51">
            <wp:extent cx="4617720" cy="3695700"/>
            <wp:effectExtent l="0" t="0" r="0" b="0"/>
            <wp:docPr id="50" name="Picture 50" descr="Chart, bar 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Picture 50" descr="Chart, bar chart, histogram&#10;&#10;Description automatically generated"/>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4617720" cy="3695700"/>
                    </a:xfrm>
                    <a:prstGeom prst="rect">
                      <a:avLst/>
                    </a:prstGeom>
                    <a:noFill/>
                    <a:ln>
                      <a:noFill/>
                    </a:ln>
                  </pic:spPr>
                </pic:pic>
              </a:graphicData>
            </a:graphic>
          </wp:inline>
        </w:drawing>
      </w:r>
    </w:p>
    <w:p w14:paraId="276ED46D" w14:textId="77777777" w:rsidR="00115C00" w:rsidRDefault="00115C00" w:rsidP="00115C00">
      <w:pPr>
        <w:pStyle w:val="SourceCode"/>
      </w:pPr>
      <w:proofErr w:type="spellStart"/>
      <w:r>
        <w:rPr>
          <w:rStyle w:val="FunctionTok"/>
        </w:rPr>
        <w:t>Num_eda</w:t>
      </w:r>
      <w:proofErr w:type="spellEnd"/>
      <w:r>
        <w:rPr>
          <w:rStyle w:val="NormalTok"/>
        </w:rPr>
        <w:t>(</w:t>
      </w:r>
      <w:proofErr w:type="spellStart"/>
      <w:r>
        <w:rPr>
          <w:rStyle w:val="NormalTok"/>
        </w:rPr>
        <w:t>bmi</w:t>
      </w:r>
      <w:proofErr w:type="spellEnd"/>
      <w:r>
        <w:rPr>
          <w:rStyle w:val="NormalTok"/>
        </w:rPr>
        <w:t xml:space="preserve">, </w:t>
      </w:r>
      <w:r>
        <w:rPr>
          <w:rStyle w:val="StringTok"/>
        </w:rPr>
        <w:t>"BMI"</w:t>
      </w:r>
      <w:r>
        <w:rPr>
          <w:rStyle w:val="NormalTok"/>
        </w:rPr>
        <w:t>)</w:t>
      </w:r>
    </w:p>
    <w:p w14:paraId="61D81D7B" w14:textId="77777777" w:rsidR="00115C00" w:rsidRDefault="00115C00" w:rsidP="00115C00">
      <w:pPr>
        <w:pStyle w:val="SourceCode"/>
      </w:pPr>
      <w:r>
        <w:rPr>
          <w:rStyle w:val="VerbatimChar"/>
        </w:rPr>
        <w:t>## `</w:t>
      </w:r>
      <w:proofErr w:type="spellStart"/>
      <w:r>
        <w:rPr>
          <w:rStyle w:val="VerbatimChar"/>
        </w:rPr>
        <w:t>stat_bin</w:t>
      </w:r>
      <w:proofErr w:type="spellEnd"/>
      <w:r>
        <w:rPr>
          <w:rStyle w:val="VerbatimChar"/>
        </w:rPr>
        <w:t>()` using `bins = 30`. Pick better value with `</w:t>
      </w:r>
      <w:proofErr w:type="spellStart"/>
      <w:r>
        <w:rPr>
          <w:rStyle w:val="VerbatimChar"/>
        </w:rPr>
        <w:t>binwidth</w:t>
      </w:r>
      <w:proofErr w:type="spellEnd"/>
      <w:r>
        <w:rPr>
          <w:rStyle w:val="VerbatimChar"/>
        </w:rPr>
        <w:t>`.</w:t>
      </w:r>
    </w:p>
    <w:p w14:paraId="3AEFE741" w14:textId="78674F23" w:rsidR="00115C00" w:rsidRDefault="00115C00" w:rsidP="00115C00">
      <w:pPr>
        <w:pStyle w:val="FirstParagraph"/>
      </w:pPr>
      <w:r>
        <w:rPr>
          <w:noProof/>
        </w:rPr>
        <w:drawing>
          <wp:inline distT="0" distB="0" distL="0" distR="0" wp14:anchorId="3B62D776" wp14:editId="2B9E7124">
            <wp:extent cx="4617720" cy="3695700"/>
            <wp:effectExtent l="0" t="0" r="0" b="0"/>
            <wp:docPr id="49" name="Picture 49"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Picture 49" descr="Chart, histogram&#10;&#10;Description automatically generated"/>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4617720" cy="3695700"/>
                    </a:xfrm>
                    <a:prstGeom prst="rect">
                      <a:avLst/>
                    </a:prstGeom>
                    <a:noFill/>
                    <a:ln>
                      <a:noFill/>
                    </a:ln>
                  </pic:spPr>
                </pic:pic>
              </a:graphicData>
            </a:graphic>
          </wp:inline>
        </w:drawing>
      </w:r>
    </w:p>
    <w:p w14:paraId="20876DD9" w14:textId="77777777" w:rsidR="00115C00" w:rsidRDefault="00115C00" w:rsidP="00115C00">
      <w:pPr>
        <w:pStyle w:val="SourceCode"/>
      </w:pPr>
      <w:r>
        <w:rPr>
          <w:rStyle w:val="VerbatimChar"/>
        </w:rPr>
        <w:lastRenderedPageBreak/>
        <w:t>## `</w:t>
      </w:r>
      <w:proofErr w:type="spellStart"/>
      <w:r>
        <w:rPr>
          <w:rStyle w:val="VerbatimChar"/>
        </w:rPr>
        <w:t>stat_bin</w:t>
      </w:r>
      <w:proofErr w:type="spellEnd"/>
      <w:r>
        <w:rPr>
          <w:rStyle w:val="VerbatimChar"/>
        </w:rPr>
        <w:t>()` using `bins = 30`. Pick better value with `</w:t>
      </w:r>
      <w:proofErr w:type="spellStart"/>
      <w:r>
        <w:rPr>
          <w:rStyle w:val="VerbatimChar"/>
        </w:rPr>
        <w:t>binwidth</w:t>
      </w:r>
      <w:proofErr w:type="spellEnd"/>
      <w:r>
        <w:rPr>
          <w:rStyle w:val="VerbatimChar"/>
        </w:rPr>
        <w:t>`.</w:t>
      </w:r>
    </w:p>
    <w:p w14:paraId="068DF162" w14:textId="77777777" w:rsidR="00115C00" w:rsidRDefault="00115C00" w:rsidP="00115C00">
      <w:pPr>
        <w:pStyle w:val="SourceCode"/>
      </w:pPr>
      <w:r>
        <w:rPr>
          <w:rStyle w:val="VerbatimChar"/>
        </w:rPr>
        <w:t>## Warning: Removed 12 rows containing missing values (</w:t>
      </w:r>
      <w:proofErr w:type="spellStart"/>
      <w:r>
        <w:rPr>
          <w:rStyle w:val="VerbatimChar"/>
        </w:rPr>
        <w:t>geom_bar</w:t>
      </w:r>
      <w:proofErr w:type="spellEnd"/>
      <w:r>
        <w:rPr>
          <w:rStyle w:val="VerbatimChar"/>
        </w:rPr>
        <w:t>).</w:t>
      </w:r>
    </w:p>
    <w:p w14:paraId="0E71DE06" w14:textId="18DCD2C9" w:rsidR="00115C00" w:rsidRDefault="00115C00" w:rsidP="00115C00">
      <w:pPr>
        <w:pStyle w:val="FirstParagraph"/>
      </w:pPr>
      <w:r>
        <w:rPr>
          <w:noProof/>
        </w:rPr>
        <w:drawing>
          <wp:inline distT="0" distB="0" distL="0" distR="0" wp14:anchorId="59F0A521" wp14:editId="119193B9">
            <wp:extent cx="4617720" cy="3695700"/>
            <wp:effectExtent l="0" t="0" r="0" b="0"/>
            <wp:docPr id="48" name="Picture 48"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Picture 48" descr="Chart, bar chart&#10;&#10;Description automatically generated"/>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4617720" cy="3695700"/>
                    </a:xfrm>
                    <a:prstGeom prst="rect">
                      <a:avLst/>
                    </a:prstGeom>
                    <a:noFill/>
                    <a:ln>
                      <a:noFill/>
                    </a:ln>
                  </pic:spPr>
                </pic:pic>
              </a:graphicData>
            </a:graphic>
          </wp:inline>
        </w:drawing>
      </w:r>
    </w:p>
    <w:p w14:paraId="415F401B" w14:textId="77777777" w:rsidR="00115C00" w:rsidRDefault="00115C00" w:rsidP="00115C00">
      <w:pPr>
        <w:pStyle w:val="Heading3"/>
      </w:pPr>
      <w:bookmarkStart w:id="10" w:name="numeric-variables"/>
      <w:bookmarkEnd w:id="10"/>
      <w:r>
        <w:t>Correlation Matrix</w:t>
      </w:r>
    </w:p>
    <w:p w14:paraId="7E2B20EC" w14:textId="77777777" w:rsidR="00115C00" w:rsidRDefault="00115C00" w:rsidP="00115C00">
      <w:pPr>
        <w:pStyle w:val="SourceCode"/>
      </w:pPr>
      <w:proofErr w:type="spellStart"/>
      <w:r>
        <w:rPr>
          <w:rStyle w:val="FunctionTok"/>
        </w:rPr>
        <w:t>plot_correlation</w:t>
      </w:r>
      <w:proofErr w:type="spellEnd"/>
      <w:r>
        <w:rPr>
          <w:rStyle w:val="NormalTok"/>
        </w:rPr>
        <w:t>(Stroke)</w:t>
      </w:r>
    </w:p>
    <w:p w14:paraId="579B0B1F" w14:textId="367769E4" w:rsidR="00115C00" w:rsidRDefault="00115C00" w:rsidP="00115C00">
      <w:pPr>
        <w:pStyle w:val="FirstParagraph"/>
      </w:pPr>
      <w:r>
        <w:rPr>
          <w:noProof/>
        </w:rPr>
        <w:lastRenderedPageBreak/>
        <w:drawing>
          <wp:inline distT="0" distB="0" distL="0" distR="0" wp14:anchorId="7FFBC5F7" wp14:editId="09846084">
            <wp:extent cx="4617720" cy="3695700"/>
            <wp:effectExtent l="0" t="0" r="0" b="0"/>
            <wp:docPr id="47" name="Picture 4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Picture 47" descr="Text&#10;&#10;Description automatically generated"/>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4617720" cy="3695700"/>
                    </a:xfrm>
                    <a:prstGeom prst="rect">
                      <a:avLst/>
                    </a:prstGeom>
                    <a:noFill/>
                    <a:ln>
                      <a:noFill/>
                    </a:ln>
                  </pic:spPr>
                </pic:pic>
              </a:graphicData>
            </a:graphic>
          </wp:inline>
        </w:drawing>
      </w:r>
    </w:p>
    <w:p w14:paraId="72069B2C" w14:textId="77777777" w:rsidR="00115C00" w:rsidRDefault="00115C00" w:rsidP="00115C00">
      <w:pPr>
        <w:pStyle w:val="Heading1"/>
      </w:pPr>
      <w:bookmarkStart w:id="11" w:name="correlation-matrix"/>
      <w:bookmarkStart w:id="12" w:name="variable-by-stroke"/>
      <w:bookmarkStart w:id="13" w:name="exploratory-data-analysis"/>
      <w:bookmarkEnd w:id="11"/>
      <w:bookmarkEnd w:id="12"/>
      <w:bookmarkEnd w:id="13"/>
      <w:r>
        <w:t>Data Preparation for modelling</w:t>
      </w:r>
    </w:p>
    <w:p w14:paraId="027BCAF1" w14:textId="77777777" w:rsidR="00115C00" w:rsidRDefault="00115C00" w:rsidP="00115C00">
      <w:pPr>
        <w:pStyle w:val="Heading2"/>
      </w:pPr>
      <w:r>
        <w:t>Partition Data</w:t>
      </w:r>
    </w:p>
    <w:p w14:paraId="62253F03" w14:textId="77777777" w:rsidR="00115C00" w:rsidRDefault="00115C00" w:rsidP="00115C00">
      <w:pPr>
        <w:pStyle w:val="SourceCode"/>
      </w:pPr>
      <w:r>
        <w:rPr>
          <w:rStyle w:val="CommentTok"/>
        </w:rPr>
        <w:t>#Partition Data</w:t>
      </w:r>
      <w:r>
        <w:br/>
      </w:r>
      <w:proofErr w:type="spellStart"/>
      <w:r>
        <w:rPr>
          <w:rStyle w:val="NormalTok"/>
        </w:rPr>
        <w:t>trainIndex</w:t>
      </w:r>
      <w:proofErr w:type="spellEnd"/>
      <w:r>
        <w:rPr>
          <w:rStyle w:val="NormalTok"/>
        </w:rPr>
        <w:t xml:space="preserve"> </w:t>
      </w:r>
      <w:r>
        <w:rPr>
          <w:rStyle w:val="OtherTok"/>
        </w:rPr>
        <w:t>&lt;-</w:t>
      </w:r>
      <w:r>
        <w:rPr>
          <w:rStyle w:val="NormalTok"/>
        </w:rPr>
        <w:t xml:space="preserve"> </w:t>
      </w:r>
      <w:proofErr w:type="spellStart"/>
      <w:r>
        <w:rPr>
          <w:rStyle w:val="FunctionTok"/>
        </w:rPr>
        <w:t>createDataPartition</w:t>
      </w:r>
      <w:proofErr w:type="spellEnd"/>
      <w:r>
        <w:rPr>
          <w:rStyle w:val="NormalTok"/>
        </w:rPr>
        <w:t>(</w:t>
      </w:r>
      <w:r>
        <w:rPr>
          <w:rStyle w:val="AttributeTok"/>
        </w:rPr>
        <w:t>y=</w:t>
      </w:r>
      <w:proofErr w:type="spellStart"/>
      <w:r>
        <w:rPr>
          <w:rStyle w:val="NormalTok"/>
        </w:rPr>
        <w:t>Stroke_clean</w:t>
      </w:r>
      <w:r>
        <w:rPr>
          <w:rStyle w:val="SpecialCharTok"/>
        </w:rPr>
        <w:t>$</w:t>
      </w:r>
      <w:r>
        <w:rPr>
          <w:rStyle w:val="NormalTok"/>
        </w:rPr>
        <w:t>stroke</w:t>
      </w:r>
      <w:proofErr w:type="spellEnd"/>
      <w:r>
        <w:rPr>
          <w:rStyle w:val="NormalTok"/>
        </w:rPr>
        <w:t xml:space="preserve">, </w:t>
      </w:r>
      <w:r>
        <w:rPr>
          <w:rStyle w:val="AttributeTok"/>
        </w:rPr>
        <w:t>p=</w:t>
      </w:r>
      <w:r>
        <w:rPr>
          <w:rStyle w:val="FloatTok"/>
        </w:rPr>
        <w:t>0.8</w:t>
      </w:r>
      <w:r>
        <w:rPr>
          <w:rStyle w:val="NormalTok"/>
        </w:rPr>
        <w:t xml:space="preserve">, </w:t>
      </w:r>
      <w:r>
        <w:rPr>
          <w:rStyle w:val="AttributeTok"/>
        </w:rPr>
        <w:t>list =</w:t>
      </w:r>
      <w:r>
        <w:rPr>
          <w:rStyle w:val="NormalTok"/>
        </w:rPr>
        <w:t xml:space="preserve"> F, </w:t>
      </w:r>
      <w:r>
        <w:rPr>
          <w:rStyle w:val="AttributeTok"/>
        </w:rPr>
        <w:t>times =</w:t>
      </w:r>
      <w:r>
        <w:rPr>
          <w:rStyle w:val="NormalTok"/>
        </w:rPr>
        <w:t xml:space="preserve"> </w:t>
      </w:r>
      <w:r>
        <w:rPr>
          <w:rStyle w:val="DecValTok"/>
        </w:rPr>
        <w:t>1</w:t>
      </w:r>
      <w:r>
        <w:rPr>
          <w:rStyle w:val="NormalTok"/>
        </w:rPr>
        <w:t>)</w:t>
      </w:r>
      <w:r>
        <w:br/>
      </w:r>
      <w:r>
        <w:br/>
      </w:r>
      <w:proofErr w:type="spellStart"/>
      <w:r>
        <w:rPr>
          <w:rStyle w:val="NormalTok"/>
        </w:rPr>
        <w:t>Stroke_tr</w:t>
      </w:r>
      <w:proofErr w:type="spellEnd"/>
      <w:r>
        <w:rPr>
          <w:rStyle w:val="NormalTok"/>
        </w:rPr>
        <w:t xml:space="preserve"> </w:t>
      </w:r>
      <w:r>
        <w:rPr>
          <w:rStyle w:val="OtherTok"/>
        </w:rPr>
        <w:t>&lt;-</w:t>
      </w:r>
      <w:r>
        <w:rPr>
          <w:rStyle w:val="NormalTok"/>
        </w:rPr>
        <w:t xml:space="preserve"> </w:t>
      </w:r>
      <w:proofErr w:type="spellStart"/>
      <w:r>
        <w:rPr>
          <w:rStyle w:val="NormalTok"/>
        </w:rPr>
        <w:t>Stroke_clean</w:t>
      </w:r>
      <w:proofErr w:type="spellEnd"/>
      <w:r>
        <w:rPr>
          <w:rStyle w:val="NormalTok"/>
        </w:rPr>
        <w:t>[</w:t>
      </w:r>
      <w:proofErr w:type="spellStart"/>
      <w:r>
        <w:rPr>
          <w:rStyle w:val="NormalTok"/>
        </w:rPr>
        <w:t>trainIndex</w:t>
      </w:r>
      <w:proofErr w:type="spellEnd"/>
      <w:r>
        <w:rPr>
          <w:rStyle w:val="NormalTok"/>
        </w:rPr>
        <w:t>, ]</w:t>
      </w:r>
      <w:r>
        <w:br/>
      </w:r>
      <w:proofErr w:type="spellStart"/>
      <w:r>
        <w:rPr>
          <w:rStyle w:val="NormalTok"/>
        </w:rPr>
        <w:t>Stroke_test</w:t>
      </w:r>
      <w:proofErr w:type="spellEnd"/>
      <w:r>
        <w:rPr>
          <w:rStyle w:val="NormalTok"/>
        </w:rPr>
        <w:t xml:space="preserve"> </w:t>
      </w:r>
      <w:r>
        <w:rPr>
          <w:rStyle w:val="OtherTok"/>
        </w:rPr>
        <w:t>&lt;-</w:t>
      </w:r>
      <w:r>
        <w:rPr>
          <w:rStyle w:val="NormalTok"/>
        </w:rPr>
        <w:t xml:space="preserve"> </w:t>
      </w:r>
      <w:proofErr w:type="spellStart"/>
      <w:r>
        <w:rPr>
          <w:rStyle w:val="NormalTok"/>
        </w:rPr>
        <w:t>Stroke_clean</w:t>
      </w:r>
      <w:proofErr w:type="spellEnd"/>
      <w:r>
        <w:rPr>
          <w:rStyle w:val="NormalTok"/>
        </w:rPr>
        <w:t>[</w:t>
      </w:r>
      <w:r>
        <w:rPr>
          <w:rStyle w:val="SpecialCharTok"/>
        </w:rPr>
        <w:t>-</w:t>
      </w:r>
      <w:proofErr w:type="spellStart"/>
      <w:r>
        <w:rPr>
          <w:rStyle w:val="NormalTok"/>
        </w:rPr>
        <w:t>trainIndex</w:t>
      </w:r>
      <w:proofErr w:type="spellEnd"/>
      <w:r>
        <w:rPr>
          <w:rStyle w:val="NormalTok"/>
        </w:rPr>
        <w:t>, ]</w:t>
      </w:r>
    </w:p>
    <w:p w14:paraId="49EF5086" w14:textId="77777777" w:rsidR="00115C00" w:rsidRDefault="00115C00" w:rsidP="00115C00">
      <w:pPr>
        <w:pStyle w:val="Heading3"/>
      </w:pPr>
      <w:r>
        <w:t>Visualize Stroke Balance in Training</w:t>
      </w:r>
    </w:p>
    <w:p w14:paraId="7CF10DE0" w14:textId="77777777" w:rsidR="00115C00" w:rsidRDefault="00115C00" w:rsidP="00115C00">
      <w:pPr>
        <w:pStyle w:val="SourceCode"/>
      </w:pPr>
      <w:r>
        <w:rPr>
          <w:rStyle w:val="CommentTok"/>
        </w:rPr>
        <w:t>#Dual Axis</w:t>
      </w:r>
      <w:r>
        <w:br/>
      </w:r>
      <w:proofErr w:type="spellStart"/>
      <w:r>
        <w:rPr>
          <w:rStyle w:val="FunctionTok"/>
        </w:rPr>
        <w:t>ggplot</w:t>
      </w:r>
      <w:proofErr w:type="spellEnd"/>
      <w:r>
        <w:rPr>
          <w:rStyle w:val="NormalTok"/>
        </w:rPr>
        <w:t>(</w:t>
      </w:r>
      <w:proofErr w:type="spellStart"/>
      <w:r>
        <w:rPr>
          <w:rStyle w:val="NormalTok"/>
        </w:rPr>
        <w:t>Stroke_tr</w:t>
      </w:r>
      <w:proofErr w:type="spellEnd"/>
      <w:r>
        <w:rPr>
          <w:rStyle w:val="NormalTok"/>
        </w:rPr>
        <w:t xml:space="preserve">, </w:t>
      </w:r>
      <w:proofErr w:type="spellStart"/>
      <w:r>
        <w:rPr>
          <w:rStyle w:val="FunctionTok"/>
        </w:rPr>
        <w:t>aes</w:t>
      </w:r>
      <w:proofErr w:type="spellEnd"/>
      <w:r>
        <w:rPr>
          <w:rStyle w:val="NormalTok"/>
        </w:rPr>
        <w:t>(</w:t>
      </w:r>
      <w:r>
        <w:rPr>
          <w:rStyle w:val="AttributeTok"/>
        </w:rPr>
        <w:t>x=</w:t>
      </w:r>
      <w:r>
        <w:rPr>
          <w:rStyle w:val="NormalTok"/>
        </w:rPr>
        <w:t xml:space="preserve">stroke)) </w:t>
      </w:r>
      <w:r>
        <w:rPr>
          <w:rStyle w:val="SpecialCharTok"/>
        </w:rPr>
        <w:t>+</w:t>
      </w:r>
      <w:r>
        <w:rPr>
          <w:rStyle w:val="NormalTok"/>
        </w:rPr>
        <w:t xml:space="preserve"> </w:t>
      </w:r>
      <w:r>
        <w:br/>
      </w:r>
      <w:r>
        <w:rPr>
          <w:rStyle w:val="NormalTok"/>
        </w:rPr>
        <w:t xml:space="preserve">  </w:t>
      </w:r>
      <w:proofErr w:type="spellStart"/>
      <w:r>
        <w:rPr>
          <w:rStyle w:val="FunctionTok"/>
        </w:rPr>
        <w:t>geom_bar</w:t>
      </w:r>
      <w:proofErr w:type="spellEnd"/>
      <w:r>
        <w:rPr>
          <w:rStyle w:val="NormalTok"/>
        </w:rPr>
        <w:t>(</w:t>
      </w:r>
      <w:r>
        <w:rPr>
          <w:rStyle w:val="AttributeTok"/>
        </w:rPr>
        <w:t>fill =</w:t>
      </w:r>
      <w:r>
        <w:rPr>
          <w:rStyle w:val="NormalTok"/>
        </w:rPr>
        <w:t xml:space="preserve"> </w:t>
      </w:r>
      <w:r>
        <w:rPr>
          <w:rStyle w:val="StringTok"/>
        </w:rPr>
        <w:t>"#eb746c"</w:t>
      </w:r>
      <w:r>
        <w:rPr>
          <w:rStyle w:val="NormalTok"/>
        </w:rPr>
        <w:t xml:space="preserve">) </w:t>
      </w:r>
      <w:r>
        <w:rPr>
          <w:rStyle w:val="SpecialCharTok"/>
        </w:rPr>
        <w:t>+</w:t>
      </w:r>
      <w:r>
        <w:br/>
      </w:r>
      <w:r>
        <w:rPr>
          <w:rStyle w:val="NormalTok"/>
        </w:rPr>
        <w:t xml:space="preserve">  </w:t>
      </w:r>
      <w:proofErr w:type="spellStart"/>
      <w:r>
        <w:rPr>
          <w:rStyle w:val="FunctionTok"/>
        </w:rPr>
        <w:t>scale_y_continuous</w:t>
      </w:r>
      <w:proofErr w:type="spellEnd"/>
      <w:r>
        <w:rPr>
          <w:rStyle w:val="NormalTok"/>
        </w:rPr>
        <w:t>(</w:t>
      </w:r>
      <w:r>
        <w:br/>
      </w:r>
      <w:r>
        <w:rPr>
          <w:rStyle w:val="NormalTok"/>
        </w:rPr>
        <w:t xml:space="preserve">    </w:t>
      </w:r>
      <w:r>
        <w:rPr>
          <w:rStyle w:val="AttributeTok"/>
        </w:rPr>
        <w:t>name =</w:t>
      </w:r>
      <w:r>
        <w:rPr>
          <w:rStyle w:val="NormalTok"/>
        </w:rPr>
        <w:t xml:space="preserve"> </w:t>
      </w:r>
      <w:r>
        <w:rPr>
          <w:rStyle w:val="StringTok"/>
        </w:rPr>
        <w:t>"Count"</w:t>
      </w:r>
      <w:r>
        <w:rPr>
          <w:rStyle w:val="NormalTok"/>
        </w:rPr>
        <w:t>,</w:t>
      </w:r>
      <w:r>
        <w:br/>
      </w:r>
      <w:r>
        <w:rPr>
          <w:rStyle w:val="NormalTok"/>
        </w:rPr>
        <w:t xml:space="preserve">    </w:t>
      </w:r>
      <w:proofErr w:type="spellStart"/>
      <w:r>
        <w:rPr>
          <w:rStyle w:val="AttributeTok"/>
        </w:rPr>
        <w:t>sec.axis</w:t>
      </w:r>
      <w:proofErr w:type="spellEnd"/>
      <w:r>
        <w:rPr>
          <w:rStyle w:val="AttributeTok"/>
        </w:rPr>
        <w:t xml:space="preserve"> =</w:t>
      </w:r>
      <w:r>
        <w:rPr>
          <w:rStyle w:val="NormalTok"/>
        </w:rPr>
        <w:t xml:space="preserve"> </w:t>
      </w:r>
      <w:proofErr w:type="spellStart"/>
      <w:r>
        <w:rPr>
          <w:rStyle w:val="FunctionTok"/>
        </w:rPr>
        <w:t>sec_axis</w:t>
      </w:r>
      <w:proofErr w:type="spellEnd"/>
      <w:r>
        <w:rPr>
          <w:rStyle w:val="NormalTok"/>
        </w:rPr>
        <w:t>(</w:t>
      </w:r>
      <w:r>
        <w:rPr>
          <w:rStyle w:val="SpecialCharTok"/>
        </w:rPr>
        <w:t>~</w:t>
      </w:r>
      <w:r>
        <w:rPr>
          <w:rStyle w:val="NormalTok"/>
        </w:rPr>
        <w:t>.</w:t>
      </w:r>
      <w:r>
        <w:rPr>
          <w:rStyle w:val="SpecialCharTok"/>
        </w:rPr>
        <w:t>/</w:t>
      </w:r>
      <w:proofErr w:type="spellStart"/>
      <w:r>
        <w:rPr>
          <w:rStyle w:val="FunctionTok"/>
        </w:rPr>
        <w:t>nrow</w:t>
      </w:r>
      <w:proofErr w:type="spellEnd"/>
      <w:r>
        <w:rPr>
          <w:rStyle w:val="NormalTok"/>
        </w:rPr>
        <w:t>(</w:t>
      </w:r>
      <w:proofErr w:type="spellStart"/>
      <w:r>
        <w:rPr>
          <w:rStyle w:val="NormalTok"/>
        </w:rPr>
        <w:t>Stroke_tr</w:t>
      </w:r>
      <w:proofErr w:type="spellEnd"/>
      <w:r>
        <w:rPr>
          <w:rStyle w:val="NormalTok"/>
        </w:rPr>
        <w:t xml:space="preserve">), </w:t>
      </w:r>
      <w:r>
        <w:rPr>
          <w:rStyle w:val="AttributeTok"/>
        </w:rPr>
        <w:t>name =</w:t>
      </w:r>
      <w:r>
        <w:rPr>
          <w:rStyle w:val="NormalTok"/>
        </w:rPr>
        <w:t xml:space="preserve"> </w:t>
      </w:r>
      <w:r>
        <w:rPr>
          <w:rStyle w:val="StringTok"/>
        </w:rPr>
        <w:t>"Proportion"</w:t>
      </w:r>
      <w:r>
        <w:rPr>
          <w:rStyle w:val="NormalTok"/>
        </w:rPr>
        <w:t>)</w:t>
      </w:r>
      <w:r>
        <w:br/>
      </w:r>
      <w:r>
        <w:rPr>
          <w:rStyle w:val="NormalTok"/>
        </w:rPr>
        <w:t xml:space="preserve">  ) </w:t>
      </w:r>
      <w:r>
        <w:rPr>
          <w:rStyle w:val="SpecialCharTok"/>
        </w:rPr>
        <w:t>+</w:t>
      </w:r>
      <w:r>
        <w:rPr>
          <w:rStyle w:val="NormalTok"/>
        </w:rPr>
        <w:t xml:space="preserve"> </w:t>
      </w:r>
      <w:proofErr w:type="spellStart"/>
      <w:r>
        <w:rPr>
          <w:rStyle w:val="FunctionTok"/>
        </w:rPr>
        <w:t>ggtitle</w:t>
      </w:r>
      <w:proofErr w:type="spellEnd"/>
      <w:r>
        <w:rPr>
          <w:rStyle w:val="NormalTok"/>
        </w:rPr>
        <w:t>(</w:t>
      </w:r>
      <w:r>
        <w:rPr>
          <w:rStyle w:val="StringTok"/>
        </w:rPr>
        <w:t>"Training Data Pre-balancing"</w:t>
      </w:r>
      <w:r>
        <w:rPr>
          <w:rStyle w:val="NormalTok"/>
        </w:rPr>
        <w:t>)</w:t>
      </w:r>
    </w:p>
    <w:p w14:paraId="46AE4B7A" w14:textId="1305ABC2" w:rsidR="00115C00" w:rsidRDefault="00115C00" w:rsidP="00115C00">
      <w:pPr>
        <w:pStyle w:val="FirstParagraph"/>
      </w:pPr>
      <w:r>
        <w:rPr>
          <w:noProof/>
        </w:rPr>
        <w:lastRenderedPageBreak/>
        <w:drawing>
          <wp:inline distT="0" distB="0" distL="0" distR="0" wp14:anchorId="78E692E8" wp14:editId="57C09AF6">
            <wp:extent cx="4617720" cy="3695700"/>
            <wp:effectExtent l="0" t="0" r="0" b="0"/>
            <wp:docPr id="46" name="Picture 46"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Picture 46" descr="Chart, bar chart&#10;&#10;Description automatically generated"/>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4617720" cy="3695700"/>
                    </a:xfrm>
                    <a:prstGeom prst="rect">
                      <a:avLst/>
                    </a:prstGeom>
                    <a:noFill/>
                    <a:ln>
                      <a:noFill/>
                    </a:ln>
                  </pic:spPr>
                </pic:pic>
              </a:graphicData>
            </a:graphic>
          </wp:inline>
        </w:drawing>
      </w:r>
    </w:p>
    <w:p w14:paraId="27925FF6" w14:textId="77777777" w:rsidR="00115C00" w:rsidRDefault="00115C00" w:rsidP="00115C00">
      <w:pPr>
        <w:pStyle w:val="Heading3"/>
      </w:pPr>
      <w:bookmarkStart w:id="14" w:name="visualize-stroke-balance-in-training"/>
      <w:bookmarkStart w:id="15" w:name="oversampling"/>
      <w:bookmarkEnd w:id="14"/>
      <w:r>
        <w:t>Oversampling</w:t>
      </w:r>
    </w:p>
    <w:p w14:paraId="357835A3" w14:textId="77777777" w:rsidR="00115C00" w:rsidRDefault="00115C00" w:rsidP="00115C00">
      <w:pPr>
        <w:pStyle w:val="SourceCode"/>
      </w:pPr>
      <w:r>
        <w:rPr>
          <w:rStyle w:val="CommentTok"/>
        </w:rPr>
        <w:t>#Get count of yes in training</w:t>
      </w:r>
      <w:r>
        <w:br/>
      </w:r>
      <w:r>
        <w:rPr>
          <w:rStyle w:val="NormalTok"/>
        </w:rPr>
        <w:t xml:space="preserve">minority </w:t>
      </w:r>
      <w:r>
        <w:rPr>
          <w:rStyle w:val="OtherTok"/>
        </w:rPr>
        <w:t>&lt;-</w:t>
      </w:r>
      <w:r>
        <w:rPr>
          <w:rStyle w:val="NormalTok"/>
        </w:rPr>
        <w:t xml:space="preserve"> </w:t>
      </w:r>
      <w:proofErr w:type="spellStart"/>
      <w:r>
        <w:rPr>
          <w:rStyle w:val="NormalTok"/>
        </w:rPr>
        <w:t>Stroke_tr</w:t>
      </w:r>
      <w:proofErr w:type="spellEnd"/>
      <w:r>
        <w:rPr>
          <w:rStyle w:val="NormalTok"/>
        </w:rPr>
        <w:t xml:space="preserve"> </w:t>
      </w:r>
      <w:r>
        <w:rPr>
          <w:rStyle w:val="SpecialCharTok"/>
        </w:rPr>
        <w:t>%&gt;%</w:t>
      </w:r>
      <w:r>
        <w:rPr>
          <w:rStyle w:val="NormalTok"/>
        </w:rPr>
        <w:t xml:space="preserve"> </w:t>
      </w:r>
      <w:proofErr w:type="spellStart"/>
      <w:r>
        <w:rPr>
          <w:rStyle w:val="FunctionTok"/>
        </w:rPr>
        <w:t>group_by</w:t>
      </w:r>
      <w:proofErr w:type="spellEnd"/>
      <w:r>
        <w:rPr>
          <w:rStyle w:val="NormalTok"/>
        </w:rPr>
        <w:t xml:space="preserve">(stroke) </w:t>
      </w:r>
      <w:r>
        <w:rPr>
          <w:rStyle w:val="SpecialCharTok"/>
        </w:rPr>
        <w:t>%&gt;%</w:t>
      </w:r>
      <w:r>
        <w:rPr>
          <w:rStyle w:val="NormalTok"/>
        </w:rPr>
        <w:t xml:space="preserve"> </w:t>
      </w:r>
      <w:r>
        <w:rPr>
          <w:rStyle w:val="FunctionTok"/>
        </w:rPr>
        <w:t>tally</w:t>
      </w:r>
      <w:r>
        <w:rPr>
          <w:rStyle w:val="NormalTok"/>
        </w:rPr>
        <w:t xml:space="preserve">() </w:t>
      </w:r>
      <w:r>
        <w:rPr>
          <w:rStyle w:val="SpecialCharTok"/>
        </w:rPr>
        <w:t>%&gt;%</w:t>
      </w:r>
      <w:r>
        <w:rPr>
          <w:rStyle w:val="NormalTok"/>
        </w:rPr>
        <w:t xml:space="preserve"> </w:t>
      </w:r>
      <w:r>
        <w:rPr>
          <w:rStyle w:val="FunctionTok"/>
        </w:rPr>
        <w:t>filter</w:t>
      </w:r>
      <w:r>
        <w:rPr>
          <w:rStyle w:val="NormalTok"/>
        </w:rPr>
        <w:t xml:space="preserve">(stroke </w:t>
      </w:r>
      <w:r>
        <w:rPr>
          <w:rStyle w:val="SpecialCharTok"/>
        </w:rPr>
        <w:t>==</w:t>
      </w:r>
      <w:r>
        <w:rPr>
          <w:rStyle w:val="StringTok"/>
        </w:rPr>
        <w:t>"Yes"</w:t>
      </w:r>
      <w:r>
        <w:rPr>
          <w:rStyle w:val="NormalTok"/>
        </w:rPr>
        <w:t>)</w:t>
      </w:r>
      <w:r>
        <w:br/>
      </w:r>
      <w:r>
        <w:br/>
      </w:r>
      <w:r>
        <w:rPr>
          <w:rStyle w:val="CommentTok"/>
        </w:rPr>
        <w:t>#Change this to change balance to desired yes proportion</w:t>
      </w:r>
      <w:r>
        <w:br/>
      </w:r>
      <w:proofErr w:type="spellStart"/>
      <w:r>
        <w:rPr>
          <w:rStyle w:val="NormalTok"/>
        </w:rPr>
        <w:t>increase_to</w:t>
      </w:r>
      <w:proofErr w:type="spellEnd"/>
      <w:r>
        <w:rPr>
          <w:rStyle w:val="NormalTok"/>
        </w:rPr>
        <w:t xml:space="preserve"> </w:t>
      </w:r>
      <w:r>
        <w:rPr>
          <w:rStyle w:val="OtherTok"/>
        </w:rPr>
        <w:t>&lt;-</w:t>
      </w:r>
      <w:r>
        <w:rPr>
          <w:rStyle w:val="NormalTok"/>
        </w:rPr>
        <w:t xml:space="preserve"> </w:t>
      </w:r>
      <w:r>
        <w:rPr>
          <w:rStyle w:val="FloatTok"/>
        </w:rPr>
        <w:t>0.5</w:t>
      </w:r>
      <w:r>
        <w:br/>
      </w:r>
      <w:r>
        <w:br/>
      </w:r>
      <w:r>
        <w:rPr>
          <w:rStyle w:val="CommentTok"/>
        </w:rPr>
        <w:t xml:space="preserve">#Calculate resample </w:t>
      </w:r>
      <w:proofErr w:type="spellStart"/>
      <w:r>
        <w:rPr>
          <w:rStyle w:val="CommentTok"/>
        </w:rPr>
        <w:t>amouunt</w:t>
      </w:r>
      <w:proofErr w:type="spellEnd"/>
      <w:r>
        <w:br/>
      </w:r>
      <w:proofErr w:type="spellStart"/>
      <w:r>
        <w:rPr>
          <w:rStyle w:val="NormalTok"/>
        </w:rPr>
        <w:t>oversample_n</w:t>
      </w:r>
      <w:proofErr w:type="spellEnd"/>
      <w:r>
        <w:rPr>
          <w:rStyle w:val="NormalTok"/>
        </w:rPr>
        <w:t xml:space="preserve"> </w:t>
      </w:r>
      <w:r>
        <w:rPr>
          <w:rStyle w:val="OtherTok"/>
        </w:rPr>
        <w:t>&lt;-</w:t>
      </w:r>
      <w:r>
        <w:rPr>
          <w:rStyle w:val="NormalTok"/>
        </w:rPr>
        <w:t xml:space="preserve"> (</w:t>
      </w:r>
      <w:proofErr w:type="spellStart"/>
      <w:r>
        <w:rPr>
          <w:rStyle w:val="NormalTok"/>
        </w:rPr>
        <w:t>increase_to</w:t>
      </w:r>
      <w:proofErr w:type="spellEnd"/>
      <w:r>
        <w:rPr>
          <w:rStyle w:val="SpecialCharTok"/>
        </w:rPr>
        <w:t>*</w:t>
      </w:r>
      <w:proofErr w:type="spellStart"/>
      <w:r>
        <w:rPr>
          <w:rStyle w:val="FunctionTok"/>
        </w:rPr>
        <w:t>nrow</w:t>
      </w:r>
      <w:proofErr w:type="spellEnd"/>
      <w:r>
        <w:rPr>
          <w:rStyle w:val="NormalTok"/>
        </w:rPr>
        <w:t>(</w:t>
      </w:r>
      <w:proofErr w:type="spellStart"/>
      <w:r>
        <w:rPr>
          <w:rStyle w:val="NormalTok"/>
        </w:rPr>
        <w:t>Stroke_tr</w:t>
      </w:r>
      <w:proofErr w:type="spellEnd"/>
      <w:r>
        <w:rPr>
          <w:rStyle w:val="NormalTok"/>
        </w:rPr>
        <w:t>)</w:t>
      </w:r>
      <w:r>
        <w:rPr>
          <w:rStyle w:val="SpecialCharTok"/>
        </w:rPr>
        <w:t>-</w:t>
      </w:r>
      <w:proofErr w:type="spellStart"/>
      <w:r>
        <w:rPr>
          <w:rStyle w:val="NormalTok"/>
        </w:rPr>
        <w:t>minority</w:t>
      </w:r>
      <w:r>
        <w:rPr>
          <w:rStyle w:val="SpecialCharTok"/>
        </w:rPr>
        <w:t>$</w:t>
      </w:r>
      <w:r>
        <w:rPr>
          <w:rStyle w:val="NormalTok"/>
        </w:rPr>
        <w:t>n</w:t>
      </w:r>
      <w:proofErr w:type="spellEnd"/>
      <w:r>
        <w:rPr>
          <w:rStyle w:val="NormalTok"/>
        </w:rPr>
        <w:t>)</w:t>
      </w:r>
      <w:r>
        <w:rPr>
          <w:rStyle w:val="SpecialCharTok"/>
        </w:rPr>
        <w:t>/</w:t>
      </w:r>
      <w:r>
        <w:rPr>
          <w:rStyle w:val="NormalTok"/>
        </w:rPr>
        <w:t>(</w:t>
      </w:r>
      <w:r>
        <w:rPr>
          <w:rStyle w:val="DecValTok"/>
        </w:rPr>
        <w:t>1</w:t>
      </w:r>
      <w:r>
        <w:rPr>
          <w:rStyle w:val="SpecialCharTok"/>
        </w:rPr>
        <w:t>-</w:t>
      </w:r>
      <w:r>
        <w:rPr>
          <w:rStyle w:val="NormalTok"/>
        </w:rPr>
        <w:t>increase_to)</w:t>
      </w:r>
      <w:r>
        <w:br/>
      </w:r>
      <w:r>
        <w:br/>
      </w:r>
      <w:r>
        <w:rPr>
          <w:rStyle w:val="CommentTok"/>
        </w:rPr>
        <w:t>#Resample</w:t>
      </w:r>
      <w:r>
        <w:br/>
      </w:r>
      <w:proofErr w:type="spellStart"/>
      <w:r>
        <w:rPr>
          <w:rStyle w:val="NormalTok"/>
        </w:rPr>
        <w:t>to_oversample</w:t>
      </w:r>
      <w:proofErr w:type="spellEnd"/>
      <w:r>
        <w:rPr>
          <w:rStyle w:val="NormalTok"/>
        </w:rPr>
        <w:t xml:space="preserve"> </w:t>
      </w:r>
      <w:r>
        <w:rPr>
          <w:rStyle w:val="OtherTok"/>
        </w:rPr>
        <w:t>&lt;-</w:t>
      </w:r>
      <w:r>
        <w:rPr>
          <w:rStyle w:val="NormalTok"/>
        </w:rPr>
        <w:t xml:space="preserve"> </w:t>
      </w:r>
      <w:r>
        <w:rPr>
          <w:rStyle w:val="FunctionTok"/>
        </w:rPr>
        <w:t>which</w:t>
      </w:r>
      <w:r>
        <w:rPr>
          <w:rStyle w:val="NormalTok"/>
        </w:rPr>
        <w:t>(</w:t>
      </w:r>
      <w:proofErr w:type="spellStart"/>
      <w:r>
        <w:rPr>
          <w:rStyle w:val="NormalTok"/>
        </w:rPr>
        <w:t>Stroke_tr</w:t>
      </w:r>
      <w:r>
        <w:rPr>
          <w:rStyle w:val="SpecialCharTok"/>
        </w:rPr>
        <w:t>$</w:t>
      </w:r>
      <w:r>
        <w:rPr>
          <w:rStyle w:val="NormalTok"/>
        </w:rPr>
        <w:t>stroke</w:t>
      </w:r>
      <w:proofErr w:type="spellEnd"/>
      <w:r>
        <w:rPr>
          <w:rStyle w:val="NormalTok"/>
        </w:rPr>
        <w:t xml:space="preserve"> </w:t>
      </w:r>
      <w:r>
        <w:rPr>
          <w:rStyle w:val="SpecialCharTok"/>
        </w:rPr>
        <w:t>==</w:t>
      </w:r>
      <w:r>
        <w:rPr>
          <w:rStyle w:val="NormalTok"/>
        </w:rPr>
        <w:t xml:space="preserve"> </w:t>
      </w:r>
      <w:r>
        <w:rPr>
          <w:rStyle w:val="StringTok"/>
        </w:rPr>
        <w:t>"Yes"</w:t>
      </w:r>
      <w:r>
        <w:rPr>
          <w:rStyle w:val="NormalTok"/>
        </w:rPr>
        <w:t>)</w:t>
      </w:r>
      <w:r>
        <w:br/>
      </w:r>
      <w:proofErr w:type="spellStart"/>
      <w:r>
        <w:rPr>
          <w:rStyle w:val="NormalTok"/>
        </w:rPr>
        <w:t>our_oversample</w:t>
      </w:r>
      <w:proofErr w:type="spellEnd"/>
      <w:r>
        <w:rPr>
          <w:rStyle w:val="NormalTok"/>
        </w:rPr>
        <w:t xml:space="preserve"> </w:t>
      </w:r>
      <w:r>
        <w:rPr>
          <w:rStyle w:val="OtherTok"/>
        </w:rPr>
        <w:t>&lt;-</w:t>
      </w:r>
      <w:r>
        <w:rPr>
          <w:rStyle w:val="NormalTok"/>
        </w:rPr>
        <w:t xml:space="preserve"> </w:t>
      </w:r>
      <w:r>
        <w:rPr>
          <w:rStyle w:val="FunctionTok"/>
        </w:rPr>
        <w:t>sample</w:t>
      </w:r>
      <w:r>
        <w:rPr>
          <w:rStyle w:val="NormalTok"/>
        </w:rPr>
        <w:t>(</w:t>
      </w:r>
      <w:r>
        <w:rPr>
          <w:rStyle w:val="AttributeTok"/>
        </w:rPr>
        <w:t>x =</w:t>
      </w:r>
      <w:r>
        <w:rPr>
          <w:rStyle w:val="NormalTok"/>
        </w:rPr>
        <w:t xml:space="preserve"> </w:t>
      </w:r>
      <w:proofErr w:type="spellStart"/>
      <w:r>
        <w:rPr>
          <w:rStyle w:val="NormalTok"/>
        </w:rPr>
        <w:t>to_oversample</w:t>
      </w:r>
      <w:proofErr w:type="spellEnd"/>
      <w:r>
        <w:rPr>
          <w:rStyle w:val="NormalTok"/>
        </w:rPr>
        <w:t xml:space="preserve">, </w:t>
      </w:r>
      <w:r>
        <w:rPr>
          <w:rStyle w:val="AttributeTok"/>
        </w:rPr>
        <w:t>size =</w:t>
      </w:r>
      <w:r>
        <w:rPr>
          <w:rStyle w:val="NormalTok"/>
        </w:rPr>
        <w:t xml:space="preserve"> </w:t>
      </w:r>
      <w:proofErr w:type="spellStart"/>
      <w:r>
        <w:rPr>
          <w:rStyle w:val="NormalTok"/>
        </w:rPr>
        <w:t>oversample_n</w:t>
      </w:r>
      <w:proofErr w:type="spellEnd"/>
      <w:r>
        <w:rPr>
          <w:rStyle w:val="NormalTok"/>
        </w:rPr>
        <w:t xml:space="preserve">, </w:t>
      </w:r>
      <w:r>
        <w:rPr>
          <w:rStyle w:val="AttributeTok"/>
        </w:rPr>
        <w:t>replace =</w:t>
      </w:r>
      <w:r>
        <w:rPr>
          <w:rStyle w:val="NormalTok"/>
        </w:rPr>
        <w:t xml:space="preserve"> T)</w:t>
      </w:r>
      <w:r>
        <w:br/>
      </w:r>
      <w:proofErr w:type="spellStart"/>
      <w:r>
        <w:rPr>
          <w:rStyle w:val="NormalTok"/>
        </w:rPr>
        <w:t>our_oversample</w:t>
      </w:r>
      <w:proofErr w:type="spellEnd"/>
      <w:r>
        <w:rPr>
          <w:rStyle w:val="NormalTok"/>
        </w:rPr>
        <w:t xml:space="preserve"> </w:t>
      </w:r>
      <w:r>
        <w:rPr>
          <w:rStyle w:val="OtherTok"/>
        </w:rPr>
        <w:t>&lt;-</w:t>
      </w:r>
      <w:r>
        <w:rPr>
          <w:rStyle w:val="NormalTok"/>
        </w:rPr>
        <w:t xml:space="preserve"> </w:t>
      </w:r>
      <w:proofErr w:type="spellStart"/>
      <w:r>
        <w:rPr>
          <w:rStyle w:val="NormalTok"/>
        </w:rPr>
        <w:t>Stroke_tr</w:t>
      </w:r>
      <w:proofErr w:type="spellEnd"/>
      <w:r>
        <w:rPr>
          <w:rStyle w:val="NormalTok"/>
        </w:rPr>
        <w:t>[</w:t>
      </w:r>
      <w:proofErr w:type="spellStart"/>
      <w:r>
        <w:rPr>
          <w:rStyle w:val="NormalTok"/>
        </w:rPr>
        <w:t>our_oversample</w:t>
      </w:r>
      <w:proofErr w:type="spellEnd"/>
      <w:r>
        <w:rPr>
          <w:rStyle w:val="NormalTok"/>
        </w:rPr>
        <w:t>, ]</w:t>
      </w:r>
      <w:r>
        <w:br/>
      </w:r>
      <w:proofErr w:type="spellStart"/>
      <w:r>
        <w:rPr>
          <w:rStyle w:val="NormalTok"/>
        </w:rPr>
        <w:t>Stroke_over</w:t>
      </w:r>
      <w:proofErr w:type="spellEnd"/>
      <w:r>
        <w:rPr>
          <w:rStyle w:val="NormalTok"/>
        </w:rPr>
        <w:t xml:space="preserve"> </w:t>
      </w:r>
      <w:r>
        <w:rPr>
          <w:rStyle w:val="OtherTok"/>
        </w:rPr>
        <w:t>&lt;-</w:t>
      </w:r>
      <w:r>
        <w:rPr>
          <w:rStyle w:val="NormalTok"/>
        </w:rPr>
        <w:t xml:space="preserve"> </w:t>
      </w:r>
      <w:proofErr w:type="spellStart"/>
      <w:r>
        <w:rPr>
          <w:rStyle w:val="FunctionTok"/>
        </w:rPr>
        <w:t>rbind</w:t>
      </w:r>
      <w:proofErr w:type="spellEnd"/>
      <w:r>
        <w:rPr>
          <w:rStyle w:val="NormalTok"/>
        </w:rPr>
        <w:t>(</w:t>
      </w:r>
      <w:proofErr w:type="spellStart"/>
      <w:r>
        <w:rPr>
          <w:rStyle w:val="NormalTok"/>
        </w:rPr>
        <w:t>Stroke_tr</w:t>
      </w:r>
      <w:proofErr w:type="spellEnd"/>
      <w:r>
        <w:rPr>
          <w:rStyle w:val="NormalTok"/>
        </w:rPr>
        <w:t xml:space="preserve">, </w:t>
      </w:r>
      <w:proofErr w:type="spellStart"/>
      <w:r>
        <w:rPr>
          <w:rStyle w:val="NormalTok"/>
        </w:rPr>
        <w:t>our_oversample</w:t>
      </w:r>
      <w:proofErr w:type="spellEnd"/>
      <w:r>
        <w:rPr>
          <w:rStyle w:val="NormalTok"/>
        </w:rPr>
        <w:t>)</w:t>
      </w:r>
      <w:r>
        <w:br/>
      </w:r>
      <w:r>
        <w:br/>
      </w:r>
      <w:r>
        <w:rPr>
          <w:rStyle w:val="CommentTok"/>
        </w:rPr>
        <w:t>#Evaluate</w:t>
      </w:r>
      <w:r>
        <w:br/>
      </w:r>
      <w:proofErr w:type="spellStart"/>
      <w:r>
        <w:rPr>
          <w:rStyle w:val="FunctionTok"/>
        </w:rPr>
        <w:t>ggplot</w:t>
      </w:r>
      <w:proofErr w:type="spellEnd"/>
      <w:r>
        <w:rPr>
          <w:rStyle w:val="NormalTok"/>
        </w:rPr>
        <w:t>(</w:t>
      </w:r>
      <w:proofErr w:type="spellStart"/>
      <w:r>
        <w:rPr>
          <w:rStyle w:val="NormalTok"/>
        </w:rPr>
        <w:t>Stroke_over</w:t>
      </w:r>
      <w:proofErr w:type="spellEnd"/>
      <w:r>
        <w:rPr>
          <w:rStyle w:val="NormalTok"/>
        </w:rPr>
        <w:t xml:space="preserve">, </w:t>
      </w:r>
      <w:proofErr w:type="spellStart"/>
      <w:r>
        <w:rPr>
          <w:rStyle w:val="FunctionTok"/>
        </w:rPr>
        <w:t>aes</w:t>
      </w:r>
      <w:proofErr w:type="spellEnd"/>
      <w:r>
        <w:rPr>
          <w:rStyle w:val="NormalTok"/>
        </w:rPr>
        <w:t>(</w:t>
      </w:r>
      <w:r>
        <w:rPr>
          <w:rStyle w:val="AttributeTok"/>
        </w:rPr>
        <w:t>x=</w:t>
      </w:r>
      <w:r>
        <w:rPr>
          <w:rStyle w:val="NormalTok"/>
        </w:rPr>
        <w:t xml:space="preserve">stroke)) </w:t>
      </w:r>
      <w:r>
        <w:rPr>
          <w:rStyle w:val="SpecialCharTok"/>
        </w:rPr>
        <w:t>+</w:t>
      </w:r>
      <w:r>
        <w:rPr>
          <w:rStyle w:val="NormalTok"/>
        </w:rPr>
        <w:t xml:space="preserve"> </w:t>
      </w:r>
      <w:r>
        <w:br/>
      </w:r>
      <w:r>
        <w:rPr>
          <w:rStyle w:val="NormalTok"/>
        </w:rPr>
        <w:t xml:space="preserve">  </w:t>
      </w:r>
      <w:proofErr w:type="spellStart"/>
      <w:r>
        <w:rPr>
          <w:rStyle w:val="FunctionTok"/>
        </w:rPr>
        <w:t>geom_bar</w:t>
      </w:r>
      <w:proofErr w:type="spellEnd"/>
      <w:r>
        <w:rPr>
          <w:rStyle w:val="NormalTok"/>
        </w:rPr>
        <w:t>(</w:t>
      </w:r>
      <w:r>
        <w:rPr>
          <w:rStyle w:val="AttributeTok"/>
        </w:rPr>
        <w:t>fill =</w:t>
      </w:r>
      <w:r>
        <w:rPr>
          <w:rStyle w:val="NormalTok"/>
        </w:rPr>
        <w:t xml:space="preserve"> </w:t>
      </w:r>
      <w:r>
        <w:rPr>
          <w:rStyle w:val="StringTok"/>
        </w:rPr>
        <w:t>"#72cf69"</w:t>
      </w:r>
      <w:r>
        <w:rPr>
          <w:rStyle w:val="NormalTok"/>
        </w:rPr>
        <w:t xml:space="preserve">) </w:t>
      </w:r>
      <w:r>
        <w:rPr>
          <w:rStyle w:val="SpecialCharTok"/>
        </w:rPr>
        <w:t>+</w:t>
      </w:r>
      <w:r>
        <w:br/>
      </w:r>
      <w:r>
        <w:rPr>
          <w:rStyle w:val="NormalTok"/>
        </w:rPr>
        <w:t xml:space="preserve">  </w:t>
      </w:r>
      <w:proofErr w:type="spellStart"/>
      <w:r>
        <w:rPr>
          <w:rStyle w:val="FunctionTok"/>
        </w:rPr>
        <w:t>scale_y_continuous</w:t>
      </w:r>
      <w:proofErr w:type="spellEnd"/>
      <w:r>
        <w:rPr>
          <w:rStyle w:val="NormalTok"/>
        </w:rPr>
        <w:t>(</w:t>
      </w:r>
      <w:r>
        <w:br/>
      </w:r>
      <w:r>
        <w:rPr>
          <w:rStyle w:val="NormalTok"/>
        </w:rPr>
        <w:t xml:space="preserve">    </w:t>
      </w:r>
      <w:r>
        <w:rPr>
          <w:rStyle w:val="AttributeTok"/>
        </w:rPr>
        <w:t>name =</w:t>
      </w:r>
      <w:r>
        <w:rPr>
          <w:rStyle w:val="NormalTok"/>
        </w:rPr>
        <w:t xml:space="preserve"> </w:t>
      </w:r>
      <w:r>
        <w:rPr>
          <w:rStyle w:val="StringTok"/>
        </w:rPr>
        <w:t>"Count"</w:t>
      </w:r>
      <w:r>
        <w:rPr>
          <w:rStyle w:val="NormalTok"/>
        </w:rPr>
        <w:t>,</w:t>
      </w:r>
      <w:r>
        <w:br/>
      </w:r>
      <w:r>
        <w:rPr>
          <w:rStyle w:val="NormalTok"/>
        </w:rPr>
        <w:t xml:space="preserve">    </w:t>
      </w:r>
      <w:proofErr w:type="spellStart"/>
      <w:r>
        <w:rPr>
          <w:rStyle w:val="AttributeTok"/>
        </w:rPr>
        <w:t>sec.axis</w:t>
      </w:r>
      <w:proofErr w:type="spellEnd"/>
      <w:r>
        <w:rPr>
          <w:rStyle w:val="AttributeTok"/>
        </w:rPr>
        <w:t xml:space="preserve"> =</w:t>
      </w:r>
      <w:r>
        <w:rPr>
          <w:rStyle w:val="NormalTok"/>
        </w:rPr>
        <w:t xml:space="preserve"> </w:t>
      </w:r>
      <w:proofErr w:type="spellStart"/>
      <w:r>
        <w:rPr>
          <w:rStyle w:val="FunctionTok"/>
        </w:rPr>
        <w:t>sec_axis</w:t>
      </w:r>
      <w:proofErr w:type="spellEnd"/>
      <w:r>
        <w:rPr>
          <w:rStyle w:val="NormalTok"/>
        </w:rPr>
        <w:t>(</w:t>
      </w:r>
      <w:r>
        <w:rPr>
          <w:rStyle w:val="SpecialCharTok"/>
        </w:rPr>
        <w:t>~</w:t>
      </w:r>
      <w:r>
        <w:rPr>
          <w:rStyle w:val="NormalTok"/>
        </w:rPr>
        <w:t>.</w:t>
      </w:r>
      <w:r>
        <w:rPr>
          <w:rStyle w:val="SpecialCharTok"/>
        </w:rPr>
        <w:t>/</w:t>
      </w:r>
      <w:proofErr w:type="spellStart"/>
      <w:r>
        <w:rPr>
          <w:rStyle w:val="FunctionTok"/>
        </w:rPr>
        <w:t>nrow</w:t>
      </w:r>
      <w:proofErr w:type="spellEnd"/>
      <w:r>
        <w:rPr>
          <w:rStyle w:val="NormalTok"/>
        </w:rPr>
        <w:t>(</w:t>
      </w:r>
      <w:proofErr w:type="spellStart"/>
      <w:r>
        <w:rPr>
          <w:rStyle w:val="NormalTok"/>
        </w:rPr>
        <w:t>Stroke_over</w:t>
      </w:r>
      <w:proofErr w:type="spellEnd"/>
      <w:r>
        <w:rPr>
          <w:rStyle w:val="NormalTok"/>
        </w:rPr>
        <w:t xml:space="preserve">), </w:t>
      </w:r>
      <w:r>
        <w:rPr>
          <w:rStyle w:val="AttributeTok"/>
        </w:rPr>
        <w:t>name =</w:t>
      </w:r>
      <w:r>
        <w:rPr>
          <w:rStyle w:val="NormalTok"/>
        </w:rPr>
        <w:t xml:space="preserve"> </w:t>
      </w:r>
      <w:r>
        <w:rPr>
          <w:rStyle w:val="StringTok"/>
        </w:rPr>
        <w:t>"Proportion"</w:t>
      </w:r>
      <w:r>
        <w:rPr>
          <w:rStyle w:val="NormalTok"/>
        </w:rPr>
        <w:t>)</w:t>
      </w:r>
      <w:r>
        <w:br/>
      </w:r>
      <w:r>
        <w:rPr>
          <w:rStyle w:val="NormalTok"/>
        </w:rPr>
        <w:t xml:space="preserve">  )  </w:t>
      </w:r>
      <w:r>
        <w:rPr>
          <w:rStyle w:val="SpecialCharTok"/>
        </w:rPr>
        <w:t>+</w:t>
      </w:r>
      <w:r>
        <w:rPr>
          <w:rStyle w:val="NormalTok"/>
        </w:rPr>
        <w:t xml:space="preserve"> </w:t>
      </w:r>
      <w:proofErr w:type="spellStart"/>
      <w:r>
        <w:rPr>
          <w:rStyle w:val="FunctionTok"/>
        </w:rPr>
        <w:t>ggtitle</w:t>
      </w:r>
      <w:proofErr w:type="spellEnd"/>
      <w:r>
        <w:rPr>
          <w:rStyle w:val="NormalTok"/>
        </w:rPr>
        <w:t>(</w:t>
      </w:r>
      <w:r>
        <w:rPr>
          <w:rStyle w:val="StringTok"/>
        </w:rPr>
        <w:t>"Oversampled Data"</w:t>
      </w:r>
      <w:r>
        <w:rPr>
          <w:rStyle w:val="NormalTok"/>
        </w:rPr>
        <w:t>)</w:t>
      </w:r>
    </w:p>
    <w:p w14:paraId="5FAE7CD0" w14:textId="7ADC47B8" w:rsidR="00115C00" w:rsidRDefault="00115C00" w:rsidP="00115C00">
      <w:pPr>
        <w:pStyle w:val="FirstParagraph"/>
      </w:pPr>
      <w:r>
        <w:rPr>
          <w:noProof/>
        </w:rPr>
        <w:lastRenderedPageBreak/>
        <w:drawing>
          <wp:inline distT="0" distB="0" distL="0" distR="0" wp14:anchorId="409EC9FD" wp14:editId="4B4A423F">
            <wp:extent cx="4617720" cy="3695700"/>
            <wp:effectExtent l="0" t="0" r="0" b="0"/>
            <wp:docPr id="45" name="Picture 45"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Picture 45" descr="Chart, bar chart&#10;&#10;Description automatically generated"/>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4617720" cy="3695700"/>
                    </a:xfrm>
                    <a:prstGeom prst="rect">
                      <a:avLst/>
                    </a:prstGeom>
                    <a:noFill/>
                    <a:ln>
                      <a:noFill/>
                    </a:ln>
                  </pic:spPr>
                </pic:pic>
              </a:graphicData>
            </a:graphic>
          </wp:inline>
        </w:drawing>
      </w:r>
    </w:p>
    <w:p w14:paraId="43F72628" w14:textId="77777777" w:rsidR="00115C00" w:rsidRDefault="00115C00" w:rsidP="00115C00">
      <w:pPr>
        <w:pStyle w:val="Heading2"/>
      </w:pPr>
      <w:bookmarkStart w:id="16" w:name="partition-data"/>
      <w:bookmarkStart w:id="17" w:name="standardization"/>
      <w:bookmarkEnd w:id="15"/>
      <w:bookmarkEnd w:id="16"/>
      <w:r>
        <w:t>Standardization</w:t>
      </w:r>
    </w:p>
    <w:p w14:paraId="7B7FAA43" w14:textId="77777777" w:rsidR="00115C00" w:rsidRDefault="00115C00" w:rsidP="00115C00">
      <w:pPr>
        <w:pStyle w:val="Heading3"/>
      </w:pPr>
      <w:bookmarkStart w:id="18" w:name="X55524b9b44e45ffbc83862b214962fec7d4247c"/>
      <w:r>
        <w:t xml:space="preserve">Min-Max Standardization Function - Use </w:t>
      </w:r>
      <w:proofErr w:type="spellStart"/>
      <w:r>
        <w:t>standard.df</w:t>
      </w:r>
      <w:proofErr w:type="spellEnd"/>
      <w:r>
        <w:t>() to create your own data set for model if you feel standardization is necessary.</w:t>
      </w:r>
    </w:p>
    <w:p w14:paraId="6BB3D575" w14:textId="77777777" w:rsidR="00115C00" w:rsidRDefault="00115C00" w:rsidP="00115C00">
      <w:pPr>
        <w:pStyle w:val="SourceCode"/>
      </w:pPr>
      <w:r>
        <w:rPr>
          <w:rStyle w:val="CommentTok"/>
        </w:rPr>
        <w:t>#Function to Standardize One Variable</w:t>
      </w:r>
      <w:r>
        <w:br/>
      </w:r>
      <w:r>
        <w:rPr>
          <w:rStyle w:val="NormalTok"/>
        </w:rPr>
        <w:t xml:space="preserve">standard.mm </w:t>
      </w:r>
      <w:r>
        <w:rPr>
          <w:rStyle w:val="OtherTok"/>
        </w:rPr>
        <w:t>&lt;-</w:t>
      </w:r>
      <w:r>
        <w:rPr>
          <w:rStyle w:val="NormalTok"/>
        </w:rPr>
        <w:t xml:space="preserve"> </w:t>
      </w:r>
      <w:r>
        <w:rPr>
          <w:rStyle w:val="ControlFlowTok"/>
        </w:rPr>
        <w:t>function</w:t>
      </w:r>
      <w:r>
        <w:rPr>
          <w:rStyle w:val="NormalTok"/>
        </w:rPr>
        <w:t>(x){</w:t>
      </w:r>
      <w:r>
        <w:br/>
      </w:r>
      <w:r>
        <w:rPr>
          <w:rStyle w:val="NormalTok"/>
        </w:rPr>
        <w:t xml:space="preserve">  (x </w:t>
      </w:r>
      <w:r>
        <w:rPr>
          <w:rStyle w:val="SpecialCharTok"/>
        </w:rPr>
        <w:t>-</w:t>
      </w:r>
      <w:r>
        <w:rPr>
          <w:rStyle w:val="NormalTok"/>
        </w:rPr>
        <w:t xml:space="preserve"> </w:t>
      </w:r>
      <w:r>
        <w:rPr>
          <w:rStyle w:val="FunctionTok"/>
        </w:rPr>
        <w:t>min</w:t>
      </w:r>
      <w:r>
        <w:rPr>
          <w:rStyle w:val="NormalTok"/>
        </w:rPr>
        <w:t xml:space="preserve">(x)) </w:t>
      </w:r>
      <w:r>
        <w:rPr>
          <w:rStyle w:val="SpecialCharTok"/>
        </w:rPr>
        <w:t>/</w:t>
      </w:r>
      <w:r>
        <w:rPr>
          <w:rStyle w:val="NormalTok"/>
        </w:rPr>
        <w:t xml:space="preserve"> (</w:t>
      </w:r>
      <w:r>
        <w:rPr>
          <w:rStyle w:val="FunctionTok"/>
        </w:rPr>
        <w:t>max</w:t>
      </w:r>
      <w:r>
        <w:rPr>
          <w:rStyle w:val="NormalTok"/>
        </w:rPr>
        <w:t xml:space="preserve">(x) </w:t>
      </w:r>
      <w:r>
        <w:rPr>
          <w:rStyle w:val="SpecialCharTok"/>
        </w:rPr>
        <w:t>-</w:t>
      </w:r>
      <w:r>
        <w:rPr>
          <w:rStyle w:val="NormalTok"/>
        </w:rPr>
        <w:t xml:space="preserve"> </w:t>
      </w:r>
      <w:r>
        <w:rPr>
          <w:rStyle w:val="FunctionTok"/>
        </w:rPr>
        <w:t>min</w:t>
      </w:r>
      <w:r>
        <w:rPr>
          <w:rStyle w:val="NormalTok"/>
        </w:rPr>
        <w:t>(x))</w:t>
      </w:r>
      <w:r>
        <w:br/>
      </w:r>
      <w:r>
        <w:rPr>
          <w:rStyle w:val="NormalTok"/>
        </w:rPr>
        <w:t>}</w:t>
      </w:r>
      <w:r>
        <w:br/>
      </w:r>
      <w:r>
        <w:br/>
      </w:r>
      <w:r>
        <w:rPr>
          <w:rStyle w:val="CommentTok"/>
        </w:rPr>
        <w:t>#Function to Standardize all Numeric Variables in Data Frame</w:t>
      </w:r>
      <w:r>
        <w:br/>
      </w:r>
      <w:proofErr w:type="spellStart"/>
      <w:r>
        <w:rPr>
          <w:rStyle w:val="NormalTok"/>
        </w:rPr>
        <w:t>standard.mm.df</w:t>
      </w:r>
      <w:proofErr w:type="spellEnd"/>
      <w:r>
        <w:rPr>
          <w:rStyle w:val="NormalTok"/>
        </w:rPr>
        <w:t xml:space="preserve"> </w:t>
      </w:r>
      <w:r>
        <w:rPr>
          <w:rStyle w:val="OtherTok"/>
        </w:rPr>
        <w:t>&lt;-</w:t>
      </w:r>
      <w:r>
        <w:rPr>
          <w:rStyle w:val="NormalTok"/>
        </w:rPr>
        <w:t xml:space="preserve"> </w:t>
      </w:r>
      <w:r>
        <w:rPr>
          <w:rStyle w:val="ControlFlowTok"/>
        </w:rPr>
        <w:t>function</w:t>
      </w:r>
      <w:r>
        <w:rPr>
          <w:rStyle w:val="NormalTok"/>
        </w:rPr>
        <w:t>(x){</w:t>
      </w:r>
      <w:r>
        <w:br/>
      </w:r>
      <w:r>
        <w:rPr>
          <w:rStyle w:val="NormalTok"/>
        </w:rPr>
        <w:t xml:space="preserve">  </w:t>
      </w:r>
      <w:r>
        <w:rPr>
          <w:rStyle w:val="CommentTok"/>
        </w:rPr>
        <w:t>#Split Data</w:t>
      </w:r>
      <w:r>
        <w:br/>
      </w:r>
      <w:r>
        <w:rPr>
          <w:rStyle w:val="NormalTok"/>
        </w:rPr>
        <w:t xml:space="preserve">  </w:t>
      </w:r>
      <w:proofErr w:type="spellStart"/>
      <w:r>
        <w:rPr>
          <w:rStyle w:val="NormalTok"/>
        </w:rPr>
        <w:t>tr_num</w:t>
      </w:r>
      <w:proofErr w:type="spellEnd"/>
      <w:r>
        <w:rPr>
          <w:rStyle w:val="NormalTok"/>
        </w:rPr>
        <w:t xml:space="preserve"> </w:t>
      </w:r>
      <w:r>
        <w:rPr>
          <w:rStyle w:val="OtherTok"/>
        </w:rPr>
        <w:t>&lt;-</w:t>
      </w:r>
      <w:r>
        <w:rPr>
          <w:rStyle w:val="NormalTok"/>
        </w:rPr>
        <w:t xml:space="preserve"> x </w:t>
      </w:r>
      <w:r>
        <w:rPr>
          <w:rStyle w:val="SpecialCharTok"/>
        </w:rPr>
        <w:t>%&gt;%</w:t>
      </w:r>
      <w:r>
        <w:rPr>
          <w:rStyle w:val="NormalTok"/>
        </w:rPr>
        <w:t xml:space="preserve"> </w:t>
      </w:r>
      <w:r>
        <w:rPr>
          <w:rStyle w:val="FunctionTok"/>
        </w:rPr>
        <w:t>select</w:t>
      </w:r>
      <w:r>
        <w:rPr>
          <w:rStyle w:val="NormalTok"/>
        </w:rPr>
        <w:t>(</w:t>
      </w:r>
      <w:r>
        <w:rPr>
          <w:rStyle w:val="FunctionTok"/>
        </w:rPr>
        <w:t>where</w:t>
      </w:r>
      <w:r>
        <w:rPr>
          <w:rStyle w:val="NormalTok"/>
        </w:rPr>
        <w:t>(</w:t>
      </w:r>
      <w:proofErr w:type="spellStart"/>
      <w:r>
        <w:rPr>
          <w:rStyle w:val="NormalTok"/>
        </w:rPr>
        <w:t>is.numeric</w:t>
      </w:r>
      <w:proofErr w:type="spellEnd"/>
      <w:r>
        <w:rPr>
          <w:rStyle w:val="NormalTok"/>
        </w:rPr>
        <w:t>))</w:t>
      </w:r>
      <w:r>
        <w:br/>
      </w:r>
      <w:r>
        <w:rPr>
          <w:rStyle w:val="NormalTok"/>
        </w:rPr>
        <w:t xml:space="preserve">  </w:t>
      </w:r>
      <w:proofErr w:type="spellStart"/>
      <w:r>
        <w:rPr>
          <w:rStyle w:val="NormalTok"/>
        </w:rPr>
        <w:t>tr_non</w:t>
      </w:r>
      <w:proofErr w:type="spellEnd"/>
      <w:r>
        <w:rPr>
          <w:rStyle w:val="NormalTok"/>
        </w:rPr>
        <w:t xml:space="preserve"> </w:t>
      </w:r>
      <w:r>
        <w:rPr>
          <w:rStyle w:val="OtherTok"/>
        </w:rPr>
        <w:t>&lt;-</w:t>
      </w:r>
      <w:r>
        <w:rPr>
          <w:rStyle w:val="NormalTok"/>
        </w:rPr>
        <w:t xml:space="preserve"> x </w:t>
      </w:r>
      <w:r>
        <w:rPr>
          <w:rStyle w:val="SpecialCharTok"/>
        </w:rPr>
        <w:t>%&gt;%</w:t>
      </w:r>
      <w:r>
        <w:rPr>
          <w:rStyle w:val="NormalTok"/>
        </w:rPr>
        <w:t xml:space="preserve"> </w:t>
      </w:r>
      <w:r>
        <w:rPr>
          <w:rStyle w:val="FunctionTok"/>
        </w:rPr>
        <w:t>select</w:t>
      </w:r>
      <w:r>
        <w:rPr>
          <w:rStyle w:val="NormalTok"/>
        </w:rPr>
        <w:t>(</w:t>
      </w:r>
      <w:r>
        <w:rPr>
          <w:rStyle w:val="SpecialCharTok"/>
        </w:rPr>
        <w:t>!</w:t>
      </w:r>
      <w:r>
        <w:rPr>
          <w:rStyle w:val="FunctionTok"/>
        </w:rPr>
        <w:t>where</w:t>
      </w:r>
      <w:r>
        <w:rPr>
          <w:rStyle w:val="NormalTok"/>
        </w:rPr>
        <w:t>(</w:t>
      </w:r>
      <w:proofErr w:type="spellStart"/>
      <w:r>
        <w:rPr>
          <w:rStyle w:val="NormalTok"/>
        </w:rPr>
        <w:t>is.numeric</w:t>
      </w:r>
      <w:proofErr w:type="spellEnd"/>
      <w:r>
        <w:rPr>
          <w:rStyle w:val="NormalTok"/>
        </w:rPr>
        <w:t>))</w:t>
      </w:r>
      <w:r>
        <w:br/>
      </w:r>
      <w:r>
        <w:rPr>
          <w:rStyle w:val="NormalTok"/>
        </w:rPr>
        <w:t xml:space="preserve">  </w:t>
      </w:r>
      <w:r>
        <w:br/>
      </w:r>
      <w:r>
        <w:rPr>
          <w:rStyle w:val="NormalTok"/>
        </w:rPr>
        <w:t xml:space="preserve">  </w:t>
      </w:r>
      <w:r>
        <w:rPr>
          <w:rStyle w:val="CommentTok"/>
        </w:rPr>
        <w:t>#Run Standardization Function Across Numeric</w:t>
      </w:r>
      <w:r>
        <w:br/>
      </w:r>
      <w:r>
        <w:rPr>
          <w:rStyle w:val="NormalTok"/>
        </w:rPr>
        <w:t xml:space="preserve">  </w:t>
      </w:r>
      <w:proofErr w:type="spellStart"/>
      <w:r>
        <w:rPr>
          <w:rStyle w:val="NormalTok"/>
        </w:rPr>
        <w:t>tr_num_mm</w:t>
      </w:r>
      <w:proofErr w:type="spellEnd"/>
      <w:r>
        <w:rPr>
          <w:rStyle w:val="NormalTok"/>
        </w:rPr>
        <w:t xml:space="preserve"> </w:t>
      </w:r>
      <w:r>
        <w:rPr>
          <w:rStyle w:val="OtherTok"/>
        </w:rPr>
        <w:t>&lt;-</w:t>
      </w:r>
      <w:r>
        <w:rPr>
          <w:rStyle w:val="NormalTok"/>
        </w:rPr>
        <w:t xml:space="preserve"> </w:t>
      </w:r>
      <w:r>
        <w:rPr>
          <w:rStyle w:val="FunctionTok"/>
        </w:rPr>
        <w:t>apply</w:t>
      </w:r>
      <w:r>
        <w:rPr>
          <w:rStyle w:val="NormalTok"/>
        </w:rPr>
        <w:t>(</w:t>
      </w:r>
      <w:r>
        <w:rPr>
          <w:rStyle w:val="AttributeTok"/>
        </w:rPr>
        <w:t>X =</w:t>
      </w:r>
      <w:r>
        <w:rPr>
          <w:rStyle w:val="NormalTok"/>
        </w:rPr>
        <w:t xml:space="preserve"> </w:t>
      </w:r>
      <w:proofErr w:type="spellStart"/>
      <w:r>
        <w:rPr>
          <w:rStyle w:val="NormalTok"/>
        </w:rPr>
        <w:t>tr_num</w:t>
      </w:r>
      <w:proofErr w:type="spellEnd"/>
      <w:r>
        <w:rPr>
          <w:rStyle w:val="NormalTok"/>
        </w:rPr>
        <w:t xml:space="preserve">, </w:t>
      </w:r>
      <w:r>
        <w:rPr>
          <w:rStyle w:val="AttributeTok"/>
        </w:rPr>
        <w:t>FUN =</w:t>
      </w:r>
      <w:r>
        <w:rPr>
          <w:rStyle w:val="NormalTok"/>
        </w:rPr>
        <w:t xml:space="preserve"> standard.mm, </w:t>
      </w:r>
      <w:r>
        <w:rPr>
          <w:rStyle w:val="AttributeTok"/>
        </w:rPr>
        <w:t>MARGIN =</w:t>
      </w:r>
      <w:r>
        <w:rPr>
          <w:rStyle w:val="NormalTok"/>
        </w:rPr>
        <w:t xml:space="preserve"> </w:t>
      </w:r>
      <w:r>
        <w:rPr>
          <w:rStyle w:val="DecValTok"/>
        </w:rPr>
        <w:t>2</w:t>
      </w:r>
      <w:r>
        <w:rPr>
          <w:rStyle w:val="NormalTok"/>
        </w:rPr>
        <w:t>)</w:t>
      </w:r>
      <w:r>
        <w:br/>
      </w:r>
      <w:r>
        <w:rPr>
          <w:rStyle w:val="NormalTok"/>
        </w:rPr>
        <w:t xml:space="preserve">  </w:t>
      </w:r>
      <w:r>
        <w:br/>
      </w:r>
      <w:r>
        <w:rPr>
          <w:rStyle w:val="NormalTok"/>
        </w:rPr>
        <w:t xml:space="preserve">  </w:t>
      </w:r>
      <w:r>
        <w:rPr>
          <w:rStyle w:val="CommentTok"/>
        </w:rPr>
        <w:t>#Recombine</w:t>
      </w:r>
      <w:r>
        <w:br/>
      </w:r>
      <w:r>
        <w:rPr>
          <w:rStyle w:val="NormalTok"/>
        </w:rPr>
        <w:t xml:space="preserve">  </w:t>
      </w:r>
      <w:proofErr w:type="spellStart"/>
      <w:r>
        <w:rPr>
          <w:rStyle w:val="NormalTok"/>
        </w:rPr>
        <w:t>tr_mm</w:t>
      </w:r>
      <w:proofErr w:type="spellEnd"/>
      <w:r>
        <w:rPr>
          <w:rStyle w:val="NormalTok"/>
        </w:rPr>
        <w:t xml:space="preserve"> </w:t>
      </w:r>
      <w:r>
        <w:rPr>
          <w:rStyle w:val="OtherTok"/>
        </w:rPr>
        <w:t>&lt;-</w:t>
      </w:r>
      <w:r>
        <w:rPr>
          <w:rStyle w:val="NormalTok"/>
        </w:rPr>
        <w:t xml:space="preserve"> </w:t>
      </w:r>
      <w:proofErr w:type="spellStart"/>
      <w:r>
        <w:rPr>
          <w:rStyle w:val="FunctionTok"/>
        </w:rPr>
        <w:t>cbind</w:t>
      </w:r>
      <w:proofErr w:type="spellEnd"/>
      <w:r>
        <w:rPr>
          <w:rStyle w:val="NormalTok"/>
        </w:rPr>
        <w:t>(</w:t>
      </w:r>
      <w:proofErr w:type="spellStart"/>
      <w:r>
        <w:rPr>
          <w:rStyle w:val="NormalTok"/>
        </w:rPr>
        <w:t>tr_non</w:t>
      </w:r>
      <w:proofErr w:type="spellEnd"/>
      <w:r>
        <w:rPr>
          <w:rStyle w:val="NormalTok"/>
        </w:rPr>
        <w:t xml:space="preserve">, </w:t>
      </w:r>
      <w:proofErr w:type="spellStart"/>
      <w:r>
        <w:rPr>
          <w:rStyle w:val="NormalTok"/>
        </w:rPr>
        <w:t>tr_num_mm</w:t>
      </w:r>
      <w:proofErr w:type="spellEnd"/>
      <w:r>
        <w:rPr>
          <w:rStyle w:val="NormalTok"/>
        </w:rPr>
        <w:t>)</w:t>
      </w:r>
      <w:r>
        <w:br/>
      </w:r>
      <w:r>
        <w:rPr>
          <w:rStyle w:val="NormalTok"/>
        </w:rPr>
        <w:t>}</w:t>
      </w:r>
    </w:p>
    <w:bookmarkEnd w:id="18"/>
    <w:p w14:paraId="6D10D2ED" w14:textId="77777777" w:rsidR="00115C00" w:rsidRDefault="00115C00" w:rsidP="00115C00">
      <w:pPr>
        <w:pStyle w:val="Heading3"/>
      </w:pPr>
      <w:r>
        <w:t>Z-Score Standardization</w:t>
      </w:r>
    </w:p>
    <w:p w14:paraId="3978BDD1" w14:textId="77777777" w:rsidR="00115C00" w:rsidRDefault="00115C00" w:rsidP="00115C00">
      <w:pPr>
        <w:pStyle w:val="SourceCode"/>
      </w:pPr>
      <w:r>
        <w:rPr>
          <w:rStyle w:val="CommentTok"/>
        </w:rPr>
        <w:lastRenderedPageBreak/>
        <w:t>#Z-Score Function</w:t>
      </w:r>
      <w:r>
        <w:br/>
      </w:r>
      <w:proofErr w:type="spellStart"/>
      <w:r>
        <w:rPr>
          <w:rStyle w:val="NormalTok"/>
        </w:rPr>
        <w:t>standard.z</w:t>
      </w:r>
      <w:proofErr w:type="spellEnd"/>
      <w:r>
        <w:rPr>
          <w:rStyle w:val="NormalTok"/>
        </w:rPr>
        <w:t xml:space="preserve"> </w:t>
      </w:r>
      <w:r>
        <w:rPr>
          <w:rStyle w:val="OtherTok"/>
        </w:rPr>
        <w:t>&lt;-</w:t>
      </w:r>
      <w:r>
        <w:rPr>
          <w:rStyle w:val="NormalTok"/>
        </w:rPr>
        <w:t xml:space="preserve"> </w:t>
      </w:r>
      <w:r>
        <w:rPr>
          <w:rStyle w:val="ControlFlowTok"/>
        </w:rPr>
        <w:t>function</w:t>
      </w:r>
      <w:r>
        <w:rPr>
          <w:rStyle w:val="NormalTok"/>
        </w:rPr>
        <w:t>(x){</w:t>
      </w:r>
      <w:r>
        <w:br/>
      </w:r>
      <w:r>
        <w:rPr>
          <w:rStyle w:val="NormalTok"/>
        </w:rPr>
        <w:t xml:space="preserve">  (x</w:t>
      </w:r>
      <w:r>
        <w:rPr>
          <w:rStyle w:val="SpecialCharTok"/>
        </w:rPr>
        <w:t>-</w:t>
      </w:r>
      <w:r>
        <w:rPr>
          <w:rStyle w:val="FunctionTok"/>
        </w:rPr>
        <w:t>mean</w:t>
      </w:r>
      <w:r>
        <w:rPr>
          <w:rStyle w:val="NormalTok"/>
        </w:rPr>
        <w:t>(x))</w:t>
      </w:r>
      <w:r>
        <w:rPr>
          <w:rStyle w:val="SpecialCharTok"/>
        </w:rPr>
        <w:t>/</w:t>
      </w:r>
      <w:proofErr w:type="spellStart"/>
      <w:r>
        <w:rPr>
          <w:rStyle w:val="FunctionTok"/>
        </w:rPr>
        <w:t>sd</w:t>
      </w:r>
      <w:proofErr w:type="spellEnd"/>
      <w:r>
        <w:rPr>
          <w:rStyle w:val="NormalTok"/>
        </w:rPr>
        <w:t>(x)</w:t>
      </w:r>
      <w:r>
        <w:br/>
      </w:r>
      <w:r>
        <w:rPr>
          <w:rStyle w:val="NormalTok"/>
        </w:rPr>
        <w:t>}</w:t>
      </w:r>
      <w:r>
        <w:br/>
      </w:r>
      <w:r>
        <w:br/>
      </w:r>
      <w:r>
        <w:rPr>
          <w:rStyle w:val="CommentTok"/>
        </w:rPr>
        <w:t>#Function to Standardize all Numeric Variables in Data Frame</w:t>
      </w:r>
      <w:r>
        <w:br/>
      </w:r>
      <w:proofErr w:type="spellStart"/>
      <w:r>
        <w:rPr>
          <w:rStyle w:val="NormalTok"/>
        </w:rPr>
        <w:t>standard.z.df</w:t>
      </w:r>
      <w:proofErr w:type="spellEnd"/>
      <w:r>
        <w:rPr>
          <w:rStyle w:val="NormalTok"/>
        </w:rPr>
        <w:t xml:space="preserve"> </w:t>
      </w:r>
      <w:r>
        <w:rPr>
          <w:rStyle w:val="OtherTok"/>
        </w:rPr>
        <w:t>&lt;-</w:t>
      </w:r>
      <w:r>
        <w:rPr>
          <w:rStyle w:val="NormalTok"/>
        </w:rPr>
        <w:t xml:space="preserve"> </w:t>
      </w:r>
      <w:r>
        <w:rPr>
          <w:rStyle w:val="ControlFlowTok"/>
        </w:rPr>
        <w:t>function</w:t>
      </w:r>
      <w:r>
        <w:rPr>
          <w:rStyle w:val="NormalTok"/>
        </w:rPr>
        <w:t>(x){</w:t>
      </w:r>
      <w:r>
        <w:br/>
      </w:r>
      <w:r>
        <w:rPr>
          <w:rStyle w:val="NormalTok"/>
        </w:rPr>
        <w:t xml:space="preserve">  </w:t>
      </w:r>
      <w:r>
        <w:rPr>
          <w:rStyle w:val="CommentTok"/>
        </w:rPr>
        <w:t>#Split Data</w:t>
      </w:r>
      <w:r>
        <w:br/>
      </w:r>
      <w:r>
        <w:rPr>
          <w:rStyle w:val="NormalTok"/>
        </w:rPr>
        <w:t xml:space="preserve">  </w:t>
      </w:r>
      <w:proofErr w:type="spellStart"/>
      <w:r>
        <w:rPr>
          <w:rStyle w:val="NormalTok"/>
        </w:rPr>
        <w:t>tr_num</w:t>
      </w:r>
      <w:proofErr w:type="spellEnd"/>
      <w:r>
        <w:rPr>
          <w:rStyle w:val="NormalTok"/>
        </w:rPr>
        <w:t xml:space="preserve"> </w:t>
      </w:r>
      <w:r>
        <w:rPr>
          <w:rStyle w:val="OtherTok"/>
        </w:rPr>
        <w:t>&lt;-</w:t>
      </w:r>
      <w:r>
        <w:rPr>
          <w:rStyle w:val="NormalTok"/>
        </w:rPr>
        <w:t xml:space="preserve"> x </w:t>
      </w:r>
      <w:r>
        <w:rPr>
          <w:rStyle w:val="SpecialCharTok"/>
        </w:rPr>
        <w:t>%&gt;%</w:t>
      </w:r>
      <w:r>
        <w:rPr>
          <w:rStyle w:val="NormalTok"/>
        </w:rPr>
        <w:t xml:space="preserve"> </w:t>
      </w:r>
      <w:r>
        <w:rPr>
          <w:rStyle w:val="FunctionTok"/>
        </w:rPr>
        <w:t>select</w:t>
      </w:r>
      <w:r>
        <w:rPr>
          <w:rStyle w:val="NormalTok"/>
        </w:rPr>
        <w:t>(</w:t>
      </w:r>
      <w:r>
        <w:rPr>
          <w:rStyle w:val="FunctionTok"/>
        </w:rPr>
        <w:t>where</w:t>
      </w:r>
      <w:r>
        <w:rPr>
          <w:rStyle w:val="NormalTok"/>
        </w:rPr>
        <w:t>(</w:t>
      </w:r>
      <w:proofErr w:type="spellStart"/>
      <w:r>
        <w:rPr>
          <w:rStyle w:val="NormalTok"/>
        </w:rPr>
        <w:t>is.numeric</w:t>
      </w:r>
      <w:proofErr w:type="spellEnd"/>
      <w:r>
        <w:rPr>
          <w:rStyle w:val="NormalTok"/>
        </w:rPr>
        <w:t>))</w:t>
      </w:r>
      <w:r>
        <w:br/>
      </w:r>
      <w:r>
        <w:rPr>
          <w:rStyle w:val="NormalTok"/>
        </w:rPr>
        <w:t xml:space="preserve">  </w:t>
      </w:r>
      <w:proofErr w:type="spellStart"/>
      <w:r>
        <w:rPr>
          <w:rStyle w:val="NormalTok"/>
        </w:rPr>
        <w:t>tr_non</w:t>
      </w:r>
      <w:proofErr w:type="spellEnd"/>
      <w:r>
        <w:rPr>
          <w:rStyle w:val="NormalTok"/>
        </w:rPr>
        <w:t xml:space="preserve"> </w:t>
      </w:r>
      <w:r>
        <w:rPr>
          <w:rStyle w:val="OtherTok"/>
        </w:rPr>
        <w:t>&lt;-</w:t>
      </w:r>
      <w:r>
        <w:rPr>
          <w:rStyle w:val="NormalTok"/>
        </w:rPr>
        <w:t xml:space="preserve"> x </w:t>
      </w:r>
      <w:r>
        <w:rPr>
          <w:rStyle w:val="SpecialCharTok"/>
        </w:rPr>
        <w:t>%&gt;%</w:t>
      </w:r>
      <w:r>
        <w:rPr>
          <w:rStyle w:val="NormalTok"/>
        </w:rPr>
        <w:t xml:space="preserve"> </w:t>
      </w:r>
      <w:r>
        <w:rPr>
          <w:rStyle w:val="FunctionTok"/>
        </w:rPr>
        <w:t>select</w:t>
      </w:r>
      <w:r>
        <w:rPr>
          <w:rStyle w:val="NormalTok"/>
        </w:rPr>
        <w:t>(</w:t>
      </w:r>
      <w:r>
        <w:rPr>
          <w:rStyle w:val="SpecialCharTok"/>
        </w:rPr>
        <w:t>!</w:t>
      </w:r>
      <w:r>
        <w:rPr>
          <w:rStyle w:val="FunctionTok"/>
        </w:rPr>
        <w:t>where</w:t>
      </w:r>
      <w:r>
        <w:rPr>
          <w:rStyle w:val="NormalTok"/>
        </w:rPr>
        <w:t>(</w:t>
      </w:r>
      <w:proofErr w:type="spellStart"/>
      <w:r>
        <w:rPr>
          <w:rStyle w:val="NormalTok"/>
        </w:rPr>
        <w:t>is.numeric</w:t>
      </w:r>
      <w:proofErr w:type="spellEnd"/>
      <w:r>
        <w:rPr>
          <w:rStyle w:val="NormalTok"/>
        </w:rPr>
        <w:t>))</w:t>
      </w:r>
      <w:r>
        <w:br/>
      </w:r>
      <w:r>
        <w:rPr>
          <w:rStyle w:val="NormalTok"/>
        </w:rPr>
        <w:t xml:space="preserve">  </w:t>
      </w:r>
      <w:r>
        <w:br/>
      </w:r>
      <w:r>
        <w:rPr>
          <w:rStyle w:val="NormalTok"/>
        </w:rPr>
        <w:t xml:space="preserve">  </w:t>
      </w:r>
      <w:r>
        <w:rPr>
          <w:rStyle w:val="CommentTok"/>
        </w:rPr>
        <w:t>#Run Standardization Function Across Numeric</w:t>
      </w:r>
      <w:r>
        <w:br/>
      </w:r>
      <w:r>
        <w:rPr>
          <w:rStyle w:val="NormalTok"/>
        </w:rPr>
        <w:t xml:space="preserve">  </w:t>
      </w:r>
      <w:proofErr w:type="spellStart"/>
      <w:r>
        <w:rPr>
          <w:rStyle w:val="NormalTok"/>
        </w:rPr>
        <w:t>tr_num_mm</w:t>
      </w:r>
      <w:proofErr w:type="spellEnd"/>
      <w:r>
        <w:rPr>
          <w:rStyle w:val="NormalTok"/>
        </w:rPr>
        <w:t xml:space="preserve"> </w:t>
      </w:r>
      <w:r>
        <w:rPr>
          <w:rStyle w:val="OtherTok"/>
        </w:rPr>
        <w:t>&lt;-</w:t>
      </w:r>
      <w:r>
        <w:rPr>
          <w:rStyle w:val="NormalTok"/>
        </w:rPr>
        <w:t xml:space="preserve"> </w:t>
      </w:r>
      <w:r>
        <w:rPr>
          <w:rStyle w:val="FunctionTok"/>
        </w:rPr>
        <w:t>apply</w:t>
      </w:r>
      <w:r>
        <w:rPr>
          <w:rStyle w:val="NormalTok"/>
        </w:rPr>
        <w:t>(</w:t>
      </w:r>
      <w:r>
        <w:rPr>
          <w:rStyle w:val="AttributeTok"/>
        </w:rPr>
        <w:t>X =</w:t>
      </w:r>
      <w:r>
        <w:rPr>
          <w:rStyle w:val="NormalTok"/>
        </w:rPr>
        <w:t xml:space="preserve"> </w:t>
      </w:r>
      <w:proofErr w:type="spellStart"/>
      <w:r>
        <w:rPr>
          <w:rStyle w:val="NormalTok"/>
        </w:rPr>
        <w:t>tr_num</w:t>
      </w:r>
      <w:proofErr w:type="spellEnd"/>
      <w:r>
        <w:rPr>
          <w:rStyle w:val="NormalTok"/>
        </w:rPr>
        <w:t xml:space="preserve">, </w:t>
      </w:r>
      <w:r>
        <w:rPr>
          <w:rStyle w:val="AttributeTok"/>
        </w:rPr>
        <w:t>FUN =</w:t>
      </w:r>
      <w:r>
        <w:rPr>
          <w:rStyle w:val="NormalTok"/>
        </w:rPr>
        <w:t xml:space="preserve"> </w:t>
      </w:r>
      <w:proofErr w:type="spellStart"/>
      <w:r>
        <w:rPr>
          <w:rStyle w:val="NormalTok"/>
        </w:rPr>
        <w:t>standard.z</w:t>
      </w:r>
      <w:proofErr w:type="spellEnd"/>
      <w:r>
        <w:rPr>
          <w:rStyle w:val="NormalTok"/>
        </w:rPr>
        <w:t xml:space="preserve">, </w:t>
      </w:r>
      <w:r>
        <w:rPr>
          <w:rStyle w:val="AttributeTok"/>
        </w:rPr>
        <w:t>MARGIN =</w:t>
      </w:r>
      <w:r>
        <w:rPr>
          <w:rStyle w:val="NormalTok"/>
        </w:rPr>
        <w:t xml:space="preserve"> </w:t>
      </w:r>
      <w:r>
        <w:rPr>
          <w:rStyle w:val="DecValTok"/>
        </w:rPr>
        <w:t>2</w:t>
      </w:r>
      <w:r>
        <w:rPr>
          <w:rStyle w:val="NormalTok"/>
        </w:rPr>
        <w:t>)</w:t>
      </w:r>
      <w:r>
        <w:br/>
      </w:r>
      <w:r>
        <w:rPr>
          <w:rStyle w:val="NormalTok"/>
        </w:rPr>
        <w:t xml:space="preserve">  </w:t>
      </w:r>
      <w:r>
        <w:br/>
      </w:r>
      <w:r>
        <w:rPr>
          <w:rStyle w:val="NormalTok"/>
        </w:rPr>
        <w:t xml:space="preserve">  </w:t>
      </w:r>
      <w:r>
        <w:rPr>
          <w:rStyle w:val="CommentTok"/>
        </w:rPr>
        <w:t>#Recombine</w:t>
      </w:r>
      <w:r>
        <w:br/>
      </w:r>
      <w:r>
        <w:rPr>
          <w:rStyle w:val="NormalTok"/>
        </w:rPr>
        <w:t xml:space="preserve">  </w:t>
      </w:r>
      <w:proofErr w:type="spellStart"/>
      <w:r>
        <w:rPr>
          <w:rStyle w:val="NormalTok"/>
        </w:rPr>
        <w:t>tr_mm</w:t>
      </w:r>
      <w:proofErr w:type="spellEnd"/>
      <w:r>
        <w:rPr>
          <w:rStyle w:val="NormalTok"/>
        </w:rPr>
        <w:t xml:space="preserve"> </w:t>
      </w:r>
      <w:r>
        <w:rPr>
          <w:rStyle w:val="OtherTok"/>
        </w:rPr>
        <w:t>&lt;-</w:t>
      </w:r>
      <w:r>
        <w:rPr>
          <w:rStyle w:val="NormalTok"/>
        </w:rPr>
        <w:t xml:space="preserve"> </w:t>
      </w:r>
      <w:proofErr w:type="spellStart"/>
      <w:r>
        <w:rPr>
          <w:rStyle w:val="FunctionTok"/>
        </w:rPr>
        <w:t>cbind</w:t>
      </w:r>
      <w:proofErr w:type="spellEnd"/>
      <w:r>
        <w:rPr>
          <w:rStyle w:val="NormalTok"/>
        </w:rPr>
        <w:t>(</w:t>
      </w:r>
      <w:proofErr w:type="spellStart"/>
      <w:r>
        <w:rPr>
          <w:rStyle w:val="NormalTok"/>
        </w:rPr>
        <w:t>tr_non</w:t>
      </w:r>
      <w:proofErr w:type="spellEnd"/>
      <w:r>
        <w:rPr>
          <w:rStyle w:val="NormalTok"/>
        </w:rPr>
        <w:t xml:space="preserve">, </w:t>
      </w:r>
      <w:proofErr w:type="spellStart"/>
      <w:r>
        <w:rPr>
          <w:rStyle w:val="NormalTok"/>
        </w:rPr>
        <w:t>tr_num_mm</w:t>
      </w:r>
      <w:proofErr w:type="spellEnd"/>
      <w:r>
        <w:rPr>
          <w:rStyle w:val="NormalTok"/>
        </w:rPr>
        <w:t>)</w:t>
      </w:r>
      <w:r>
        <w:br/>
      </w:r>
      <w:r>
        <w:rPr>
          <w:rStyle w:val="NormalTok"/>
        </w:rPr>
        <w:t>}</w:t>
      </w:r>
    </w:p>
    <w:p w14:paraId="6816CE2B" w14:textId="77777777" w:rsidR="00115C00" w:rsidRDefault="00115C00" w:rsidP="00115C00">
      <w:pPr>
        <w:pStyle w:val="Heading3"/>
      </w:pPr>
      <w:bookmarkStart w:id="19" w:name="z-score-standardization"/>
      <w:bookmarkEnd w:id="19"/>
      <w:r>
        <w:t>Feature Selection</w:t>
      </w:r>
    </w:p>
    <w:p w14:paraId="4DF04041" w14:textId="77777777" w:rsidR="00115C00" w:rsidRDefault="00115C00" w:rsidP="00115C00">
      <w:pPr>
        <w:pStyle w:val="SourceCode"/>
      </w:pPr>
      <w:r>
        <w:rPr>
          <w:rStyle w:val="CommentTok"/>
        </w:rPr>
        <w:t xml:space="preserve"># Run the </w:t>
      </w:r>
      <w:proofErr w:type="spellStart"/>
      <w:r>
        <w:rPr>
          <w:rStyle w:val="CommentTok"/>
        </w:rPr>
        <w:t>boruta</w:t>
      </w:r>
      <w:proofErr w:type="spellEnd"/>
      <w:r>
        <w:br/>
      </w:r>
      <w:proofErr w:type="spellStart"/>
      <w:r>
        <w:rPr>
          <w:rStyle w:val="NormalTok"/>
        </w:rPr>
        <w:t>Stroke_over_z</w:t>
      </w:r>
      <w:proofErr w:type="spellEnd"/>
      <w:r>
        <w:rPr>
          <w:rStyle w:val="NormalTok"/>
        </w:rPr>
        <w:t xml:space="preserve"> </w:t>
      </w:r>
      <w:r>
        <w:rPr>
          <w:rStyle w:val="OtherTok"/>
        </w:rPr>
        <w:t>&lt;-</w:t>
      </w:r>
      <w:r>
        <w:rPr>
          <w:rStyle w:val="NormalTok"/>
        </w:rPr>
        <w:t xml:space="preserve"> </w:t>
      </w:r>
      <w:proofErr w:type="spellStart"/>
      <w:r>
        <w:rPr>
          <w:rStyle w:val="FunctionTok"/>
        </w:rPr>
        <w:t>standard.z.df</w:t>
      </w:r>
      <w:proofErr w:type="spellEnd"/>
      <w:r>
        <w:rPr>
          <w:rStyle w:val="NormalTok"/>
        </w:rPr>
        <w:t>(</w:t>
      </w:r>
      <w:proofErr w:type="spellStart"/>
      <w:r>
        <w:rPr>
          <w:rStyle w:val="NormalTok"/>
        </w:rPr>
        <w:t>Stroke_over</w:t>
      </w:r>
      <w:proofErr w:type="spellEnd"/>
      <w:r>
        <w:rPr>
          <w:rStyle w:val="NormalTok"/>
        </w:rPr>
        <w:t>)</w:t>
      </w:r>
      <w:r>
        <w:br/>
      </w:r>
      <w:r>
        <w:br/>
      </w:r>
      <w:proofErr w:type="spellStart"/>
      <w:r>
        <w:rPr>
          <w:rStyle w:val="NormalTok"/>
        </w:rPr>
        <w:t>boruta_out</w:t>
      </w:r>
      <w:proofErr w:type="spellEnd"/>
      <w:r>
        <w:rPr>
          <w:rStyle w:val="NormalTok"/>
        </w:rPr>
        <w:t xml:space="preserve"> </w:t>
      </w:r>
      <w:r>
        <w:rPr>
          <w:rStyle w:val="OtherTok"/>
        </w:rPr>
        <w:t>&lt;-</w:t>
      </w:r>
      <w:r>
        <w:rPr>
          <w:rStyle w:val="NormalTok"/>
        </w:rPr>
        <w:t xml:space="preserve"> </w:t>
      </w:r>
      <w:r>
        <w:rPr>
          <w:rStyle w:val="FunctionTok"/>
        </w:rPr>
        <w:t>Boruta</w:t>
      </w:r>
      <w:r>
        <w:rPr>
          <w:rStyle w:val="NormalTok"/>
        </w:rPr>
        <w:t xml:space="preserve">(stroke </w:t>
      </w:r>
      <w:r>
        <w:rPr>
          <w:rStyle w:val="SpecialCharTok"/>
        </w:rPr>
        <w:t>~</w:t>
      </w:r>
      <w:r>
        <w:rPr>
          <w:rStyle w:val="NormalTok"/>
        </w:rPr>
        <w:t xml:space="preserve"> ., </w:t>
      </w:r>
      <w:r>
        <w:rPr>
          <w:rStyle w:val="AttributeTok"/>
        </w:rPr>
        <w:t>data =</w:t>
      </w:r>
      <w:r>
        <w:rPr>
          <w:rStyle w:val="NormalTok"/>
        </w:rPr>
        <w:t xml:space="preserve"> </w:t>
      </w:r>
      <w:proofErr w:type="spellStart"/>
      <w:r>
        <w:rPr>
          <w:rStyle w:val="NormalTok"/>
        </w:rPr>
        <w:t>Stroke_over_z</w:t>
      </w:r>
      <w:proofErr w:type="spellEnd"/>
      <w:r>
        <w:rPr>
          <w:rStyle w:val="NormalTok"/>
        </w:rPr>
        <w:t xml:space="preserve">, </w:t>
      </w:r>
      <w:proofErr w:type="spellStart"/>
      <w:r>
        <w:rPr>
          <w:rStyle w:val="AttributeTok"/>
        </w:rPr>
        <w:t>doTrace</w:t>
      </w:r>
      <w:proofErr w:type="spellEnd"/>
      <w:r>
        <w:rPr>
          <w:rStyle w:val="AttributeTok"/>
        </w:rPr>
        <w:t xml:space="preserve"> =</w:t>
      </w:r>
      <w:r>
        <w:rPr>
          <w:rStyle w:val="NormalTok"/>
        </w:rPr>
        <w:t xml:space="preserve"> </w:t>
      </w:r>
      <w:r>
        <w:rPr>
          <w:rStyle w:val="DecValTok"/>
        </w:rPr>
        <w:t>2</w:t>
      </w:r>
      <w:r>
        <w:rPr>
          <w:rStyle w:val="NormalTok"/>
        </w:rPr>
        <w:t>)</w:t>
      </w:r>
    </w:p>
    <w:p w14:paraId="14DDE864" w14:textId="77777777" w:rsidR="00115C00" w:rsidRDefault="00115C00" w:rsidP="00115C00">
      <w:pPr>
        <w:pStyle w:val="SourceCode"/>
      </w:pPr>
      <w:r>
        <w:rPr>
          <w:rStyle w:val="VerbatimChar"/>
        </w:rPr>
        <w:t>##  1. run of importance source...</w:t>
      </w:r>
    </w:p>
    <w:p w14:paraId="2028F196" w14:textId="77777777" w:rsidR="00115C00" w:rsidRDefault="00115C00" w:rsidP="00115C00">
      <w:pPr>
        <w:pStyle w:val="SourceCode"/>
      </w:pPr>
      <w:r>
        <w:rPr>
          <w:rStyle w:val="VerbatimChar"/>
        </w:rPr>
        <w:t>##  2. run of importance source...</w:t>
      </w:r>
    </w:p>
    <w:p w14:paraId="5DC8D63E" w14:textId="77777777" w:rsidR="00115C00" w:rsidRDefault="00115C00" w:rsidP="00115C00">
      <w:pPr>
        <w:pStyle w:val="SourceCode"/>
      </w:pPr>
      <w:r>
        <w:rPr>
          <w:rStyle w:val="VerbatimChar"/>
        </w:rPr>
        <w:t>##  3. run of importance source...</w:t>
      </w:r>
    </w:p>
    <w:p w14:paraId="7CCFDEB0" w14:textId="77777777" w:rsidR="00115C00" w:rsidRDefault="00115C00" w:rsidP="00115C00">
      <w:pPr>
        <w:pStyle w:val="SourceCode"/>
      </w:pPr>
      <w:r>
        <w:rPr>
          <w:rStyle w:val="VerbatimChar"/>
        </w:rPr>
        <w:t>##  4. run of importance source...</w:t>
      </w:r>
    </w:p>
    <w:p w14:paraId="4D9F01CB" w14:textId="77777777" w:rsidR="00115C00" w:rsidRDefault="00115C00" w:rsidP="00115C00">
      <w:pPr>
        <w:pStyle w:val="SourceCode"/>
      </w:pPr>
      <w:r>
        <w:rPr>
          <w:rStyle w:val="VerbatimChar"/>
        </w:rPr>
        <w:t>##  5. run of importance source...</w:t>
      </w:r>
    </w:p>
    <w:p w14:paraId="6814AC53" w14:textId="77777777" w:rsidR="00115C00" w:rsidRDefault="00115C00" w:rsidP="00115C00">
      <w:pPr>
        <w:pStyle w:val="SourceCode"/>
      </w:pPr>
      <w:r>
        <w:rPr>
          <w:rStyle w:val="VerbatimChar"/>
        </w:rPr>
        <w:t>##  6. run of importance source...</w:t>
      </w:r>
    </w:p>
    <w:p w14:paraId="7C23D559" w14:textId="77777777" w:rsidR="00115C00" w:rsidRDefault="00115C00" w:rsidP="00115C00">
      <w:pPr>
        <w:pStyle w:val="SourceCode"/>
      </w:pPr>
      <w:r>
        <w:rPr>
          <w:rStyle w:val="VerbatimChar"/>
        </w:rPr>
        <w:t>##  7. run of importance source...</w:t>
      </w:r>
    </w:p>
    <w:p w14:paraId="05BCB870" w14:textId="77777777" w:rsidR="00115C00" w:rsidRDefault="00115C00" w:rsidP="00115C00">
      <w:pPr>
        <w:pStyle w:val="SourceCode"/>
      </w:pPr>
      <w:r>
        <w:rPr>
          <w:rStyle w:val="VerbatimChar"/>
        </w:rPr>
        <w:t>##  8. run of importance source...</w:t>
      </w:r>
    </w:p>
    <w:p w14:paraId="33FC52F7" w14:textId="77777777" w:rsidR="00115C00" w:rsidRDefault="00115C00" w:rsidP="00115C00">
      <w:pPr>
        <w:pStyle w:val="SourceCode"/>
      </w:pPr>
      <w:r>
        <w:rPr>
          <w:rStyle w:val="VerbatimChar"/>
        </w:rPr>
        <w:t>##  9. run of importance source...</w:t>
      </w:r>
    </w:p>
    <w:p w14:paraId="7207A2FF" w14:textId="77777777" w:rsidR="00115C00" w:rsidRDefault="00115C00" w:rsidP="00115C00">
      <w:pPr>
        <w:pStyle w:val="SourceCode"/>
      </w:pPr>
      <w:r>
        <w:rPr>
          <w:rStyle w:val="VerbatimChar"/>
        </w:rPr>
        <w:t>##  10. run of importance source...</w:t>
      </w:r>
    </w:p>
    <w:p w14:paraId="2A05059A" w14:textId="77777777" w:rsidR="00115C00" w:rsidRDefault="00115C00" w:rsidP="00115C00">
      <w:pPr>
        <w:pStyle w:val="SourceCode"/>
      </w:pPr>
      <w:r>
        <w:rPr>
          <w:rStyle w:val="VerbatimChar"/>
        </w:rPr>
        <w:t>## After 10 iterations, +16 secs:</w:t>
      </w:r>
    </w:p>
    <w:p w14:paraId="1DB4AD41" w14:textId="77777777" w:rsidR="00115C00" w:rsidRDefault="00115C00" w:rsidP="00115C00">
      <w:pPr>
        <w:pStyle w:val="SourceCode"/>
      </w:pPr>
      <w:r>
        <w:rPr>
          <w:rStyle w:val="VerbatimChar"/>
        </w:rPr>
        <w:t xml:space="preserve">##  confirmed 10 attributes: age, </w:t>
      </w:r>
      <w:proofErr w:type="spellStart"/>
      <w:r>
        <w:rPr>
          <w:rStyle w:val="VerbatimChar"/>
        </w:rPr>
        <w:t>avg_glucose_level</w:t>
      </w:r>
      <w:proofErr w:type="spellEnd"/>
      <w:r>
        <w:rPr>
          <w:rStyle w:val="VerbatimChar"/>
        </w:rPr>
        <w:t xml:space="preserve">, </w:t>
      </w:r>
      <w:proofErr w:type="spellStart"/>
      <w:r>
        <w:rPr>
          <w:rStyle w:val="VerbatimChar"/>
        </w:rPr>
        <w:t>bmi</w:t>
      </w:r>
      <w:proofErr w:type="spellEnd"/>
      <w:r>
        <w:rPr>
          <w:rStyle w:val="VerbatimChar"/>
        </w:rPr>
        <w:t xml:space="preserve">, </w:t>
      </w:r>
      <w:proofErr w:type="spellStart"/>
      <w:r>
        <w:rPr>
          <w:rStyle w:val="VerbatimChar"/>
        </w:rPr>
        <w:t>ever_married</w:t>
      </w:r>
      <w:proofErr w:type="spellEnd"/>
      <w:r>
        <w:rPr>
          <w:rStyle w:val="VerbatimChar"/>
        </w:rPr>
        <w:t>, gender and 5 more;</w:t>
      </w:r>
    </w:p>
    <w:p w14:paraId="376754F4" w14:textId="77777777" w:rsidR="00115C00" w:rsidRDefault="00115C00" w:rsidP="00115C00">
      <w:pPr>
        <w:pStyle w:val="SourceCode"/>
      </w:pPr>
      <w:r>
        <w:rPr>
          <w:rStyle w:val="VerbatimChar"/>
        </w:rPr>
        <w:t>##  no more attributes left.</w:t>
      </w:r>
    </w:p>
    <w:p w14:paraId="1232F347" w14:textId="77777777" w:rsidR="00115C00" w:rsidRDefault="00115C00" w:rsidP="00115C00">
      <w:pPr>
        <w:pStyle w:val="SourceCode"/>
      </w:pPr>
      <w:proofErr w:type="spellStart"/>
      <w:r>
        <w:rPr>
          <w:rStyle w:val="NormalTok"/>
        </w:rPr>
        <w:lastRenderedPageBreak/>
        <w:t>boruta_sig</w:t>
      </w:r>
      <w:proofErr w:type="spellEnd"/>
      <w:r>
        <w:rPr>
          <w:rStyle w:val="NormalTok"/>
        </w:rPr>
        <w:t xml:space="preserve"> </w:t>
      </w:r>
      <w:r>
        <w:rPr>
          <w:rStyle w:val="OtherTok"/>
        </w:rPr>
        <w:t>&lt;-</w:t>
      </w:r>
      <w:r>
        <w:rPr>
          <w:rStyle w:val="NormalTok"/>
        </w:rPr>
        <w:t xml:space="preserve"> </w:t>
      </w:r>
      <w:proofErr w:type="spellStart"/>
      <w:r>
        <w:rPr>
          <w:rStyle w:val="FunctionTok"/>
        </w:rPr>
        <w:t>getSelectedAttributes</w:t>
      </w:r>
      <w:proofErr w:type="spellEnd"/>
      <w:r>
        <w:rPr>
          <w:rStyle w:val="NormalTok"/>
        </w:rPr>
        <w:t>(</w:t>
      </w:r>
      <w:proofErr w:type="spellStart"/>
      <w:r>
        <w:rPr>
          <w:rStyle w:val="NormalTok"/>
        </w:rPr>
        <w:t>boruta_out</w:t>
      </w:r>
      <w:proofErr w:type="spellEnd"/>
      <w:r>
        <w:rPr>
          <w:rStyle w:val="NormalTok"/>
        </w:rPr>
        <w:t xml:space="preserve">, </w:t>
      </w:r>
      <w:proofErr w:type="spellStart"/>
      <w:r>
        <w:rPr>
          <w:rStyle w:val="AttributeTok"/>
        </w:rPr>
        <w:t>withTentative</w:t>
      </w:r>
      <w:proofErr w:type="spellEnd"/>
      <w:r>
        <w:rPr>
          <w:rStyle w:val="AttributeTok"/>
        </w:rPr>
        <w:t xml:space="preserve"> =</w:t>
      </w:r>
      <w:r>
        <w:rPr>
          <w:rStyle w:val="NormalTok"/>
        </w:rPr>
        <w:t xml:space="preserve"> T)</w:t>
      </w:r>
      <w:r>
        <w:br/>
      </w:r>
      <w:r>
        <w:br/>
      </w:r>
      <w:r>
        <w:rPr>
          <w:rStyle w:val="FunctionTok"/>
        </w:rPr>
        <w:t>print</w:t>
      </w:r>
      <w:r>
        <w:rPr>
          <w:rStyle w:val="NormalTok"/>
        </w:rPr>
        <w:t>(</w:t>
      </w:r>
      <w:proofErr w:type="spellStart"/>
      <w:r>
        <w:rPr>
          <w:rStyle w:val="NormalTok"/>
        </w:rPr>
        <w:t>boruta_sig</w:t>
      </w:r>
      <w:proofErr w:type="spellEnd"/>
      <w:r>
        <w:rPr>
          <w:rStyle w:val="NormalTok"/>
        </w:rPr>
        <w:t>)</w:t>
      </w:r>
    </w:p>
    <w:p w14:paraId="47ABAE14" w14:textId="77777777" w:rsidR="00115C00" w:rsidRDefault="00115C00" w:rsidP="00115C00">
      <w:pPr>
        <w:pStyle w:val="SourceCode"/>
      </w:pPr>
      <w:r>
        <w:rPr>
          <w:rStyle w:val="VerbatimChar"/>
        </w:rPr>
        <w:t>##  [1] "gender"            "hypertension"      "</w:t>
      </w:r>
      <w:proofErr w:type="spellStart"/>
      <w:r>
        <w:rPr>
          <w:rStyle w:val="VerbatimChar"/>
        </w:rPr>
        <w:t>heart_disease</w:t>
      </w:r>
      <w:proofErr w:type="spellEnd"/>
      <w:r>
        <w:rPr>
          <w:rStyle w:val="VerbatimChar"/>
        </w:rPr>
        <w:t xml:space="preserve">"    </w:t>
      </w:r>
      <w:r>
        <w:br/>
      </w:r>
      <w:r>
        <w:rPr>
          <w:rStyle w:val="VerbatimChar"/>
        </w:rPr>
        <w:t>##  [4] "</w:t>
      </w:r>
      <w:proofErr w:type="spellStart"/>
      <w:r>
        <w:rPr>
          <w:rStyle w:val="VerbatimChar"/>
        </w:rPr>
        <w:t>ever_married</w:t>
      </w:r>
      <w:proofErr w:type="spellEnd"/>
      <w:r>
        <w:rPr>
          <w:rStyle w:val="VerbatimChar"/>
        </w:rPr>
        <w:t>"      "</w:t>
      </w:r>
      <w:proofErr w:type="spellStart"/>
      <w:r>
        <w:rPr>
          <w:rStyle w:val="VerbatimChar"/>
        </w:rPr>
        <w:t>work_type</w:t>
      </w:r>
      <w:proofErr w:type="spellEnd"/>
      <w:r>
        <w:rPr>
          <w:rStyle w:val="VerbatimChar"/>
        </w:rPr>
        <w:t>"         "</w:t>
      </w:r>
      <w:proofErr w:type="spellStart"/>
      <w:r>
        <w:rPr>
          <w:rStyle w:val="VerbatimChar"/>
        </w:rPr>
        <w:t>Residence_type</w:t>
      </w:r>
      <w:proofErr w:type="spellEnd"/>
      <w:r>
        <w:rPr>
          <w:rStyle w:val="VerbatimChar"/>
        </w:rPr>
        <w:t xml:space="preserve">"   </w:t>
      </w:r>
      <w:r>
        <w:br/>
      </w:r>
      <w:r>
        <w:rPr>
          <w:rStyle w:val="VerbatimChar"/>
        </w:rPr>
        <w:t>##  [7] "</w:t>
      </w:r>
      <w:proofErr w:type="spellStart"/>
      <w:r>
        <w:rPr>
          <w:rStyle w:val="VerbatimChar"/>
        </w:rPr>
        <w:t>smoking_status</w:t>
      </w:r>
      <w:proofErr w:type="spellEnd"/>
      <w:r>
        <w:rPr>
          <w:rStyle w:val="VerbatimChar"/>
        </w:rPr>
        <w:t>"    "age"               "</w:t>
      </w:r>
      <w:proofErr w:type="spellStart"/>
      <w:r>
        <w:rPr>
          <w:rStyle w:val="VerbatimChar"/>
        </w:rPr>
        <w:t>avg_glucose_level</w:t>
      </w:r>
      <w:proofErr w:type="spellEnd"/>
      <w:r>
        <w:rPr>
          <w:rStyle w:val="VerbatimChar"/>
        </w:rPr>
        <w:t>"</w:t>
      </w:r>
      <w:r>
        <w:br/>
      </w:r>
      <w:r>
        <w:rPr>
          <w:rStyle w:val="VerbatimChar"/>
        </w:rPr>
        <w:t>## [10] "</w:t>
      </w:r>
      <w:proofErr w:type="spellStart"/>
      <w:r>
        <w:rPr>
          <w:rStyle w:val="VerbatimChar"/>
        </w:rPr>
        <w:t>bmi</w:t>
      </w:r>
      <w:proofErr w:type="spellEnd"/>
      <w:r>
        <w:rPr>
          <w:rStyle w:val="VerbatimChar"/>
        </w:rPr>
        <w:t>"</w:t>
      </w:r>
    </w:p>
    <w:p w14:paraId="20421374" w14:textId="77777777" w:rsidR="00115C00" w:rsidRDefault="00115C00" w:rsidP="00115C00">
      <w:pPr>
        <w:pStyle w:val="SourceCode"/>
      </w:pPr>
      <w:r>
        <w:rPr>
          <w:rStyle w:val="NormalTok"/>
        </w:rPr>
        <w:t xml:space="preserve">imps </w:t>
      </w:r>
      <w:r>
        <w:rPr>
          <w:rStyle w:val="OtherTok"/>
        </w:rPr>
        <w:t>&lt;-</w:t>
      </w:r>
      <w:r>
        <w:rPr>
          <w:rStyle w:val="NormalTok"/>
        </w:rPr>
        <w:t xml:space="preserve"> </w:t>
      </w:r>
      <w:proofErr w:type="spellStart"/>
      <w:r>
        <w:rPr>
          <w:rStyle w:val="FunctionTok"/>
        </w:rPr>
        <w:t>attStats</w:t>
      </w:r>
      <w:proofErr w:type="spellEnd"/>
      <w:r>
        <w:rPr>
          <w:rStyle w:val="NormalTok"/>
        </w:rPr>
        <w:t>(</w:t>
      </w:r>
      <w:proofErr w:type="spellStart"/>
      <w:r>
        <w:rPr>
          <w:rStyle w:val="NormalTok"/>
        </w:rPr>
        <w:t>boruta_out</w:t>
      </w:r>
      <w:proofErr w:type="spellEnd"/>
      <w:r>
        <w:rPr>
          <w:rStyle w:val="NormalTok"/>
        </w:rPr>
        <w:t>)</w:t>
      </w:r>
      <w:r>
        <w:br/>
      </w:r>
      <w:r>
        <w:rPr>
          <w:rStyle w:val="NormalTok"/>
        </w:rPr>
        <w:t xml:space="preserve">imps2 </w:t>
      </w:r>
      <w:r>
        <w:rPr>
          <w:rStyle w:val="OtherTok"/>
        </w:rPr>
        <w:t>=</w:t>
      </w:r>
      <w:r>
        <w:rPr>
          <w:rStyle w:val="NormalTok"/>
        </w:rPr>
        <w:t xml:space="preserve"> imps[</w:t>
      </w:r>
      <w:proofErr w:type="spellStart"/>
      <w:r>
        <w:rPr>
          <w:rStyle w:val="NormalTok"/>
        </w:rPr>
        <w:t>imps</w:t>
      </w:r>
      <w:r>
        <w:rPr>
          <w:rStyle w:val="SpecialCharTok"/>
        </w:rPr>
        <w:t>$</w:t>
      </w:r>
      <w:r>
        <w:rPr>
          <w:rStyle w:val="NormalTok"/>
        </w:rPr>
        <w:t>decision</w:t>
      </w:r>
      <w:proofErr w:type="spellEnd"/>
      <w:r>
        <w:rPr>
          <w:rStyle w:val="NormalTok"/>
        </w:rPr>
        <w:t xml:space="preserve"> </w:t>
      </w:r>
      <w:r>
        <w:rPr>
          <w:rStyle w:val="SpecialCharTok"/>
        </w:rPr>
        <w:t>!=</w:t>
      </w:r>
      <w:r>
        <w:rPr>
          <w:rStyle w:val="NormalTok"/>
        </w:rPr>
        <w:t xml:space="preserve"> </w:t>
      </w:r>
      <w:r>
        <w:rPr>
          <w:rStyle w:val="StringTok"/>
        </w:rPr>
        <w:t>'Rejected'</w:t>
      </w:r>
      <w:r>
        <w:rPr>
          <w:rStyle w:val="NormalTok"/>
        </w:rPr>
        <w:t xml:space="preserve">, </w:t>
      </w:r>
      <w:r>
        <w:rPr>
          <w:rStyle w:val="FunctionTok"/>
        </w:rPr>
        <w:t>c</w:t>
      </w:r>
      <w:r>
        <w:rPr>
          <w:rStyle w:val="NormalTok"/>
        </w:rPr>
        <w:t>(</w:t>
      </w:r>
      <w:r>
        <w:rPr>
          <w:rStyle w:val="StringTok"/>
        </w:rPr>
        <w:t>'</w:t>
      </w:r>
      <w:proofErr w:type="spellStart"/>
      <w:r>
        <w:rPr>
          <w:rStyle w:val="StringTok"/>
        </w:rPr>
        <w:t>meanImp</w:t>
      </w:r>
      <w:proofErr w:type="spellEnd"/>
      <w:r>
        <w:rPr>
          <w:rStyle w:val="StringTok"/>
        </w:rPr>
        <w:t>'</w:t>
      </w:r>
      <w:r>
        <w:rPr>
          <w:rStyle w:val="NormalTok"/>
        </w:rPr>
        <w:t xml:space="preserve">, </w:t>
      </w:r>
      <w:r>
        <w:rPr>
          <w:rStyle w:val="StringTok"/>
        </w:rPr>
        <w:t>'decision'</w:t>
      </w:r>
      <w:r>
        <w:rPr>
          <w:rStyle w:val="NormalTok"/>
        </w:rPr>
        <w:t>)]</w:t>
      </w:r>
      <w:r>
        <w:br/>
      </w:r>
      <w:r>
        <w:rPr>
          <w:rStyle w:val="NormalTok"/>
        </w:rPr>
        <w:t>imps2[</w:t>
      </w:r>
      <w:r>
        <w:rPr>
          <w:rStyle w:val="FunctionTok"/>
        </w:rPr>
        <w:t>order</w:t>
      </w:r>
      <w:r>
        <w:rPr>
          <w:rStyle w:val="NormalTok"/>
        </w:rPr>
        <w:t>(</w:t>
      </w:r>
      <w:r>
        <w:rPr>
          <w:rStyle w:val="SpecialCharTok"/>
        </w:rPr>
        <w:t>-</w:t>
      </w:r>
      <w:r>
        <w:rPr>
          <w:rStyle w:val="NormalTok"/>
        </w:rPr>
        <w:t>imps2</w:t>
      </w:r>
      <w:r>
        <w:rPr>
          <w:rStyle w:val="SpecialCharTok"/>
        </w:rPr>
        <w:t>$</w:t>
      </w:r>
      <w:r>
        <w:rPr>
          <w:rStyle w:val="NormalTok"/>
        </w:rPr>
        <w:t>meanImp), ]</w:t>
      </w:r>
    </w:p>
    <w:p w14:paraId="21F108FB" w14:textId="77777777" w:rsidR="00115C00" w:rsidRDefault="00115C00" w:rsidP="00115C00">
      <w:pPr>
        <w:pStyle w:val="SourceCode"/>
      </w:pPr>
      <w:r>
        <w:rPr>
          <w:rStyle w:val="VerbatimChar"/>
        </w:rPr>
        <w:t xml:space="preserve">##                     </w:t>
      </w:r>
      <w:proofErr w:type="spellStart"/>
      <w:r>
        <w:rPr>
          <w:rStyle w:val="VerbatimChar"/>
        </w:rPr>
        <w:t>meanImp</w:t>
      </w:r>
      <w:proofErr w:type="spellEnd"/>
      <w:r>
        <w:rPr>
          <w:rStyle w:val="VerbatimChar"/>
        </w:rPr>
        <w:t xml:space="preserve">  decision</w:t>
      </w:r>
      <w:r>
        <w:br/>
      </w:r>
      <w:r>
        <w:rPr>
          <w:rStyle w:val="VerbatimChar"/>
        </w:rPr>
        <w:t>## age               121.07528 Confirmed</w:t>
      </w:r>
      <w:r>
        <w:br/>
      </w:r>
      <w:r>
        <w:rPr>
          <w:rStyle w:val="VerbatimChar"/>
        </w:rPr>
        <w:t xml:space="preserve">## </w:t>
      </w:r>
      <w:proofErr w:type="spellStart"/>
      <w:r>
        <w:rPr>
          <w:rStyle w:val="VerbatimChar"/>
        </w:rPr>
        <w:t>avg_glucose_level</w:t>
      </w:r>
      <w:proofErr w:type="spellEnd"/>
      <w:r>
        <w:rPr>
          <w:rStyle w:val="VerbatimChar"/>
        </w:rPr>
        <w:t xml:space="preserve">  91.64216 Confirmed</w:t>
      </w:r>
      <w:r>
        <w:br/>
      </w:r>
      <w:r>
        <w:rPr>
          <w:rStyle w:val="VerbatimChar"/>
        </w:rPr>
        <w:t xml:space="preserve">## </w:t>
      </w:r>
      <w:proofErr w:type="spellStart"/>
      <w:r>
        <w:rPr>
          <w:rStyle w:val="VerbatimChar"/>
        </w:rPr>
        <w:t>bmi</w:t>
      </w:r>
      <w:proofErr w:type="spellEnd"/>
      <w:r>
        <w:rPr>
          <w:rStyle w:val="VerbatimChar"/>
        </w:rPr>
        <w:t xml:space="preserve">                84.51178 Confirmed</w:t>
      </w:r>
      <w:r>
        <w:br/>
      </w:r>
      <w:r>
        <w:rPr>
          <w:rStyle w:val="VerbatimChar"/>
        </w:rPr>
        <w:t xml:space="preserve">## </w:t>
      </w:r>
      <w:proofErr w:type="spellStart"/>
      <w:r>
        <w:rPr>
          <w:rStyle w:val="VerbatimChar"/>
        </w:rPr>
        <w:t>smoking_status</w:t>
      </w:r>
      <w:proofErr w:type="spellEnd"/>
      <w:r>
        <w:rPr>
          <w:rStyle w:val="VerbatimChar"/>
        </w:rPr>
        <w:t xml:space="preserve">     59.33260 Confirmed</w:t>
      </w:r>
      <w:r>
        <w:br/>
      </w:r>
      <w:r>
        <w:rPr>
          <w:rStyle w:val="VerbatimChar"/>
        </w:rPr>
        <w:t xml:space="preserve">## </w:t>
      </w:r>
      <w:proofErr w:type="spellStart"/>
      <w:r>
        <w:rPr>
          <w:rStyle w:val="VerbatimChar"/>
        </w:rPr>
        <w:t>work_type</w:t>
      </w:r>
      <w:proofErr w:type="spellEnd"/>
      <w:r>
        <w:rPr>
          <w:rStyle w:val="VerbatimChar"/>
        </w:rPr>
        <w:t xml:space="preserve">          57.09723 Confirmed</w:t>
      </w:r>
      <w:r>
        <w:br/>
      </w:r>
      <w:r>
        <w:rPr>
          <w:rStyle w:val="VerbatimChar"/>
        </w:rPr>
        <w:t>## hypertension       53.04735 Confirmed</w:t>
      </w:r>
      <w:r>
        <w:br/>
      </w:r>
      <w:r>
        <w:rPr>
          <w:rStyle w:val="VerbatimChar"/>
        </w:rPr>
        <w:t xml:space="preserve">## </w:t>
      </w:r>
      <w:proofErr w:type="spellStart"/>
      <w:r>
        <w:rPr>
          <w:rStyle w:val="VerbatimChar"/>
        </w:rPr>
        <w:t>heart_disease</w:t>
      </w:r>
      <w:proofErr w:type="spellEnd"/>
      <w:r>
        <w:rPr>
          <w:rStyle w:val="VerbatimChar"/>
        </w:rPr>
        <w:t xml:space="preserve">      47.30415 Confirmed</w:t>
      </w:r>
      <w:r>
        <w:br/>
      </w:r>
      <w:r>
        <w:rPr>
          <w:rStyle w:val="VerbatimChar"/>
        </w:rPr>
        <w:t xml:space="preserve">## </w:t>
      </w:r>
      <w:proofErr w:type="spellStart"/>
      <w:r>
        <w:rPr>
          <w:rStyle w:val="VerbatimChar"/>
        </w:rPr>
        <w:t>Residence_type</w:t>
      </w:r>
      <w:proofErr w:type="spellEnd"/>
      <w:r>
        <w:rPr>
          <w:rStyle w:val="VerbatimChar"/>
        </w:rPr>
        <w:t xml:space="preserve">     38.55393 Confirmed</w:t>
      </w:r>
      <w:r>
        <w:br/>
      </w:r>
      <w:r>
        <w:rPr>
          <w:rStyle w:val="VerbatimChar"/>
        </w:rPr>
        <w:t xml:space="preserve">## </w:t>
      </w:r>
      <w:proofErr w:type="spellStart"/>
      <w:r>
        <w:rPr>
          <w:rStyle w:val="VerbatimChar"/>
        </w:rPr>
        <w:t>ever_married</w:t>
      </w:r>
      <w:proofErr w:type="spellEnd"/>
      <w:r>
        <w:rPr>
          <w:rStyle w:val="VerbatimChar"/>
        </w:rPr>
        <w:t xml:space="preserve">       36.90999 Confirmed</w:t>
      </w:r>
      <w:r>
        <w:br/>
      </w:r>
      <w:r>
        <w:rPr>
          <w:rStyle w:val="VerbatimChar"/>
        </w:rPr>
        <w:t>## gender             36.01437 Confirmed</w:t>
      </w:r>
    </w:p>
    <w:p w14:paraId="36F255BB" w14:textId="77777777" w:rsidR="00115C00" w:rsidRDefault="00115C00" w:rsidP="00115C00">
      <w:pPr>
        <w:pStyle w:val="SourceCode"/>
      </w:pPr>
      <w:r>
        <w:rPr>
          <w:rStyle w:val="FunctionTok"/>
        </w:rPr>
        <w:t>plot</w:t>
      </w:r>
      <w:r>
        <w:rPr>
          <w:rStyle w:val="NormalTok"/>
        </w:rPr>
        <w:t>(</w:t>
      </w:r>
      <w:proofErr w:type="spellStart"/>
      <w:r>
        <w:rPr>
          <w:rStyle w:val="NormalTok"/>
        </w:rPr>
        <w:t>boruta_out</w:t>
      </w:r>
      <w:proofErr w:type="spellEnd"/>
      <w:r>
        <w:rPr>
          <w:rStyle w:val="NormalTok"/>
        </w:rPr>
        <w:t xml:space="preserve">, </w:t>
      </w:r>
      <w:proofErr w:type="spellStart"/>
      <w:r>
        <w:rPr>
          <w:rStyle w:val="AttributeTok"/>
        </w:rPr>
        <w:t>cex.axis</w:t>
      </w:r>
      <w:proofErr w:type="spellEnd"/>
      <w:r>
        <w:rPr>
          <w:rStyle w:val="AttributeTok"/>
        </w:rPr>
        <w:t>=</w:t>
      </w:r>
      <w:r>
        <w:rPr>
          <w:rStyle w:val="NormalTok"/>
        </w:rPr>
        <w:t>.</w:t>
      </w:r>
      <w:r>
        <w:rPr>
          <w:rStyle w:val="DecValTok"/>
        </w:rPr>
        <w:t>55</w:t>
      </w:r>
      <w:r>
        <w:rPr>
          <w:rStyle w:val="NormalTok"/>
        </w:rPr>
        <w:t xml:space="preserve">, </w:t>
      </w:r>
      <w:r>
        <w:rPr>
          <w:rStyle w:val="AttributeTok"/>
        </w:rPr>
        <w:t>las=</w:t>
      </w:r>
      <w:r>
        <w:rPr>
          <w:rStyle w:val="DecValTok"/>
        </w:rPr>
        <w:t>2</w:t>
      </w:r>
      <w:r>
        <w:rPr>
          <w:rStyle w:val="NormalTok"/>
        </w:rPr>
        <w:t xml:space="preserve">, </w:t>
      </w:r>
      <w:proofErr w:type="spellStart"/>
      <w:r>
        <w:rPr>
          <w:rStyle w:val="AttributeTok"/>
        </w:rPr>
        <w:t>xlab</w:t>
      </w:r>
      <w:proofErr w:type="spellEnd"/>
      <w:r>
        <w:rPr>
          <w:rStyle w:val="AttributeTok"/>
        </w:rPr>
        <w:t>=</w:t>
      </w:r>
      <w:r>
        <w:rPr>
          <w:rStyle w:val="StringTok"/>
        </w:rPr>
        <w:t>""</w:t>
      </w:r>
      <w:r>
        <w:rPr>
          <w:rStyle w:val="NormalTok"/>
        </w:rPr>
        <w:t xml:space="preserve">, </w:t>
      </w:r>
      <w:r>
        <w:rPr>
          <w:rStyle w:val="AttributeTok"/>
        </w:rPr>
        <w:t>main=</w:t>
      </w:r>
      <w:r>
        <w:rPr>
          <w:rStyle w:val="StringTok"/>
        </w:rPr>
        <w:t>"Variable Importance"</w:t>
      </w:r>
      <w:r>
        <w:rPr>
          <w:rStyle w:val="NormalTok"/>
        </w:rPr>
        <w:t xml:space="preserve">)  </w:t>
      </w:r>
    </w:p>
    <w:p w14:paraId="09CFCAE4" w14:textId="62385D51" w:rsidR="00115C00" w:rsidRDefault="00115C00" w:rsidP="00115C00">
      <w:pPr>
        <w:pStyle w:val="FirstParagraph"/>
      </w:pPr>
      <w:r>
        <w:rPr>
          <w:noProof/>
        </w:rPr>
        <w:drawing>
          <wp:inline distT="0" distB="0" distL="0" distR="0" wp14:anchorId="26B7C48E" wp14:editId="0E11F6DE">
            <wp:extent cx="4617720" cy="3695700"/>
            <wp:effectExtent l="0" t="0" r="0" b="0"/>
            <wp:docPr id="44" name="Picture 44" descr="Chart, waterfal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4" descr="Chart, waterfall chart&#10;&#10;Description automatically generated"/>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4617720" cy="3695700"/>
                    </a:xfrm>
                    <a:prstGeom prst="rect">
                      <a:avLst/>
                    </a:prstGeom>
                    <a:noFill/>
                    <a:ln>
                      <a:noFill/>
                    </a:ln>
                  </pic:spPr>
                </pic:pic>
              </a:graphicData>
            </a:graphic>
          </wp:inline>
        </w:drawing>
      </w:r>
    </w:p>
    <w:p w14:paraId="03A74C26" w14:textId="77777777" w:rsidR="00115C00" w:rsidRDefault="00115C00" w:rsidP="00115C00">
      <w:pPr>
        <w:pStyle w:val="SourceCode"/>
      </w:pPr>
      <w:r>
        <w:rPr>
          <w:rStyle w:val="CommentTok"/>
        </w:rPr>
        <w:t># All Variables were deemed important</w:t>
      </w:r>
    </w:p>
    <w:p w14:paraId="4420ED93" w14:textId="77777777" w:rsidR="00115C00" w:rsidRDefault="00115C00" w:rsidP="00115C00">
      <w:pPr>
        <w:pStyle w:val="Heading1"/>
      </w:pPr>
      <w:bookmarkStart w:id="20" w:name="feature-selection"/>
      <w:bookmarkStart w:id="21" w:name="data-preparation-for-modelling"/>
      <w:bookmarkStart w:id="22" w:name="modeling"/>
      <w:bookmarkEnd w:id="17"/>
      <w:bookmarkEnd w:id="20"/>
      <w:bookmarkEnd w:id="21"/>
      <w:r>
        <w:lastRenderedPageBreak/>
        <w:t>Modeling</w:t>
      </w:r>
    </w:p>
    <w:p w14:paraId="3E46FAD7" w14:textId="77777777" w:rsidR="00115C00" w:rsidRDefault="00115C00" w:rsidP="00115C00">
      <w:pPr>
        <w:pStyle w:val="Heading2"/>
      </w:pPr>
      <w:r>
        <w:t>C5.0 - Andrew</w:t>
      </w:r>
    </w:p>
    <w:p w14:paraId="4411ED29" w14:textId="77777777" w:rsidR="00115C00" w:rsidRDefault="00115C00" w:rsidP="00115C00">
      <w:pPr>
        <w:pStyle w:val="SourceCode"/>
      </w:pPr>
      <w:r>
        <w:rPr>
          <w:rStyle w:val="FunctionTok"/>
        </w:rPr>
        <w:t>library</w:t>
      </w:r>
      <w:r>
        <w:rPr>
          <w:rStyle w:val="NormalTok"/>
        </w:rPr>
        <w:t>(C50)</w:t>
      </w:r>
      <w:r>
        <w:br/>
      </w:r>
      <w:r>
        <w:rPr>
          <w:rStyle w:val="NormalTok"/>
        </w:rPr>
        <w:t xml:space="preserve">C5 </w:t>
      </w:r>
      <w:r>
        <w:rPr>
          <w:rStyle w:val="OtherTok"/>
        </w:rPr>
        <w:t>&lt;-</w:t>
      </w:r>
      <w:r>
        <w:rPr>
          <w:rStyle w:val="NormalTok"/>
        </w:rPr>
        <w:t xml:space="preserve"> </w:t>
      </w:r>
      <w:r>
        <w:rPr>
          <w:rStyle w:val="FunctionTok"/>
        </w:rPr>
        <w:t>C5.0</w:t>
      </w:r>
      <w:r>
        <w:rPr>
          <w:rStyle w:val="NormalTok"/>
        </w:rPr>
        <w:t>(</w:t>
      </w:r>
      <w:r>
        <w:rPr>
          <w:rStyle w:val="AttributeTok"/>
        </w:rPr>
        <w:t>formula =</w:t>
      </w:r>
      <w:r>
        <w:rPr>
          <w:rStyle w:val="NormalTok"/>
        </w:rPr>
        <w:t xml:space="preserve"> stroke </w:t>
      </w:r>
      <w:r>
        <w:rPr>
          <w:rStyle w:val="SpecialCharTok"/>
        </w:rPr>
        <w:t>~</w:t>
      </w:r>
      <w:r>
        <w:rPr>
          <w:rStyle w:val="NormalTok"/>
        </w:rPr>
        <w:t xml:space="preserve"> . , </w:t>
      </w:r>
      <w:r>
        <w:rPr>
          <w:rStyle w:val="AttributeTok"/>
        </w:rPr>
        <w:t>data =</w:t>
      </w:r>
      <w:r>
        <w:rPr>
          <w:rStyle w:val="NormalTok"/>
        </w:rPr>
        <w:t xml:space="preserve"> </w:t>
      </w:r>
      <w:proofErr w:type="spellStart"/>
      <w:r>
        <w:rPr>
          <w:rStyle w:val="NormalTok"/>
        </w:rPr>
        <w:t>Stroke_over</w:t>
      </w:r>
      <w:proofErr w:type="spellEnd"/>
      <w:r>
        <w:rPr>
          <w:rStyle w:val="NormalTok"/>
        </w:rPr>
        <w:t xml:space="preserve">, </w:t>
      </w:r>
      <w:r>
        <w:rPr>
          <w:rStyle w:val="AttributeTok"/>
        </w:rPr>
        <w:t>control =</w:t>
      </w:r>
      <w:r>
        <w:rPr>
          <w:rStyle w:val="NormalTok"/>
        </w:rPr>
        <w:t xml:space="preserve"> </w:t>
      </w:r>
      <w:r>
        <w:rPr>
          <w:rStyle w:val="FunctionTok"/>
        </w:rPr>
        <w:t>C5.0Control</w:t>
      </w:r>
      <w:r>
        <w:rPr>
          <w:rStyle w:val="NormalTok"/>
        </w:rPr>
        <w:t>(</w:t>
      </w:r>
      <w:proofErr w:type="spellStart"/>
      <w:r>
        <w:rPr>
          <w:rStyle w:val="AttributeTok"/>
        </w:rPr>
        <w:t>minCases</w:t>
      </w:r>
      <w:proofErr w:type="spellEnd"/>
      <w:r>
        <w:rPr>
          <w:rStyle w:val="AttributeTok"/>
        </w:rPr>
        <w:t xml:space="preserve"> =</w:t>
      </w:r>
      <w:r>
        <w:rPr>
          <w:rStyle w:val="NormalTok"/>
        </w:rPr>
        <w:t xml:space="preserve"> </w:t>
      </w:r>
      <w:r>
        <w:rPr>
          <w:rStyle w:val="DecValTok"/>
        </w:rPr>
        <w:t>75</w:t>
      </w:r>
      <w:r>
        <w:rPr>
          <w:rStyle w:val="NormalTok"/>
        </w:rPr>
        <w:t>))</w:t>
      </w:r>
    </w:p>
    <w:p w14:paraId="7EC41CAD" w14:textId="77777777" w:rsidR="00115C00" w:rsidRDefault="00115C00" w:rsidP="00115C00">
      <w:pPr>
        <w:pStyle w:val="SourceCode"/>
      </w:pPr>
      <w:r>
        <w:rPr>
          <w:rStyle w:val="CommentTok"/>
        </w:rPr>
        <w:t>#Visualize the tree</w:t>
      </w:r>
      <w:r>
        <w:br/>
      </w:r>
      <w:r>
        <w:rPr>
          <w:rStyle w:val="FunctionTok"/>
        </w:rPr>
        <w:t>plot</w:t>
      </w:r>
      <w:r>
        <w:rPr>
          <w:rStyle w:val="NormalTok"/>
        </w:rPr>
        <w:t>(C5)</w:t>
      </w:r>
    </w:p>
    <w:p w14:paraId="448D106F" w14:textId="3F0ECC19" w:rsidR="00115C00" w:rsidRDefault="00115C00" w:rsidP="00115C00">
      <w:pPr>
        <w:pStyle w:val="FirstParagraph"/>
      </w:pPr>
      <w:r>
        <w:rPr>
          <w:noProof/>
        </w:rPr>
        <w:drawing>
          <wp:inline distT="0" distB="0" distL="0" distR="0" wp14:anchorId="72FC46A9" wp14:editId="11EFFECD">
            <wp:extent cx="4617720" cy="3695700"/>
            <wp:effectExtent l="0" t="0" r="0" b="0"/>
            <wp:docPr id="43" name="Picture 43"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Picture 43" descr="Diagram, schematic&#10;&#10;Description automatically generated"/>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4617720" cy="3695700"/>
                    </a:xfrm>
                    <a:prstGeom prst="rect">
                      <a:avLst/>
                    </a:prstGeom>
                    <a:noFill/>
                    <a:ln>
                      <a:noFill/>
                    </a:ln>
                  </pic:spPr>
                </pic:pic>
              </a:graphicData>
            </a:graphic>
          </wp:inline>
        </w:drawing>
      </w:r>
    </w:p>
    <w:p w14:paraId="72BC4844" w14:textId="77777777" w:rsidR="00115C00" w:rsidRDefault="00115C00" w:rsidP="00115C00">
      <w:pPr>
        <w:pStyle w:val="SourceCode"/>
      </w:pPr>
      <w:r>
        <w:rPr>
          <w:rStyle w:val="CommentTok"/>
        </w:rPr>
        <w:t>#Create a data frame that includes the predictor variables of the records to classify.</w:t>
      </w:r>
      <w:r>
        <w:br/>
      </w:r>
      <w:r>
        <w:rPr>
          <w:rStyle w:val="NormalTok"/>
        </w:rPr>
        <w:t xml:space="preserve">X </w:t>
      </w:r>
      <w:r>
        <w:rPr>
          <w:rStyle w:val="OtherTok"/>
        </w:rPr>
        <w:t>=</w:t>
      </w:r>
      <w:r>
        <w:rPr>
          <w:rStyle w:val="NormalTok"/>
        </w:rPr>
        <w:t xml:space="preserve"> </w:t>
      </w:r>
      <w:proofErr w:type="spellStart"/>
      <w:r>
        <w:rPr>
          <w:rStyle w:val="NormalTok"/>
        </w:rPr>
        <w:t>Stroke_over</w:t>
      </w:r>
      <w:proofErr w:type="spellEnd"/>
      <w:r>
        <w:rPr>
          <w:rStyle w:val="NormalTok"/>
        </w:rPr>
        <w:t xml:space="preserve"> </w:t>
      </w:r>
      <w:r>
        <w:rPr>
          <w:rStyle w:val="SpecialCharTok"/>
        </w:rPr>
        <w:t>%&gt;%</w:t>
      </w:r>
      <w:r>
        <w:rPr>
          <w:rStyle w:val="NormalTok"/>
        </w:rPr>
        <w:t xml:space="preserve"> </w:t>
      </w:r>
      <w:r>
        <w:rPr>
          <w:rStyle w:val="FunctionTok"/>
        </w:rPr>
        <w:t>select</w:t>
      </w:r>
      <w:r>
        <w:rPr>
          <w:rStyle w:val="NormalTok"/>
        </w:rPr>
        <w:t>(</w:t>
      </w:r>
      <w:r>
        <w:rPr>
          <w:rStyle w:val="SpecialCharTok"/>
        </w:rPr>
        <w:t>!</w:t>
      </w:r>
      <w:r>
        <w:rPr>
          <w:rStyle w:val="NormalTok"/>
        </w:rPr>
        <w:t>stroke)</w:t>
      </w:r>
    </w:p>
    <w:p w14:paraId="3C2D3FA8" w14:textId="77777777" w:rsidR="00115C00" w:rsidRDefault="00115C00" w:rsidP="00115C00">
      <w:pPr>
        <w:pStyle w:val="SourceCode"/>
      </w:pPr>
      <w:r>
        <w:rPr>
          <w:rStyle w:val="CommentTok"/>
        </w:rPr>
        <w:t>#Obtain model diagnostics</w:t>
      </w:r>
      <w:r>
        <w:br/>
      </w:r>
      <w:r>
        <w:rPr>
          <w:rStyle w:val="NormalTok"/>
        </w:rPr>
        <w:t xml:space="preserve">C5_bal </w:t>
      </w:r>
      <w:r>
        <w:rPr>
          <w:rStyle w:val="OtherTok"/>
        </w:rPr>
        <w:t>&lt;-</w:t>
      </w:r>
      <w:r>
        <w:rPr>
          <w:rStyle w:val="NormalTok"/>
        </w:rPr>
        <w:t xml:space="preserve"> </w:t>
      </w:r>
      <w:proofErr w:type="spellStart"/>
      <w:r>
        <w:rPr>
          <w:rStyle w:val="FunctionTok"/>
        </w:rPr>
        <w:t>confusionMatrix</w:t>
      </w:r>
      <w:proofErr w:type="spellEnd"/>
      <w:r>
        <w:rPr>
          <w:rStyle w:val="NormalTok"/>
        </w:rPr>
        <w:t>(</w:t>
      </w:r>
      <w:r>
        <w:rPr>
          <w:rStyle w:val="AttributeTok"/>
        </w:rPr>
        <w:t>data =</w:t>
      </w:r>
      <w:r>
        <w:rPr>
          <w:rStyle w:val="NormalTok"/>
        </w:rPr>
        <w:t xml:space="preserve"> </w:t>
      </w:r>
      <w:r>
        <w:rPr>
          <w:rStyle w:val="FunctionTok"/>
        </w:rPr>
        <w:t>predict</w:t>
      </w:r>
      <w:r>
        <w:rPr>
          <w:rStyle w:val="NormalTok"/>
        </w:rPr>
        <w:t xml:space="preserve">(C5, </w:t>
      </w:r>
      <w:proofErr w:type="spellStart"/>
      <w:r>
        <w:rPr>
          <w:rStyle w:val="NormalTok"/>
        </w:rPr>
        <w:t>Stroke_test</w:t>
      </w:r>
      <w:proofErr w:type="spellEnd"/>
      <w:r>
        <w:rPr>
          <w:rStyle w:val="NormalTok"/>
        </w:rPr>
        <w:t xml:space="preserve">), </w:t>
      </w:r>
      <w:r>
        <w:rPr>
          <w:rStyle w:val="AttributeTok"/>
        </w:rPr>
        <w:t>ref =</w:t>
      </w:r>
      <w:r>
        <w:rPr>
          <w:rStyle w:val="NormalTok"/>
        </w:rPr>
        <w:t xml:space="preserve"> </w:t>
      </w:r>
      <w:proofErr w:type="spellStart"/>
      <w:r>
        <w:rPr>
          <w:rStyle w:val="NormalTok"/>
        </w:rPr>
        <w:t>Stroke_test</w:t>
      </w:r>
      <w:r>
        <w:rPr>
          <w:rStyle w:val="SpecialCharTok"/>
        </w:rPr>
        <w:t>$</w:t>
      </w:r>
      <w:r>
        <w:rPr>
          <w:rStyle w:val="NormalTok"/>
        </w:rPr>
        <w:t>stroke</w:t>
      </w:r>
      <w:proofErr w:type="spellEnd"/>
      <w:r>
        <w:rPr>
          <w:rStyle w:val="NormalTok"/>
        </w:rPr>
        <w:t xml:space="preserve">, </w:t>
      </w:r>
      <w:r>
        <w:rPr>
          <w:rStyle w:val="AttributeTok"/>
        </w:rPr>
        <w:t>positive =</w:t>
      </w:r>
      <w:r>
        <w:rPr>
          <w:rStyle w:val="NormalTok"/>
        </w:rPr>
        <w:t xml:space="preserve"> </w:t>
      </w:r>
      <w:r>
        <w:rPr>
          <w:rStyle w:val="StringTok"/>
        </w:rPr>
        <w:t>"Yes"</w:t>
      </w:r>
      <w:r>
        <w:rPr>
          <w:rStyle w:val="NormalTok"/>
        </w:rPr>
        <w:t>)</w:t>
      </w:r>
      <w:r>
        <w:br/>
      </w:r>
      <w:r>
        <w:rPr>
          <w:rStyle w:val="NormalTok"/>
        </w:rPr>
        <w:t>C5_bal</w:t>
      </w:r>
    </w:p>
    <w:p w14:paraId="2EEFD9B0" w14:textId="77777777" w:rsidR="00115C00" w:rsidRDefault="00115C00" w:rsidP="00115C00">
      <w:pPr>
        <w:pStyle w:val="SourceCode"/>
      </w:pPr>
      <w:r>
        <w:rPr>
          <w:rStyle w:val="VerbatimChar"/>
        </w:rPr>
        <w:t>## Confusion Matrix and Statistics</w:t>
      </w:r>
      <w:r>
        <w:br/>
      </w:r>
      <w:r>
        <w:rPr>
          <w:rStyle w:val="VerbatimChar"/>
        </w:rPr>
        <w:t xml:space="preserve">## </w:t>
      </w:r>
      <w:r>
        <w:br/>
      </w:r>
      <w:r>
        <w:rPr>
          <w:rStyle w:val="VerbatimChar"/>
        </w:rPr>
        <w:t>##           Reference</w:t>
      </w:r>
      <w:r>
        <w:br/>
      </w:r>
      <w:r>
        <w:rPr>
          <w:rStyle w:val="VerbatimChar"/>
        </w:rPr>
        <w:t>## Prediction  No Yes</w:t>
      </w:r>
      <w:r>
        <w:br/>
      </w:r>
      <w:r>
        <w:rPr>
          <w:rStyle w:val="VerbatimChar"/>
        </w:rPr>
        <w:t>##        No  747  19</w:t>
      </w:r>
      <w:r>
        <w:br/>
      </w:r>
      <w:r>
        <w:rPr>
          <w:rStyle w:val="VerbatimChar"/>
        </w:rPr>
        <w:t>##        Yes 192  22</w:t>
      </w:r>
      <w:r>
        <w:br/>
      </w:r>
      <w:r>
        <w:rPr>
          <w:rStyle w:val="VerbatimChar"/>
        </w:rPr>
        <w:t xml:space="preserve">##                                           </w:t>
      </w:r>
      <w:r>
        <w:br/>
      </w:r>
      <w:r>
        <w:rPr>
          <w:rStyle w:val="VerbatimChar"/>
        </w:rPr>
        <w:lastRenderedPageBreak/>
        <w:t xml:space="preserve">##                Accuracy : 0.7847          </w:t>
      </w:r>
      <w:r>
        <w:br/>
      </w:r>
      <w:r>
        <w:rPr>
          <w:rStyle w:val="VerbatimChar"/>
        </w:rPr>
        <w:t>##                  95% CI : (0.7576, 0.8101)</w:t>
      </w:r>
      <w:r>
        <w:br/>
      </w:r>
      <w:r>
        <w:rPr>
          <w:rStyle w:val="VerbatimChar"/>
        </w:rPr>
        <w:t xml:space="preserve">##     No Information Rate : 0.9582          </w:t>
      </w:r>
      <w:r>
        <w:br/>
      </w:r>
      <w:r>
        <w:rPr>
          <w:rStyle w:val="VerbatimChar"/>
        </w:rPr>
        <w:t xml:space="preserve">##     P-Value [Acc &gt; NIR] : 1               </w:t>
      </w:r>
      <w:r>
        <w:br/>
      </w:r>
      <w:r>
        <w:rPr>
          <w:rStyle w:val="VerbatimChar"/>
        </w:rPr>
        <w:t xml:space="preserve">##                                           </w:t>
      </w:r>
      <w:r>
        <w:br/>
      </w:r>
      <w:r>
        <w:rPr>
          <w:rStyle w:val="VerbatimChar"/>
        </w:rPr>
        <w:t xml:space="preserve">##                   Kappa : 0.1101          </w:t>
      </w:r>
      <w:r>
        <w:br/>
      </w:r>
      <w:r>
        <w:rPr>
          <w:rStyle w:val="VerbatimChar"/>
        </w:rPr>
        <w:t xml:space="preserve">##                                           </w:t>
      </w:r>
      <w:r>
        <w:br/>
      </w:r>
      <w:r>
        <w:rPr>
          <w:rStyle w:val="VerbatimChar"/>
        </w:rPr>
        <w:t xml:space="preserve">##  </w:t>
      </w:r>
      <w:proofErr w:type="spellStart"/>
      <w:r>
        <w:rPr>
          <w:rStyle w:val="VerbatimChar"/>
        </w:rPr>
        <w:t>Mcnemar's</w:t>
      </w:r>
      <w:proofErr w:type="spellEnd"/>
      <w:r>
        <w:rPr>
          <w:rStyle w:val="VerbatimChar"/>
        </w:rPr>
        <w:t xml:space="preserve"> Test P-Value : &lt;2e-16          </w:t>
      </w:r>
      <w:r>
        <w:br/>
      </w:r>
      <w:r>
        <w:rPr>
          <w:rStyle w:val="VerbatimChar"/>
        </w:rPr>
        <w:t xml:space="preserve">##                                           </w:t>
      </w:r>
      <w:r>
        <w:br/>
      </w:r>
      <w:r>
        <w:rPr>
          <w:rStyle w:val="VerbatimChar"/>
        </w:rPr>
        <w:t xml:space="preserve">##             Sensitivity : 0.53659         </w:t>
      </w:r>
      <w:r>
        <w:br/>
      </w:r>
      <w:r>
        <w:rPr>
          <w:rStyle w:val="VerbatimChar"/>
        </w:rPr>
        <w:t xml:space="preserve">##             Specificity : 0.79553         </w:t>
      </w:r>
      <w:r>
        <w:br/>
      </w:r>
      <w:r>
        <w:rPr>
          <w:rStyle w:val="VerbatimChar"/>
        </w:rPr>
        <w:t xml:space="preserve">##          Pos Pred Value : 0.10280         </w:t>
      </w:r>
      <w:r>
        <w:br/>
      </w:r>
      <w:r>
        <w:rPr>
          <w:rStyle w:val="VerbatimChar"/>
        </w:rPr>
        <w:t xml:space="preserve">##          Neg Pred Value : 0.97520         </w:t>
      </w:r>
      <w:r>
        <w:br/>
      </w:r>
      <w:r>
        <w:rPr>
          <w:rStyle w:val="VerbatimChar"/>
        </w:rPr>
        <w:t xml:space="preserve">##              Prevalence : 0.04184         </w:t>
      </w:r>
      <w:r>
        <w:br/>
      </w:r>
      <w:r>
        <w:rPr>
          <w:rStyle w:val="VerbatimChar"/>
        </w:rPr>
        <w:t xml:space="preserve">##          Detection Rate : 0.02245         </w:t>
      </w:r>
      <w:r>
        <w:br/>
      </w:r>
      <w:r>
        <w:rPr>
          <w:rStyle w:val="VerbatimChar"/>
        </w:rPr>
        <w:t xml:space="preserve">##    Detection Prevalence : 0.21837         </w:t>
      </w:r>
      <w:r>
        <w:br/>
      </w:r>
      <w:r>
        <w:rPr>
          <w:rStyle w:val="VerbatimChar"/>
        </w:rPr>
        <w:t xml:space="preserve">##       Balanced Accuracy : 0.66606         </w:t>
      </w:r>
      <w:r>
        <w:br/>
      </w:r>
      <w:r>
        <w:rPr>
          <w:rStyle w:val="VerbatimChar"/>
        </w:rPr>
        <w:t xml:space="preserve">##                                           </w:t>
      </w:r>
      <w:r>
        <w:br/>
      </w:r>
      <w:r>
        <w:rPr>
          <w:rStyle w:val="VerbatimChar"/>
        </w:rPr>
        <w:t xml:space="preserve">##        'Positive' Class : Yes             </w:t>
      </w:r>
      <w:r>
        <w:br/>
      </w:r>
      <w:r>
        <w:rPr>
          <w:rStyle w:val="VerbatimChar"/>
        </w:rPr>
        <w:t xml:space="preserve">## </w:t>
      </w:r>
    </w:p>
    <w:p w14:paraId="427EFD9E" w14:textId="77777777" w:rsidR="00115C00" w:rsidRDefault="00115C00" w:rsidP="00115C00">
      <w:pPr>
        <w:pStyle w:val="Heading2"/>
      </w:pPr>
      <w:bookmarkStart w:id="23" w:name="c5.0---andrew"/>
      <w:bookmarkEnd w:id="23"/>
      <w:r>
        <w:t>CART - Ben</w:t>
      </w:r>
    </w:p>
    <w:p w14:paraId="1CD47795" w14:textId="77777777" w:rsidR="00115C00" w:rsidRDefault="00115C00" w:rsidP="00115C00">
      <w:pPr>
        <w:pStyle w:val="Heading3"/>
      </w:pPr>
      <w:r>
        <w:t>Run CART decision tree model:</w:t>
      </w:r>
    </w:p>
    <w:p w14:paraId="1DFC5929" w14:textId="77777777" w:rsidR="00115C00" w:rsidRDefault="00115C00" w:rsidP="00115C00">
      <w:pPr>
        <w:pStyle w:val="SourceCode"/>
      </w:pPr>
      <w:r>
        <w:rPr>
          <w:rStyle w:val="NormalTok"/>
        </w:rPr>
        <w:t xml:space="preserve">cart01 </w:t>
      </w:r>
      <w:r>
        <w:rPr>
          <w:rStyle w:val="OtherTok"/>
        </w:rPr>
        <w:t>&lt;-</w:t>
      </w:r>
      <w:r>
        <w:rPr>
          <w:rStyle w:val="NormalTok"/>
        </w:rPr>
        <w:t xml:space="preserve"> </w:t>
      </w:r>
      <w:proofErr w:type="spellStart"/>
      <w:r>
        <w:rPr>
          <w:rStyle w:val="FunctionTok"/>
        </w:rPr>
        <w:t>rpart</w:t>
      </w:r>
      <w:proofErr w:type="spellEnd"/>
      <w:r>
        <w:rPr>
          <w:rStyle w:val="NormalTok"/>
        </w:rPr>
        <w:t>(</w:t>
      </w:r>
      <w:r>
        <w:rPr>
          <w:rStyle w:val="AttributeTok"/>
        </w:rPr>
        <w:t>formula =</w:t>
      </w:r>
      <w:r>
        <w:rPr>
          <w:rStyle w:val="NormalTok"/>
        </w:rPr>
        <w:t xml:space="preserve"> stroke </w:t>
      </w:r>
      <w:r>
        <w:rPr>
          <w:rStyle w:val="SpecialCharTok"/>
        </w:rPr>
        <w:t>~</w:t>
      </w:r>
      <w:r>
        <w:rPr>
          <w:rStyle w:val="NormalTok"/>
        </w:rPr>
        <w:t xml:space="preserve"> ., </w:t>
      </w:r>
      <w:r>
        <w:rPr>
          <w:rStyle w:val="AttributeTok"/>
        </w:rPr>
        <w:t>data =</w:t>
      </w:r>
      <w:r>
        <w:rPr>
          <w:rStyle w:val="NormalTok"/>
        </w:rPr>
        <w:t xml:space="preserve"> </w:t>
      </w:r>
      <w:proofErr w:type="spellStart"/>
      <w:r>
        <w:rPr>
          <w:rStyle w:val="NormalTok"/>
        </w:rPr>
        <w:t>Stroke_over</w:t>
      </w:r>
      <w:proofErr w:type="spellEnd"/>
      <w:r>
        <w:rPr>
          <w:rStyle w:val="NormalTok"/>
        </w:rPr>
        <w:t xml:space="preserve">, </w:t>
      </w:r>
      <w:r>
        <w:rPr>
          <w:rStyle w:val="AttributeTok"/>
        </w:rPr>
        <w:t>method =</w:t>
      </w:r>
      <w:r>
        <w:rPr>
          <w:rStyle w:val="NormalTok"/>
        </w:rPr>
        <w:t xml:space="preserve"> </w:t>
      </w:r>
      <w:r>
        <w:rPr>
          <w:rStyle w:val="StringTok"/>
        </w:rPr>
        <w:t>"class"</w:t>
      </w:r>
      <w:r>
        <w:rPr>
          <w:rStyle w:val="NormalTok"/>
        </w:rPr>
        <w:t>)</w:t>
      </w:r>
      <w:r>
        <w:br/>
      </w:r>
      <w:proofErr w:type="spellStart"/>
      <w:r>
        <w:rPr>
          <w:rStyle w:val="FunctionTok"/>
        </w:rPr>
        <w:t>rpart.plot</w:t>
      </w:r>
      <w:proofErr w:type="spellEnd"/>
      <w:r>
        <w:rPr>
          <w:rStyle w:val="NormalTok"/>
        </w:rPr>
        <w:t>(cart01)</w:t>
      </w:r>
    </w:p>
    <w:p w14:paraId="74F53F0D" w14:textId="7EDE1376" w:rsidR="00115C00" w:rsidRDefault="00115C00" w:rsidP="00115C00">
      <w:pPr>
        <w:pStyle w:val="FirstParagraph"/>
      </w:pPr>
      <w:r>
        <w:rPr>
          <w:noProof/>
        </w:rPr>
        <w:lastRenderedPageBreak/>
        <w:drawing>
          <wp:inline distT="0" distB="0" distL="0" distR="0" wp14:anchorId="532FC1BF" wp14:editId="1674188A">
            <wp:extent cx="4617720" cy="3695700"/>
            <wp:effectExtent l="0" t="0" r="0" b="0"/>
            <wp:docPr id="42" name="Picture 4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Picture 42" descr="Diagram&#10;&#10;Description automatically generated"/>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4617720" cy="3695700"/>
                    </a:xfrm>
                    <a:prstGeom prst="rect">
                      <a:avLst/>
                    </a:prstGeom>
                    <a:noFill/>
                    <a:ln>
                      <a:noFill/>
                    </a:ln>
                  </pic:spPr>
                </pic:pic>
              </a:graphicData>
            </a:graphic>
          </wp:inline>
        </w:drawing>
      </w:r>
    </w:p>
    <w:p w14:paraId="7F80C8A9" w14:textId="77777777" w:rsidR="00115C00" w:rsidRDefault="00115C00" w:rsidP="00115C00">
      <w:pPr>
        <w:pStyle w:val="Heading3"/>
      </w:pPr>
      <w:bookmarkStart w:id="24" w:name="run-cart-decision-tree-model"/>
      <w:bookmarkEnd w:id="24"/>
      <w:r>
        <w:t>Evaluate Model on Train and Test Data</w:t>
      </w:r>
    </w:p>
    <w:p w14:paraId="0A9EEDD0" w14:textId="77777777" w:rsidR="00115C00" w:rsidRDefault="00115C00" w:rsidP="00115C00">
      <w:pPr>
        <w:pStyle w:val="SourceCode"/>
      </w:pPr>
      <w:proofErr w:type="spellStart"/>
      <w:r>
        <w:rPr>
          <w:rStyle w:val="NormalTok"/>
        </w:rPr>
        <w:t>train_cart</w:t>
      </w:r>
      <w:proofErr w:type="spellEnd"/>
      <w:r>
        <w:rPr>
          <w:rStyle w:val="NormalTok"/>
        </w:rPr>
        <w:t xml:space="preserve"> </w:t>
      </w:r>
      <w:r>
        <w:rPr>
          <w:rStyle w:val="OtherTok"/>
        </w:rPr>
        <w:t>&lt;-</w:t>
      </w:r>
      <w:r>
        <w:rPr>
          <w:rStyle w:val="NormalTok"/>
        </w:rPr>
        <w:t xml:space="preserve"> </w:t>
      </w:r>
      <w:proofErr w:type="spellStart"/>
      <w:r>
        <w:rPr>
          <w:rStyle w:val="FunctionTok"/>
        </w:rPr>
        <w:t>confusionMatrix</w:t>
      </w:r>
      <w:proofErr w:type="spellEnd"/>
      <w:r>
        <w:rPr>
          <w:rStyle w:val="NormalTok"/>
        </w:rPr>
        <w:t>(</w:t>
      </w:r>
      <w:r>
        <w:rPr>
          <w:rStyle w:val="AttributeTok"/>
        </w:rPr>
        <w:t>data =</w:t>
      </w:r>
      <w:r>
        <w:rPr>
          <w:rStyle w:val="NormalTok"/>
        </w:rPr>
        <w:t xml:space="preserve"> </w:t>
      </w:r>
      <w:r>
        <w:rPr>
          <w:rStyle w:val="FunctionTok"/>
        </w:rPr>
        <w:t>predict</w:t>
      </w:r>
      <w:r>
        <w:rPr>
          <w:rStyle w:val="NormalTok"/>
        </w:rPr>
        <w:t xml:space="preserve">(cart01, </w:t>
      </w:r>
      <w:proofErr w:type="spellStart"/>
      <w:r>
        <w:rPr>
          <w:rStyle w:val="NormalTok"/>
        </w:rPr>
        <w:t>Stroke_over</w:t>
      </w:r>
      <w:proofErr w:type="spellEnd"/>
      <w:r>
        <w:rPr>
          <w:rStyle w:val="NormalTok"/>
        </w:rPr>
        <w:t xml:space="preserve">, </w:t>
      </w:r>
      <w:r>
        <w:rPr>
          <w:rStyle w:val="AttributeTok"/>
        </w:rPr>
        <w:t>type =</w:t>
      </w:r>
      <w:r>
        <w:rPr>
          <w:rStyle w:val="NormalTok"/>
        </w:rPr>
        <w:t xml:space="preserve"> </w:t>
      </w:r>
      <w:r>
        <w:rPr>
          <w:rStyle w:val="StringTok"/>
        </w:rPr>
        <w:t>"class"</w:t>
      </w:r>
      <w:r>
        <w:rPr>
          <w:rStyle w:val="NormalTok"/>
        </w:rPr>
        <w:t xml:space="preserve">), </w:t>
      </w:r>
      <w:r>
        <w:rPr>
          <w:rStyle w:val="AttributeTok"/>
        </w:rPr>
        <w:t>ref =</w:t>
      </w:r>
      <w:r>
        <w:rPr>
          <w:rStyle w:val="NormalTok"/>
        </w:rPr>
        <w:t xml:space="preserve"> </w:t>
      </w:r>
      <w:proofErr w:type="spellStart"/>
      <w:r>
        <w:rPr>
          <w:rStyle w:val="NormalTok"/>
        </w:rPr>
        <w:t>Stroke_over</w:t>
      </w:r>
      <w:r>
        <w:rPr>
          <w:rStyle w:val="SpecialCharTok"/>
        </w:rPr>
        <w:t>$</w:t>
      </w:r>
      <w:r>
        <w:rPr>
          <w:rStyle w:val="NormalTok"/>
        </w:rPr>
        <w:t>stroke</w:t>
      </w:r>
      <w:proofErr w:type="spellEnd"/>
      <w:r>
        <w:rPr>
          <w:rStyle w:val="NormalTok"/>
        </w:rPr>
        <w:t xml:space="preserve">, </w:t>
      </w:r>
      <w:r>
        <w:rPr>
          <w:rStyle w:val="AttributeTok"/>
        </w:rPr>
        <w:t>positive =</w:t>
      </w:r>
      <w:r>
        <w:rPr>
          <w:rStyle w:val="NormalTok"/>
        </w:rPr>
        <w:t xml:space="preserve"> </w:t>
      </w:r>
      <w:r>
        <w:rPr>
          <w:rStyle w:val="StringTok"/>
        </w:rPr>
        <w:t>"Yes"</w:t>
      </w:r>
      <w:r>
        <w:rPr>
          <w:rStyle w:val="NormalTok"/>
        </w:rPr>
        <w:t>)</w:t>
      </w:r>
      <w:r>
        <w:br/>
      </w:r>
      <w:proofErr w:type="spellStart"/>
      <w:r>
        <w:rPr>
          <w:rStyle w:val="NormalTok"/>
        </w:rPr>
        <w:t>train_cart</w:t>
      </w:r>
      <w:proofErr w:type="spellEnd"/>
    </w:p>
    <w:p w14:paraId="0E160621" w14:textId="77777777" w:rsidR="00115C00" w:rsidRDefault="00115C00" w:rsidP="00115C00">
      <w:pPr>
        <w:pStyle w:val="SourceCode"/>
      </w:pPr>
      <w:r>
        <w:rPr>
          <w:rStyle w:val="VerbatimChar"/>
        </w:rPr>
        <w:t>## Confusion Matrix and Statistics</w:t>
      </w:r>
      <w:r>
        <w:br/>
      </w:r>
      <w:r>
        <w:rPr>
          <w:rStyle w:val="VerbatimChar"/>
        </w:rPr>
        <w:t xml:space="preserve">## </w:t>
      </w:r>
      <w:r>
        <w:br/>
      </w:r>
      <w:r>
        <w:rPr>
          <w:rStyle w:val="VerbatimChar"/>
        </w:rPr>
        <w:t>##           Reference</w:t>
      </w:r>
      <w:r>
        <w:br/>
      </w:r>
      <w:r>
        <w:rPr>
          <w:rStyle w:val="VerbatimChar"/>
        </w:rPr>
        <w:t>## Prediction   No  Yes</w:t>
      </w:r>
      <w:r>
        <w:br/>
      </w:r>
      <w:r>
        <w:rPr>
          <w:rStyle w:val="VerbatimChar"/>
        </w:rPr>
        <w:t>##        No  2660  408</w:t>
      </w:r>
      <w:r>
        <w:br/>
      </w:r>
      <w:r>
        <w:rPr>
          <w:rStyle w:val="VerbatimChar"/>
        </w:rPr>
        <w:t>##        Yes 1100 3352</w:t>
      </w:r>
      <w:r>
        <w:br/>
      </w:r>
      <w:r>
        <w:rPr>
          <w:rStyle w:val="VerbatimChar"/>
        </w:rPr>
        <w:t xml:space="preserve">##                                           </w:t>
      </w:r>
      <w:r>
        <w:br/>
      </w:r>
      <w:r>
        <w:rPr>
          <w:rStyle w:val="VerbatimChar"/>
        </w:rPr>
        <w:t xml:space="preserve">##                Accuracy : 0.7995          </w:t>
      </w:r>
      <w:r>
        <w:br/>
      </w:r>
      <w:r>
        <w:rPr>
          <w:rStyle w:val="VerbatimChar"/>
        </w:rPr>
        <w:t>##                  95% CI : (0.7902, 0.8085)</w:t>
      </w:r>
      <w:r>
        <w:br/>
      </w:r>
      <w:r>
        <w:rPr>
          <w:rStyle w:val="VerbatimChar"/>
        </w:rPr>
        <w:t xml:space="preserve">##     No Information Rate : 0.5             </w:t>
      </w:r>
      <w:r>
        <w:br/>
      </w:r>
      <w:r>
        <w:rPr>
          <w:rStyle w:val="VerbatimChar"/>
        </w:rPr>
        <w:t xml:space="preserve">##     P-Value [Acc &gt; NIR] : &lt; 2.2e-16       </w:t>
      </w:r>
      <w:r>
        <w:br/>
      </w:r>
      <w:r>
        <w:rPr>
          <w:rStyle w:val="VerbatimChar"/>
        </w:rPr>
        <w:t xml:space="preserve">##                                           </w:t>
      </w:r>
      <w:r>
        <w:br/>
      </w:r>
      <w:r>
        <w:rPr>
          <w:rStyle w:val="VerbatimChar"/>
        </w:rPr>
        <w:t xml:space="preserve">##                   Kappa : 0.5989          </w:t>
      </w:r>
      <w:r>
        <w:br/>
      </w:r>
      <w:r>
        <w:rPr>
          <w:rStyle w:val="VerbatimChar"/>
        </w:rPr>
        <w:t xml:space="preserve">##                                           </w:t>
      </w:r>
      <w:r>
        <w:br/>
      </w:r>
      <w:r>
        <w:rPr>
          <w:rStyle w:val="VerbatimChar"/>
        </w:rPr>
        <w:t xml:space="preserve">##  </w:t>
      </w:r>
      <w:proofErr w:type="spellStart"/>
      <w:r>
        <w:rPr>
          <w:rStyle w:val="VerbatimChar"/>
        </w:rPr>
        <w:t>Mcnemar's</w:t>
      </w:r>
      <w:proofErr w:type="spellEnd"/>
      <w:r>
        <w:rPr>
          <w:rStyle w:val="VerbatimChar"/>
        </w:rPr>
        <w:t xml:space="preserve"> Test P-Value : &lt; 2.2e-16       </w:t>
      </w:r>
      <w:r>
        <w:br/>
      </w:r>
      <w:r>
        <w:rPr>
          <w:rStyle w:val="VerbatimChar"/>
        </w:rPr>
        <w:t xml:space="preserve">##                                           </w:t>
      </w:r>
      <w:r>
        <w:br/>
      </w:r>
      <w:r>
        <w:rPr>
          <w:rStyle w:val="VerbatimChar"/>
        </w:rPr>
        <w:t xml:space="preserve">##             Sensitivity : 0.8915          </w:t>
      </w:r>
      <w:r>
        <w:br/>
      </w:r>
      <w:r>
        <w:rPr>
          <w:rStyle w:val="VerbatimChar"/>
        </w:rPr>
        <w:t xml:space="preserve">##             Specificity : 0.7074          </w:t>
      </w:r>
      <w:r>
        <w:br/>
      </w:r>
      <w:r>
        <w:rPr>
          <w:rStyle w:val="VerbatimChar"/>
        </w:rPr>
        <w:t xml:space="preserve">##          Pos Pred Value : 0.7529          </w:t>
      </w:r>
      <w:r>
        <w:br/>
      </w:r>
      <w:r>
        <w:rPr>
          <w:rStyle w:val="VerbatimChar"/>
        </w:rPr>
        <w:t xml:space="preserve">##          Neg Pred Value : 0.8670          </w:t>
      </w:r>
      <w:r>
        <w:br/>
      </w:r>
      <w:r>
        <w:rPr>
          <w:rStyle w:val="VerbatimChar"/>
        </w:rPr>
        <w:t xml:space="preserve">##              Prevalence : 0.5000          </w:t>
      </w:r>
      <w:r>
        <w:br/>
      </w:r>
      <w:r>
        <w:rPr>
          <w:rStyle w:val="VerbatimChar"/>
        </w:rPr>
        <w:lastRenderedPageBreak/>
        <w:t xml:space="preserve">##          Detection Rate : 0.4457          </w:t>
      </w:r>
      <w:r>
        <w:br/>
      </w:r>
      <w:r>
        <w:rPr>
          <w:rStyle w:val="VerbatimChar"/>
        </w:rPr>
        <w:t xml:space="preserve">##    Detection Prevalence : 0.5920          </w:t>
      </w:r>
      <w:r>
        <w:br/>
      </w:r>
      <w:r>
        <w:rPr>
          <w:rStyle w:val="VerbatimChar"/>
        </w:rPr>
        <w:t xml:space="preserve">##       Balanced Accuracy : 0.7995          </w:t>
      </w:r>
      <w:r>
        <w:br/>
      </w:r>
      <w:r>
        <w:rPr>
          <w:rStyle w:val="VerbatimChar"/>
        </w:rPr>
        <w:t xml:space="preserve">##                                           </w:t>
      </w:r>
      <w:r>
        <w:br/>
      </w:r>
      <w:r>
        <w:rPr>
          <w:rStyle w:val="VerbatimChar"/>
        </w:rPr>
        <w:t xml:space="preserve">##        'Positive' Class : Yes             </w:t>
      </w:r>
      <w:r>
        <w:br/>
      </w:r>
      <w:r>
        <w:rPr>
          <w:rStyle w:val="VerbatimChar"/>
        </w:rPr>
        <w:t xml:space="preserve">## </w:t>
      </w:r>
    </w:p>
    <w:p w14:paraId="7DF5D0FD" w14:textId="77777777" w:rsidR="00115C00" w:rsidRDefault="00115C00" w:rsidP="00115C00">
      <w:pPr>
        <w:pStyle w:val="SourceCode"/>
      </w:pPr>
      <w:proofErr w:type="spellStart"/>
      <w:r>
        <w:rPr>
          <w:rStyle w:val="NormalTok"/>
        </w:rPr>
        <w:t>cart_bal</w:t>
      </w:r>
      <w:proofErr w:type="spellEnd"/>
      <w:r>
        <w:rPr>
          <w:rStyle w:val="NormalTok"/>
        </w:rPr>
        <w:t xml:space="preserve"> </w:t>
      </w:r>
      <w:r>
        <w:rPr>
          <w:rStyle w:val="OtherTok"/>
        </w:rPr>
        <w:t>&lt;-</w:t>
      </w:r>
      <w:r>
        <w:rPr>
          <w:rStyle w:val="NormalTok"/>
        </w:rPr>
        <w:t xml:space="preserve"> </w:t>
      </w:r>
      <w:proofErr w:type="spellStart"/>
      <w:r>
        <w:rPr>
          <w:rStyle w:val="FunctionTok"/>
        </w:rPr>
        <w:t>confusionMatrix</w:t>
      </w:r>
      <w:proofErr w:type="spellEnd"/>
      <w:r>
        <w:rPr>
          <w:rStyle w:val="NormalTok"/>
        </w:rPr>
        <w:t>(</w:t>
      </w:r>
      <w:r>
        <w:rPr>
          <w:rStyle w:val="AttributeTok"/>
        </w:rPr>
        <w:t>data =</w:t>
      </w:r>
      <w:r>
        <w:rPr>
          <w:rStyle w:val="NormalTok"/>
        </w:rPr>
        <w:t xml:space="preserve"> </w:t>
      </w:r>
      <w:r>
        <w:rPr>
          <w:rStyle w:val="FunctionTok"/>
        </w:rPr>
        <w:t>predict</w:t>
      </w:r>
      <w:r>
        <w:rPr>
          <w:rStyle w:val="NormalTok"/>
        </w:rPr>
        <w:t xml:space="preserve">(cart01, </w:t>
      </w:r>
      <w:proofErr w:type="spellStart"/>
      <w:r>
        <w:rPr>
          <w:rStyle w:val="NormalTok"/>
        </w:rPr>
        <w:t>Stroke_test</w:t>
      </w:r>
      <w:proofErr w:type="spellEnd"/>
      <w:r>
        <w:rPr>
          <w:rStyle w:val="NormalTok"/>
        </w:rPr>
        <w:t xml:space="preserve">, </w:t>
      </w:r>
      <w:r>
        <w:rPr>
          <w:rStyle w:val="AttributeTok"/>
        </w:rPr>
        <w:t>type =</w:t>
      </w:r>
      <w:r>
        <w:rPr>
          <w:rStyle w:val="NormalTok"/>
        </w:rPr>
        <w:t xml:space="preserve"> </w:t>
      </w:r>
      <w:r>
        <w:rPr>
          <w:rStyle w:val="StringTok"/>
        </w:rPr>
        <w:t>"class"</w:t>
      </w:r>
      <w:r>
        <w:rPr>
          <w:rStyle w:val="NormalTok"/>
        </w:rPr>
        <w:t xml:space="preserve">), </w:t>
      </w:r>
      <w:r>
        <w:rPr>
          <w:rStyle w:val="AttributeTok"/>
        </w:rPr>
        <w:t>ref =</w:t>
      </w:r>
      <w:r>
        <w:rPr>
          <w:rStyle w:val="NormalTok"/>
        </w:rPr>
        <w:t xml:space="preserve"> </w:t>
      </w:r>
      <w:proofErr w:type="spellStart"/>
      <w:r>
        <w:rPr>
          <w:rStyle w:val="NormalTok"/>
        </w:rPr>
        <w:t>Stroke_test</w:t>
      </w:r>
      <w:r>
        <w:rPr>
          <w:rStyle w:val="SpecialCharTok"/>
        </w:rPr>
        <w:t>$</w:t>
      </w:r>
      <w:r>
        <w:rPr>
          <w:rStyle w:val="NormalTok"/>
        </w:rPr>
        <w:t>stroke</w:t>
      </w:r>
      <w:proofErr w:type="spellEnd"/>
      <w:r>
        <w:rPr>
          <w:rStyle w:val="NormalTok"/>
        </w:rPr>
        <w:t xml:space="preserve">, </w:t>
      </w:r>
      <w:r>
        <w:rPr>
          <w:rStyle w:val="AttributeTok"/>
        </w:rPr>
        <w:t>positive =</w:t>
      </w:r>
      <w:r>
        <w:rPr>
          <w:rStyle w:val="NormalTok"/>
        </w:rPr>
        <w:t xml:space="preserve"> </w:t>
      </w:r>
      <w:r>
        <w:rPr>
          <w:rStyle w:val="StringTok"/>
        </w:rPr>
        <w:t>"Yes"</w:t>
      </w:r>
      <w:r>
        <w:rPr>
          <w:rStyle w:val="NormalTok"/>
        </w:rPr>
        <w:t>)</w:t>
      </w:r>
      <w:r>
        <w:br/>
      </w:r>
      <w:proofErr w:type="spellStart"/>
      <w:r>
        <w:rPr>
          <w:rStyle w:val="NormalTok"/>
        </w:rPr>
        <w:t>cart_bal</w:t>
      </w:r>
      <w:proofErr w:type="spellEnd"/>
    </w:p>
    <w:p w14:paraId="5A5F722B" w14:textId="77777777" w:rsidR="00115C00" w:rsidRDefault="00115C00" w:rsidP="00115C00">
      <w:pPr>
        <w:pStyle w:val="SourceCode"/>
      </w:pPr>
      <w:r>
        <w:rPr>
          <w:rStyle w:val="VerbatimChar"/>
        </w:rPr>
        <w:t>## Confusion Matrix and Statistics</w:t>
      </w:r>
      <w:r>
        <w:br/>
      </w:r>
      <w:r>
        <w:rPr>
          <w:rStyle w:val="VerbatimChar"/>
        </w:rPr>
        <w:t xml:space="preserve">## </w:t>
      </w:r>
      <w:r>
        <w:br/>
      </w:r>
      <w:r>
        <w:rPr>
          <w:rStyle w:val="VerbatimChar"/>
        </w:rPr>
        <w:t>##           Reference</w:t>
      </w:r>
      <w:r>
        <w:br/>
      </w:r>
      <w:r>
        <w:rPr>
          <w:rStyle w:val="VerbatimChar"/>
        </w:rPr>
        <w:t>## Prediction  No Yes</w:t>
      </w:r>
      <w:r>
        <w:br/>
      </w:r>
      <w:r>
        <w:rPr>
          <w:rStyle w:val="VerbatimChar"/>
        </w:rPr>
        <w:t>##        No  649   4</w:t>
      </w:r>
      <w:r>
        <w:br/>
      </w:r>
      <w:r>
        <w:rPr>
          <w:rStyle w:val="VerbatimChar"/>
        </w:rPr>
        <w:t>##        Yes 290  37</w:t>
      </w:r>
      <w:r>
        <w:br/>
      </w:r>
      <w:r>
        <w:rPr>
          <w:rStyle w:val="VerbatimChar"/>
        </w:rPr>
        <w:t xml:space="preserve">##                                           </w:t>
      </w:r>
      <w:r>
        <w:br/>
      </w:r>
      <w:r>
        <w:rPr>
          <w:rStyle w:val="VerbatimChar"/>
        </w:rPr>
        <w:t xml:space="preserve">##                Accuracy : 0.7             </w:t>
      </w:r>
      <w:r>
        <w:br/>
      </w:r>
      <w:r>
        <w:rPr>
          <w:rStyle w:val="VerbatimChar"/>
        </w:rPr>
        <w:t>##                  95% CI : (0.6702, 0.7286)</w:t>
      </w:r>
      <w:r>
        <w:br/>
      </w:r>
      <w:r>
        <w:rPr>
          <w:rStyle w:val="VerbatimChar"/>
        </w:rPr>
        <w:t xml:space="preserve">##     No Information Rate : 0.9582          </w:t>
      </w:r>
      <w:r>
        <w:br/>
      </w:r>
      <w:r>
        <w:rPr>
          <w:rStyle w:val="VerbatimChar"/>
        </w:rPr>
        <w:t xml:space="preserve">##     P-Value [Acc &gt; NIR] : 1               </w:t>
      </w:r>
      <w:r>
        <w:br/>
      </w:r>
      <w:r>
        <w:rPr>
          <w:rStyle w:val="VerbatimChar"/>
        </w:rPr>
        <w:t xml:space="preserve">##                                           </w:t>
      </w:r>
      <w:r>
        <w:br/>
      </w:r>
      <w:r>
        <w:rPr>
          <w:rStyle w:val="VerbatimChar"/>
        </w:rPr>
        <w:t xml:space="preserve">##                   Kappa : 0.1369          </w:t>
      </w:r>
      <w:r>
        <w:br/>
      </w:r>
      <w:r>
        <w:rPr>
          <w:rStyle w:val="VerbatimChar"/>
        </w:rPr>
        <w:t xml:space="preserve">##                                           </w:t>
      </w:r>
      <w:r>
        <w:br/>
      </w:r>
      <w:r>
        <w:rPr>
          <w:rStyle w:val="VerbatimChar"/>
        </w:rPr>
        <w:t xml:space="preserve">##  </w:t>
      </w:r>
      <w:proofErr w:type="spellStart"/>
      <w:r>
        <w:rPr>
          <w:rStyle w:val="VerbatimChar"/>
        </w:rPr>
        <w:t>Mcnemar's</w:t>
      </w:r>
      <w:proofErr w:type="spellEnd"/>
      <w:r>
        <w:rPr>
          <w:rStyle w:val="VerbatimChar"/>
        </w:rPr>
        <w:t xml:space="preserve"> Test P-Value : &lt;2e-16          </w:t>
      </w:r>
      <w:r>
        <w:br/>
      </w:r>
      <w:r>
        <w:rPr>
          <w:rStyle w:val="VerbatimChar"/>
        </w:rPr>
        <w:t xml:space="preserve">##                                           </w:t>
      </w:r>
      <w:r>
        <w:br/>
      </w:r>
      <w:r>
        <w:rPr>
          <w:rStyle w:val="VerbatimChar"/>
        </w:rPr>
        <w:t xml:space="preserve">##             Sensitivity : 0.90244         </w:t>
      </w:r>
      <w:r>
        <w:br/>
      </w:r>
      <w:r>
        <w:rPr>
          <w:rStyle w:val="VerbatimChar"/>
        </w:rPr>
        <w:t xml:space="preserve">##             Specificity : 0.69116         </w:t>
      </w:r>
      <w:r>
        <w:br/>
      </w:r>
      <w:r>
        <w:rPr>
          <w:rStyle w:val="VerbatimChar"/>
        </w:rPr>
        <w:t xml:space="preserve">##          Pos Pred Value : 0.11315         </w:t>
      </w:r>
      <w:r>
        <w:br/>
      </w:r>
      <w:r>
        <w:rPr>
          <w:rStyle w:val="VerbatimChar"/>
        </w:rPr>
        <w:t xml:space="preserve">##          Neg Pred Value : 0.99387         </w:t>
      </w:r>
      <w:r>
        <w:br/>
      </w:r>
      <w:r>
        <w:rPr>
          <w:rStyle w:val="VerbatimChar"/>
        </w:rPr>
        <w:t xml:space="preserve">##              Prevalence : 0.04184         </w:t>
      </w:r>
      <w:r>
        <w:br/>
      </w:r>
      <w:r>
        <w:rPr>
          <w:rStyle w:val="VerbatimChar"/>
        </w:rPr>
        <w:t xml:space="preserve">##          Detection Rate : 0.03776         </w:t>
      </w:r>
      <w:r>
        <w:br/>
      </w:r>
      <w:r>
        <w:rPr>
          <w:rStyle w:val="VerbatimChar"/>
        </w:rPr>
        <w:t xml:space="preserve">##    Detection Prevalence : 0.33367         </w:t>
      </w:r>
      <w:r>
        <w:br/>
      </w:r>
      <w:r>
        <w:rPr>
          <w:rStyle w:val="VerbatimChar"/>
        </w:rPr>
        <w:t xml:space="preserve">##       Balanced Accuracy : 0.79680         </w:t>
      </w:r>
      <w:r>
        <w:br/>
      </w:r>
      <w:r>
        <w:rPr>
          <w:rStyle w:val="VerbatimChar"/>
        </w:rPr>
        <w:t xml:space="preserve">##                                           </w:t>
      </w:r>
      <w:r>
        <w:br/>
      </w:r>
      <w:r>
        <w:rPr>
          <w:rStyle w:val="VerbatimChar"/>
        </w:rPr>
        <w:t xml:space="preserve">##        'Positive' Class : Yes             </w:t>
      </w:r>
      <w:r>
        <w:br/>
      </w:r>
      <w:r>
        <w:rPr>
          <w:rStyle w:val="VerbatimChar"/>
        </w:rPr>
        <w:t xml:space="preserve">## </w:t>
      </w:r>
    </w:p>
    <w:p w14:paraId="1AABC9FE" w14:textId="77777777" w:rsidR="00115C00" w:rsidRDefault="00115C00" w:rsidP="00115C00">
      <w:pPr>
        <w:pStyle w:val="Heading3"/>
      </w:pPr>
      <w:bookmarkStart w:id="25" w:name="evaluate-model-on-train-and-test-data"/>
      <w:bookmarkEnd w:id="25"/>
      <w:r>
        <w:t>Cost Sensitive CARET -</w:t>
      </w:r>
    </w:p>
    <w:p w14:paraId="4B70DE1A" w14:textId="77777777" w:rsidR="00115C00" w:rsidRDefault="00115C00" w:rsidP="00115C00">
      <w:pPr>
        <w:pStyle w:val="FirstParagraph"/>
      </w:pPr>
      <w:r>
        <w:t>Probably only useful if we want to hyperfocus on sensitivity, but loses a lot of specificity.</w:t>
      </w:r>
    </w:p>
    <w:p w14:paraId="44057A90" w14:textId="77777777" w:rsidR="00115C00" w:rsidRDefault="00115C00" w:rsidP="00115C00">
      <w:pPr>
        <w:pStyle w:val="SourceCode"/>
      </w:pPr>
      <w:r>
        <w:rPr>
          <w:rStyle w:val="NormalTok"/>
        </w:rPr>
        <w:t xml:space="preserve">cost </w:t>
      </w:r>
      <w:r>
        <w:rPr>
          <w:rStyle w:val="OtherTok"/>
        </w:rPr>
        <w:t>&lt;-</w:t>
      </w:r>
      <w:r>
        <w:rPr>
          <w:rStyle w:val="NormalTok"/>
        </w:rPr>
        <w:t xml:space="preserve"> </w:t>
      </w:r>
      <w:r>
        <w:rPr>
          <w:rStyle w:val="FunctionTok"/>
        </w:rPr>
        <w:t>matrix</w:t>
      </w:r>
      <w:r>
        <w:rPr>
          <w:rStyle w:val="NormalTok"/>
        </w:rPr>
        <w:t>(</w:t>
      </w:r>
      <w:r>
        <w:rPr>
          <w:rStyle w:val="FunctionTok"/>
        </w:rPr>
        <w:t>c</w:t>
      </w:r>
      <w:r>
        <w:rPr>
          <w:rStyle w:val="NormalTok"/>
        </w:rPr>
        <w:t>(</w:t>
      </w:r>
      <w:r>
        <w:br/>
      </w:r>
      <w:r>
        <w:rPr>
          <w:rStyle w:val="NormalTok"/>
        </w:rPr>
        <w:t xml:space="preserve">  </w:t>
      </w:r>
      <w:r>
        <w:rPr>
          <w:rStyle w:val="DecValTok"/>
        </w:rPr>
        <w:t>0</w:t>
      </w:r>
      <w:r>
        <w:rPr>
          <w:rStyle w:val="NormalTok"/>
        </w:rPr>
        <w:t xml:space="preserve">, </w:t>
      </w:r>
      <w:r>
        <w:rPr>
          <w:rStyle w:val="DecValTok"/>
        </w:rPr>
        <w:t>1</w:t>
      </w:r>
      <w:r>
        <w:rPr>
          <w:rStyle w:val="NormalTok"/>
        </w:rPr>
        <w:t>,</w:t>
      </w:r>
      <w:r>
        <w:br/>
      </w:r>
      <w:r>
        <w:rPr>
          <w:rStyle w:val="NormalTok"/>
        </w:rPr>
        <w:t xml:space="preserve">  </w:t>
      </w:r>
      <w:r>
        <w:rPr>
          <w:rStyle w:val="DecValTok"/>
        </w:rPr>
        <w:t>10</w:t>
      </w:r>
      <w:r>
        <w:rPr>
          <w:rStyle w:val="NormalTok"/>
        </w:rPr>
        <w:t xml:space="preserve">, </w:t>
      </w:r>
      <w:r>
        <w:rPr>
          <w:rStyle w:val="DecValTok"/>
        </w:rPr>
        <w:t>0</w:t>
      </w:r>
      <w:r>
        <w:br/>
      </w:r>
      <w:r>
        <w:rPr>
          <w:rStyle w:val="NormalTok"/>
        </w:rPr>
        <w:t xml:space="preserve">), </w:t>
      </w:r>
      <w:proofErr w:type="spellStart"/>
      <w:r>
        <w:rPr>
          <w:rStyle w:val="AttributeTok"/>
        </w:rPr>
        <w:t>byrow</w:t>
      </w:r>
      <w:proofErr w:type="spellEnd"/>
      <w:r>
        <w:rPr>
          <w:rStyle w:val="AttributeTok"/>
        </w:rPr>
        <w:t xml:space="preserve"> =</w:t>
      </w:r>
      <w:r>
        <w:rPr>
          <w:rStyle w:val="NormalTok"/>
        </w:rPr>
        <w:t xml:space="preserve"> </w:t>
      </w:r>
      <w:r>
        <w:rPr>
          <w:rStyle w:val="ConstantTok"/>
        </w:rPr>
        <w:t>TRUE</w:t>
      </w:r>
      <w:r>
        <w:rPr>
          <w:rStyle w:val="NormalTok"/>
        </w:rPr>
        <w:t xml:space="preserve">, </w:t>
      </w:r>
      <w:proofErr w:type="spellStart"/>
      <w:r>
        <w:rPr>
          <w:rStyle w:val="AttributeTok"/>
        </w:rPr>
        <w:t>nrow</w:t>
      </w:r>
      <w:proofErr w:type="spellEnd"/>
      <w:r>
        <w:rPr>
          <w:rStyle w:val="AttributeTok"/>
        </w:rPr>
        <w:t xml:space="preserve"> =</w:t>
      </w:r>
      <w:r>
        <w:rPr>
          <w:rStyle w:val="NormalTok"/>
        </w:rPr>
        <w:t xml:space="preserve"> </w:t>
      </w:r>
      <w:r>
        <w:rPr>
          <w:rStyle w:val="DecValTok"/>
        </w:rPr>
        <w:t>2</w:t>
      </w:r>
      <w:r>
        <w:rPr>
          <w:rStyle w:val="NormalTok"/>
        </w:rPr>
        <w:t>)</w:t>
      </w:r>
      <w:r>
        <w:br/>
      </w:r>
      <w:r>
        <w:rPr>
          <w:rStyle w:val="NormalTok"/>
        </w:rPr>
        <w:t>cost</w:t>
      </w:r>
    </w:p>
    <w:p w14:paraId="213BCE77" w14:textId="77777777" w:rsidR="00115C00" w:rsidRDefault="00115C00" w:rsidP="00115C00">
      <w:pPr>
        <w:pStyle w:val="SourceCode"/>
      </w:pPr>
      <w:r>
        <w:rPr>
          <w:rStyle w:val="VerbatimChar"/>
        </w:rPr>
        <w:lastRenderedPageBreak/>
        <w:t>##      [,1] [,2]</w:t>
      </w:r>
      <w:r>
        <w:br/>
      </w:r>
      <w:r>
        <w:rPr>
          <w:rStyle w:val="VerbatimChar"/>
        </w:rPr>
        <w:t>## [1,]    0    1</w:t>
      </w:r>
      <w:r>
        <w:br/>
      </w:r>
      <w:r>
        <w:rPr>
          <w:rStyle w:val="VerbatimChar"/>
        </w:rPr>
        <w:t>## [2,]   10    0</w:t>
      </w:r>
    </w:p>
    <w:p w14:paraId="0E6C7124" w14:textId="77777777" w:rsidR="00115C00" w:rsidRDefault="00115C00" w:rsidP="00115C00">
      <w:pPr>
        <w:pStyle w:val="Heading3"/>
      </w:pPr>
      <w:bookmarkStart w:id="26" w:name="cost-sensitive-caret--"/>
      <w:bookmarkEnd w:id="26"/>
      <w:r>
        <w:t>Create cost sensitive model</w:t>
      </w:r>
    </w:p>
    <w:p w14:paraId="713D379C" w14:textId="77777777" w:rsidR="00115C00" w:rsidRDefault="00115C00" w:rsidP="00115C00">
      <w:pPr>
        <w:pStyle w:val="SourceCode"/>
      </w:pPr>
      <w:r>
        <w:rPr>
          <w:rStyle w:val="NormalTok"/>
        </w:rPr>
        <w:t xml:space="preserve">train </w:t>
      </w:r>
      <w:r>
        <w:rPr>
          <w:rStyle w:val="OtherTok"/>
        </w:rPr>
        <w:t>&lt;-</w:t>
      </w:r>
      <w:r>
        <w:rPr>
          <w:rStyle w:val="NormalTok"/>
        </w:rPr>
        <w:t xml:space="preserve"> </w:t>
      </w:r>
      <w:proofErr w:type="spellStart"/>
      <w:r>
        <w:rPr>
          <w:rStyle w:val="FunctionTok"/>
        </w:rPr>
        <w:t>createFolds</w:t>
      </w:r>
      <w:proofErr w:type="spellEnd"/>
      <w:r>
        <w:rPr>
          <w:rStyle w:val="NormalTok"/>
        </w:rPr>
        <w:t>(</w:t>
      </w:r>
      <w:proofErr w:type="spellStart"/>
      <w:r>
        <w:rPr>
          <w:rStyle w:val="NormalTok"/>
        </w:rPr>
        <w:t>Stroke_tr</w:t>
      </w:r>
      <w:r>
        <w:rPr>
          <w:rStyle w:val="SpecialCharTok"/>
        </w:rPr>
        <w:t>$</w:t>
      </w:r>
      <w:r>
        <w:rPr>
          <w:rStyle w:val="NormalTok"/>
        </w:rPr>
        <w:t>stroke</w:t>
      </w:r>
      <w:proofErr w:type="spellEnd"/>
      <w:r>
        <w:rPr>
          <w:rStyle w:val="NormalTok"/>
        </w:rPr>
        <w:t xml:space="preserve">, </w:t>
      </w:r>
      <w:r>
        <w:rPr>
          <w:rStyle w:val="AttributeTok"/>
        </w:rPr>
        <w:t>k=</w:t>
      </w:r>
      <w:r>
        <w:rPr>
          <w:rStyle w:val="DecValTok"/>
        </w:rPr>
        <w:t>10</w:t>
      </w:r>
      <w:r>
        <w:rPr>
          <w:rStyle w:val="NormalTok"/>
        </w:rPr>
        <w:t>)</w:t>
      </w:r>
      <w:r>
        <w:br/>
      </w:r>
      <w:r>
        <w:br/>
      </w:r>
      <w:proofErr w:type="spellStart"/>
      <w:r>
        <w:rPr>
          <w:rStyle w:val="NormalTok"/>
        </w:rPr>
        <w:t>cart_stroke</w:t>
      </w:r>
      <w:proofErr w:type="spellEnd"/>
      <w:r>
        <w:rPr>
          <w:rStyle w:val="NormalTok"/>
        </w:rPr>
        <w:t xml:space="preserve"> </w:t>
      </w:r>
      <w:r>
        <w:rPr>
          <w:rStyle w:val="OtherTok"/>
        </w:rPr>
        <w:t>&lt;-</w:t>
      </w:r>
      <w:r>
        <w:rPr>
          <w:rStyle w:val="NormalTok"/>
        </w:rPr>
        <w:t xml:space="preserve"> caret</w:t>
      </w:r>
      <w:r>
        <w:rPr>
          <w:rStyle w:val="SpecialCharTok"/>
        </w:rPr>
        <w:t>::</w:t>
      </w:r>
      <w:r>
        <w:rPr>
          <w:rStyle w:val="FunctionTok"/>
        </w:rPr>
        <w:t>train</w:t>
      </w:r>
      <w:r>
        <w:rPr>
          <w:rStyle w:val="NormalTok"/>
        </w:rPr>
        <w:t>(stroke</w:t>
      </w:r>
      <w:r>
        <w:rPr>
          <w:rStyle w:val="SpecialCharTok"/>
        </w:rPr>
        <w:t>~</w:t>
      </w:r>
      <w:r>
        <w:rPr>
          <w:rStyle w:val="NormalTok"/>
        </w:rPr>
        <w:t xml:space="preserve">., </w:t>
      </w:r>
      <w:r>
        <w:rPr>
          <w:rStyle w:val="AttributeTok"/>
        </w:rPr>
        <w:t>method=</w:t>
      </w:r>
      <w:r>
        <w:rPr>
          <w:rStyle w:val="StringTok"/>
        </w:rPr>
        <w:t>"</w:t>
      </w:r>
      <w:proofErr w:type="spellStart"/>
      <w:r>
        <w:rPr>
          <w:rStyle w:val="StringTok"/>
        </w:rPr>
        <w:t>rpart</w:t>
      </w:r>
      <w:proofErr w:type="spellEnd"/>
      <w:r>
        <w:rPr>
          <w:rStyle w:val="StringTok"/>
        </w:rPr>
        <w:t>"</w:t>
      </w:r>
      <w:r>
        <w:rPr>
          <w:rStyle w:val="NormalTok"/>
        </w:rPr>
        <w:t xml:space="preserve">, </w:t>
      </w:r>
      <w:r>
        <w:rPr>
          <w:rStyle w:val="AttributeTok"/>
        </w:rPr>
        <w:t>data =</w:t>
      </w:r>
      <w:r>
        <w:rPr>
          <w:rStyle w:val="NormalTok"/>
        </w:rPr>
        <w:t xml:space="preserve"> </w:t>
      </w:r>
      <w:proofErr w:type="spellStart"/>
      <w:r>
        <w:rPr>
          <w:rStyle w:val="NormalTok"/>
        </w:rPr>
        <w:t>Stroke_tr</w:t>
      </w:r>
      <w:proofErr w:type="spellEnd"/>
      <w:r>
        <w:rPr>
          <w:rStyle w:val="NormalTok"/>
        </w:rPr>
        <w:t xml:space="preserve">, </w:t>
      </w:r>
      <w:proofErr w:type="spellStart"/>
      <w:r>
        <w:rPr>
          <w:rStyle w:val="AttributeTok"/>
        </w:rPr>
        <w:t>tuneLength</w:t>
      </w:r>
      <w:proofErr w:type="spellEnd"/>
      <w:r>
        <w:rPr>
          <w:rStyle w:val="AttributeTok"/>
        </w:rPr>
        <w:t xml:space="preserve"> =</w:t>
      </w:r>
      <w:r>
        <w:rPr>
          <w:rStyle w:val="NormalTok"/>
        </w:rPr>
        <w:t xml:space="preserve"> </w:t>
      </w:r>
      <w:r>
        <w:rPr>
          <w:rStyle w:val="DecValTok"/>
        </w:rPr>
        <w:t>5</w:t>
      </w:r>
      <w:r>
        <w:rPr>
          <w:rStyle w:val="NormalTok"/>
        </w:rPr>
        <w:t xml:space="preserve">, </w:t>
      </w:r>
      <w:proofErr w:type="spellStart"/>
      <w:r>
        <w:rPr>
          <w:rStyle w:val="AttributeTok"/>
        </w:rPr>
        <w:t>parms</w:t>
      </w:r>
      <w:proofErr w:type="spellEnd"/>
      <w:r>
        <w:rPr>
          <w:rStyle w:val="AttributeTok"/>
        </w:rPr>
        <w:t xml:space="preserve"> =</w:t>
      </w:r>
      <w:r>
        <w:rPr>
          <w:rStyle w:val="NormalTok"/>
        </w:rPr>
        <w:t xml:space="preserve"> </w:t>
      </w:r>
      <w:r>
        <w:rPr>
          <w:rStyle w:val="FunctionTok"/>
        </w:rPr>
        <w:t>list</w:t>
      </w:r>
      <w:r>
        <w:rPr>
          <w:rStyle w:val="NormalTok"/>
        </w:rPr>
        <w:t>(</w:t>
      </w:r>
      <w:r>
        <w:rPr>
          <w:rStyle w:val="AttributeTok"/>
        </w:rPr>
        <w:t>loss =</w:t>
      </w:r>
      <w:r>
        <w:rPr>
          <w:rStyle w:val="NormalTok"/>
        </w:rPr>
        <w:t xml:space="preserve"> cost),</w:t>
      </w:r>
      <w:proofErr w:type="spellStart"/>
      <w:r>
        <w:rPr>
          <w:rStyle w:val="AttributeTok"/>
        </w:rPr>
        <w:t>trControl</w:t>
      </w:r>
      <w:proofErr w:type="spellEnd"/>
      <w:r>
        <w:rPr>
          <w:rStyle w:val="AttributeTok"/>
        </w:rPr>
        <w:t xml:space="preserve"> =</w:t>
      </w:r>
      <w:r>
        <w:rPr>
          <w:rStyle w:val="NormalTok"/>
        </w:rPr>
        <w:t xml:space="preserve"> </w:t>
      </w:r>
      <w:proofErr w:type="spellStart"/>
      <w:r>
        <w:rPr>
          <w:rStyle w:val="FunctionTok"/>
        </w:rPr>
        <w:t>trainControl</w:t>
      </w:r>
      <w:proofErr w:type="spellEnd"/>
      <w:r>
        <w:rPr>
          <w:rStyle w:val="NormalTok"/>
        </w:rPr>
        <w:t>(</w:t>
      </w:r>
      <w:r>
        <w:br/>
      </w:r>
      <w:r>
        <w:rPr>
          <w:rStyle w:val="NormalTok"/>
        </w:rPr>
        <w:t xml:space="preserve">  </w:t>
      </w:r>
      <w:r>
        <w:rPr>
          <w:rStyle w:val="AttributeTok"/>
        </w:rPr>
        <w:t>method =</w:t>
      </w:r>
      <w:r>
        <w:rPr>
          <w:rStyle w:val="NormalTok"/>
        </w:rPr>
        <w:t xml:space="preserve"> </w:t>
      </w:r>
      <w:r>
        <w:rPr>
          <w:rStyle w:val="StringTok"/>
        </w:rPr>
        <w:t>"cv"</w:t>
      </w:r>
      <w:r>
        <w:rPr>
          <w:rStyle w:val="NormalTok"/>
        </w:rPr>
        <w:t xml:space="preserve">, </w:t>
      </w:r>
      <w:proofErr w:type="spellStart"/>
      <w:r>
        <w:rPr>
          <w:rStyle w:val="AttributeTok"/>
        </w:rPr>
        <w:t>indexOut</w:t>
      </w:r>
      <w:proofErr w:type="spellEnd"/>
      <w:r>
        <w:rPr>
          <w:rStyle w:val="AttributeTok"/>
        </w:rPr>
        <w:t xml:space="preserve"> =</w:t>
      </w:r>
      <w:r>
        <w:rPr>
          <w:rStyle w:val="NormalTok"/>
        </w:rPr>
        <w:t xml:space="preserve"> train</w:t>
      </w:r>
      <w:r>
        <w:br/>
      </w:r>
      <w:r>
        <w:rPr>
          <w:rStyle w:val="NormalTok"/>
        </w:rPr>
        <w:t>))</w:t>
      </w:r>
      <w:r>
        <w:br/>
      </w:r>
      <w:r>
        <w:br/>
      </w:r>
      <w:proofErr w:type="spellStart"/>
      <w:r>
        <w:rPr>
          <w:rStyle w:val="NormalTok"/>
        </w:rPr>
        <w:t>cart_stroke</w:t>
      </w:r>
      <w:proofErr w:type="spellEnd"/>
    </w:p>
    <w:p w14:paraId="548B4B17" w14:textId="77777777" w:rsidR="00115C00" w:rsidRDefault="00115C00" w:rsidP="00115C00">
      <w:pPr>
        <w:pStyle w:val="SourceCode"/>
      </w:pPr>
      <w:r>
        <w:rPr>
          <w:rStyle w:val="VerbatimChar"/>
        </w:rPr>
        <w:t xml:space="preserve">## CART </w:t>
      </w:r>
      <w:r>
        <w:br/>
      </w:r>
      <w:r>
        <w:rPr>
          <w:rStyle w:val="VerbatimChar"/>
        </w:rPr>
        <w:t xml:space="preserve">## </w:t>
      </w:r>
      <w:r>
        <w:br/>
      </w:r>
      <w:r>
        <w:rPr>
          <w:rStyle w:val="VerbatimChar"/>
        </w:rPr>
        <w:t>## 3928 samples</w:t>
      </w:r>
      <w:r>
        <w:br/>
      </w:r>
      <w:r>
        <w:rPr>
          <w:rStyle w:val="VerbatimChar"/>
        </w:rPr>
        <w:t>##   10 predictor</w:t>
      </w:r>
      <w:r>
        <w:br/>
      </w:r>
      <w:r>
        <w:rPr>
          <w:rStyle w:val="VerbatimChar"/>
        </w:rPr>
        <w:t xml:space="preserve">##    2 classes: 'No', 'Yes' </w:t>
      </w:r>
      <w:r>
        <w:br/>
      </w:r>
      <w:r>
        <w:rPr>
          <w:rStyle w:val="VerbatimChar"/>
        </w:rPr>
        <w:t xml:space="preserve">## </w:t>
      </w:r>
      <w:r>
        <w:br/>
      </w:r>
      <w:r>
        <w:rPr>
          <w:rStyle w:val="VerbatimChar"/>
        </w:rPr>
        <w:t>## No pre-processing</w:t>
      </w:r>
      <w:r>
        <w:br/>
      </w:r>
      <w:r>
        <w:rPr>
          <w:rStyle w:val="VerbatimChar"/>
        </w:rPr>
        <w:t xml:space="preserve">## Resampling: Cross-Validated (10 fold) </w:t>
      </w:r>
      <w:r>
        <w:br/>
      </w:r>
      <w:r>
        <w:rPr>
          <w:rStyle w:val="VerbatimChar"/>
        </w:rPr>
        <w:t xml:space="preserve">## Summary of sample sizes: 3536, 3535, 3535, 3535, 3535, 3535, ... </w:t>
      </w:r>
      <w:r>
        <w:br/>
      </w:r>
      <w:r>
        <w:rPr>
          <w:rStyle w:val="VerbatimChar"/>
        </w:rPr>
        <w:t>## Resampling results across tuning parameters:</w:t>
      </w:r>
      <w:r>
        <w:br/>
      </w:r>
      <w:r>
        <w:rPr>
          <w:rStyle w:val="VerbatimChar"/>
        </w:rPr>
        <w:t xml:space="preserve">## </w:t>
      </w:r>
      <w:r>
        <w:br/>
      </w:r>
      <w:r>
        <w:rPr>
          <w:rStyle w:val="VerbatimChar"/>
        </w:rPr>
        <w:t xml:space="preserve">##   cp            Accuracy   Kappa    </w:t>
      </w:r>
      <w:r>
        <w:br/>
      </w:r>
      <w:r>
        <w:rPr>
          <w:rStyle w:val="VerbatimChar"/>
        </w:rPr>
        <w:t>##   0.0000000000  0.8971452  0.3854536</w:t>
      </w:r>
      <w:r>
        <w:br/>
      </w:r>
      <w:r>
        <w:rPr>
          <w:rStyle w:val="VerbatimChar"/>
        </w:rPr>
        <w:t>##   0.0008267196  0.8951109  0.3804238</w:t>
      </w:r>
      <w:r>
        <w:br/>
      </w:r>
      <w:r>
        <w:rPr>
          <w:rStyle w:val="VerbatimChar"/>
        </w:rPr>
        <w:t>##   0.0016534392  0.8956191  0.3802099</w:t>
      </w:r>
      <w:r>
        <w:br/>
      </w:r>
      <w:r>
        <w:rPr>
          <w:rStyle w:val="VerbatimChar"/>
        </w:rPr>
        <w:t>##   0.0024801587  0.8943410  0.3792570</w:t>
      </w:r>
      <w:r>
        <w:br/>
      </w:r>
      <w:r>
        <w:rPr>
          <w:rStyle w:val="VerbatimChar"/>
        </w:rPr>
        <w:t>##   0.0033068783  0.8984149  0.3785458</w:t>
      </w:r>
      <w:r>
        <w:br/>
      </w:r>
      <w:r>
        <w:rPr>
          <w:rStyle w:val="VerbatimChar"/>
        </w:rPr>
        <w:t xml:space="preserve">## </w:t>
      </w:r>
      <w:r>
        <w:br/>
      </w:r>
      <w:r>
        <w:rPr>
          <w:rStyle w:val="VerbatimChar"/>
        </w:rPr>
        <w:t>## Accuracy was used to select the optimal model using the largest value.</w:t>
      </w:r>
      <w:r>
        <w:br/>
      </w:r>
      <w:r>
        <w:rPr>
          <w:rStyle w:val="VerbatimChar"/>
        </w:rPr>
        <w:t>## The final value used for the model was cp = 0.003306878.</w:t>
      </w:r>
    </w:p>
    <w:p w14:paraId="7ECC8F16" w14:textId="77777777" w:rsidR="00115C00" w:rsidRDefault="00115C00" w:rsidP="00115C00">
      <w:pPr>
        <w:pStyle w:val="SourceCode"/>
      </w:pPr>
      <w:proofErr w:type="spellStart"/>
      <w:r>
        <w:rPr>
          <w:rStyle w:val="NormalTok"/>
        </w:rPr>
        <w:t>cart_stroke_bal</w:t>
      </w:r>
      <w:proofErr w:type="spellEnd"/>
      <w:r>
        <w:rPr>
          <w:rStyle w:val="NormalTok"/>
        </w:rPr>
        <w:t xml:space="preserve"> </w:t>
      </w:r>
      <w:r>
        <w:rPr>
          <w:rStyle w:val="OtherTok"/>
        </w:rPr>
        <w:t>&lt;-</w:t>
      </w:r>
      <w:r>
        <w:rPr>
          <w:rStyle w:val="NormalTok"/>
        </w:rPr>
        <w:t xml:space="preserve"> caret</w:t>
      </w:r>
      <w:r>
        <w:rPr>
          <w:rStyle w:val="SpecialCharTok"/>
        </w:rPr>
        <w:t>::</w:t>
      </w:r>
      <w:r>
        <w:rPr>
          <w:rStyle w:val="FunctionTok"/>
        </w:rPr>
        <w:t>train</w:t>
      </w:r>
      <w:r>
        <w:rPr>
          <w:rStyle w:val="NormalTok"/>
        </w:rPr>
        <w:t>(stroke</w:t>
      </w:r>
      <w:r>
        <w:rPr>
          <w:rStyle w:val="SpecialCharTok"/>
        </w:rPr>
        <w:t>~</w:t>
      </w:r>
      <w:r>
        <w:rPr>
          <w:rStyle w:val="NormalTok"/>
        </w:rPr>
        <w:t xml:space="preserve">., </w:t>
      </w:r>
      <w:r>
        <w:rPr>
          <w:rStyle w:val="AttributeTok"/>
        </w:rPr>
        <w:t>method=</w:t>
      </w:r>
      <w:r>
        <w:rPr>
          <w:rStyle w:val="StringTok"/>
        </w:rPr>
        <w:t>"</w:t>
      </w:r>
      <w:proofErr w:type="spellStart"/>
      <w:r>
        <w:rPr>
          <w:rStyle w:val="StringTok"/>
        </w:rPr>
        <w:t>rpart</w:t>
      </w:r>
      <w:proofErr w:type="spellEnd"/>
      <w:r>
        <w:rPr>
          <w:rStyle w:val="StringTok"/>
        </w:rPr>
        <w:t>"</w:t>
      </w:r>
      <w:r>
        <w:rPr>
          <w:rStyle w:val="NormalTok"/>
        </w:rPr>
        <w:t xml:space="preserve">, </w:t>
      </w:r>
      <w:r>
        <w:rPr>
          <w:rStyle w:val="AttributeTok"/>
        </w:rPr>
        <w:t>data =</w:t>
      </w:r>
      <w:r>
        <w:rPr>
          <w:rStyle w:val="NormalTok"/>
        </w:rPr>
        <w:t xml:space="preserve"> </w:t>
      </w:r>
      <w:proofErr w:type="spellStart"/>
      <w:r>
        <w:rPr>
          <w:rStyle w:val="NormalTok"/>
        </w:rPr>
        <w:t>Stroke_over</w:t>
      </w:r>
      <w:proofErr w:type="spellEnd"/>
      <w:r>
        <w:rPr>
          <w:rStyle w:val="NormalTok"/>
        </w:rPr>
        <w:t xml:space="preserve">, </w:t>
      </w:r>
      <w:proofErr w:type="spellStart"/>
      <w:r>
        <w:rPr>
          <w:rStyle w:val="AttributeTok"/>
        </w:rPr>
        <w:t>tuneLength</w:t>
      </w:r>
      <w:proofErr w:type="spellEnd"/>
      <w:r>
        <w:rPr>
          <w:rStyle w:val="AttributeTok"/>
        </w:rPr>
        <w:t xml:space="preserve"> =</w:t>
      </w:r>
      <w:r>
        <w:rPr>
          <w:rStyle w:val="NormalTok"/>
        </w:rPr>
        <w:t xml:space="preserve"> </w:t>
      </w:r>
      <w:r>
        <w:rPr>
          <w:rStyle w:val="DecValTok"/>
        </w:rPr>
        <w:t>5</w:t>
      </w:r>
      <w:r>
        <w:rPr>
          <w:rStyle w:val="NormalTok"/>
        </w:rPr>
        <w:t xml:space="preserve">, </w:t>
      </w:r>
      <w:proofErr w:type="spellStart"/>
      <w:r>
        <w:rPr>
          <w:rStyle w:val="AttributeTok"/>
        </w:rPr>
        <w:t>parms</w:t>
      </w:r>
      <w:proofErr w:type="spellEnd"/>
      <w:r>
        <w:rPr>
          <w:rStyle w:val="AttributeTok"/>
        </w:rPr>
        <w:t xml:space="preserve"> =</w:t>
      </w:r>
      <w:r>
        <w:rPr>
          <w:rStyle w:val="NormalTok"/>
        </w:rPr>
        <w:t xml:space="preserve"> </w:t>
      </w:r>
      <w:r>
        <w:rPr>
          <w:rStyle w:val="FunctionTok"/>
        </w:rPr>
        <w:t>list</w:t>
      </w:r>
      <w:r>
        <w:rPr>
          <w:rStyle w:val="NormalTok"/>
        </w:rPr>
        <w:t>(</w:t>
      </w:r>
      <w:r>
        <w:rPr>
          <w:rStyle w:val="AttributeTok"/>
        </w:rPr>
        <w:t>loss =</w:t>
      </w:r>
      <w:r>
        <w:rPr>
          <w:rStyle w:val="NormalTok"/>
        </w:rPr>
        <w:t xml:space="preserve"> cost),</w:t>
      </w:r>
      <w:proofErr w:type="spellStart"/>
      <w:r>
        <w:rPr>
          <w:rStyle w:val="AttributeTok"/>
        </w:rPr>
        <w:t>trControl</w:t>
      </w:r>
      <w:proofErr w:type="spellEnd"/>
      <w:r>
        <w:rPr>
          <w:rStyle w:val="AttributeTok"/>
        </w:rPr>
        <w:t xml:space="preserve"> =</w:t>
      </w:r>
      <w:r>
        <w:rPr>
          <w:rStyle w:val="NormalTok"/>
        </w:rPr>
        <w:t xml:space="preserve"> </w:t>
      </w:r>
      <w:proofErr w:type="spellStart"/>
      <w:r>
        <w:rPr>
          <w:rStyle w:val="FunctionTok"/>
        </w:rPr>
        <w:t>trainControl</w:t>
      </w:r>
      <w:proofErr w:type="spellEnd"/>
      <w:r>
        <w:rPr>
          <w:rStyle w:val="NormalTok"/>
        </w:rPr>
        <w:t>(</w:t>
      </w:r>
      <w:r>
        <w:br/>
      </w:r>
      <w:r>
        <w:rPr>
          <w:rStyle w:val="NormalTok"/>
        </w:rPr>
        <w:t xml:space="preserve">  </w:t>
      </w:r>
      <w:r>
        <w:rPr>
          <w:rStyle w:val="AttributeTok"/>
        </w:rPr>
        <w:t>method =</w:t>
      </w:r>
      <w:r>
        <w:rPr>
          <w:rStyle w:val="NormalTok"/>
        </w:rPr>
        <w:t xml:space="preserve"> </w:t>
      </w:r>
      <w:r>
        <w:rPr>
          <w:rStyle w:val="StringTok"/>
        </w:rPr>
        <w:t>"cv"</w:t>
      </w:r>
      <w:r>
        <w:rPr>
          <w:rStyle w:val="NormalTok"/>
        </w:rPr>
        <w:t xml:space="preserve">, </w:t>
      </w:r>
      <w:proofErr w:type="spellStart"/>
      <w:r>
        <w:rPr>
          <w:rStyle w:val="AttributeTok"/>
        </w:rPr>
        <w:t>indexOut</w:t>
      </w:r>
      <w:proofErr w:type="spellEnd"/>
      <w:r>
        <w:rPr>
          <w:rStyle w:val="AttributeTok"/>
        </w:rPr>
        <w:t xml:space="preserve"> =</w:t>
      </w:r>
      <w:r>
        <w:rPr>
          <w:rStyle w:val="NormalTok"/>
        </w:rPr>
        <w:t xml:space="preserve"> train</w:t>
      </w:r>
      <w:r>
        <w:br/>
      </w:r>
      <w:r>
        <w:rPr>
          <w:rStyle w:val="NormalTok"/>
        </w:rPr>
        <w:t>))</w:t>
      </w:r>
      <w:r>
        <w:br/>
      </w:r>
      <w:r>
        <w:br/>
      </w:r>
      <w:proofErr w:type="spellStart"/>
      <w:r>
        <w:rPr>
          <w:rStyle w:val="NormalTok"/>
        </w:rPr>
        <w:t>cart_stroke_bal</w:t>
      </w:r>
      <w:proofErr w:type="spellEnd"/>
    </w:p>
    <w:p w14:paraId="089A481D" w14:textId="77777777" w:rsidR="00115C00" w:rsidRDefault="00115C00" w:rsidP="00115C00">
      <w:pPr>
        <w:pStyle w:val="SourceCode"/>
      </w:pPr>
      <w:r>
        <w:rPr>
          <w:rStyle w:val="VerbatimChar"/>
        </w:rPr>
        <w:t xml:space="preserve">## CART </w:t>
      </w:r>
      <w:r>
        <w:br/>
      </w:r>
      <w:r>
        <w:rPr>
          <w:rStyle w:val="VerbatimChar"/>
        </w:rPr>
        <w:t xml:space="preserve">## </w:t>
      </w:r>
      <w:r>
        <w:br/>
      </w:r>
      <w:r>
        <w:rPr>
          <w:rStyle w:val="VerbatimChar"/>
        </w:rPr>
        <w:t>## 7520 samples</w:t>
      </w:r>
      <w:r>
        <w:br/>
      </w:r>
      <w:r>
        <w:rPr>
          <w:rStyle w:val="VerbatimChar"/>
        </w:rPr>
        <w:t>##   10 predictor</w:t>
      </w:r>
      <w:r>
        <w:br/>
      </w:r>
      <w:r>
        <w:rPr>
          <w:rStyle w:val="VerbatimChar"/>
        </w:rPr>
        <w:t xml:space="preserve">##    2 classes: 'No', 'Yes' </w:t>
      </w:r>
      <w:r>
        <w:br/>
      </w:r>
      <w:r>
        <w:rPr>
          <w:rStyle w:val="VerbatimChar"/>
        </w:rPr>
        <w:t xml:space="preserve">## </w:t>
      </w:r>
      <w:r>
        <w:br/>
      </w:r>
      <w:r>
        <w:rPr>
          <w:rStyle w:val="VerbatimChar"/>
        </w:rPr>
        <w:t>## No pre-processing</w:t>
      </w:r>
      <w:r>
        <w:br/>
      </w:r>
      <w:r>
        <w:rPr>
          <w:rStyle w:val="VerbatimChar"/>
        </w:rPr>
        <w:t xml:space="preserve">## Resampling: Cross-Validated (10 fold) </w:t>
      </w:r>
      <w:r>
        <w:br/>
      </w:r>
      <w:r>
        <w:rPr>
          <w:rStyle w:val="VerbatimChar"/>
        </w:rPr>
        <w:lastRenderedPageBreak/>
        <w:t xml:space="preserve">## Summary of sample sizes: 6768, 6768, 6768, 6768, 6768, 6768, ... </w:t>
      </w:r>
      <w:r>
        <w:br/>
      </w:r>
      <w:r>
        <w:rPr>
          <w:rStyle w:val="VerbatimChar"/>
        </w:rPr>
        <w:t>## Resampling results across tuning parameters:</w:t>
      </w:r>
      <w:r>
        <w:br/>
      </w:r>
      <w:r>
        <w:rPr>
          <w:rStyle w:val="VerbatimChar"/>
        </w:rPr>
        <w:t xml:space="preserve">## </w:t>
      </w:r>
      <w:r>
        <w:br/>
      </w:r>
      <w:r>
        <w:rPr>
          <w:rStyle w:val="VerbatimChar"/>
        </w:rPr>
        <w:t xml:space="preserve">##   cp           Accuracy    Kappa     </w:t>
      </w:r>
      <w:r>
        <w:br/>
      </w:r>
      <w:r>
        <w:rPr>
          <w:rStyle w:val="VerbatimChar"/>
        </w:rPr>
        <w:t>##   0.007978723  0.56365737  0.09491299</w:t>
      </w:r>
      <w:r>
        <w:br/>
      </w:r>
      <w:r>
        <w:rPr>
          <w:rStyle w:val="VerbatimChar"/>
        </w:rPr>
        <w:t>##   0.011436170  0.52649231  0.08103147</w:t>
      </w:r>
      <w:r>
        <w:br/>
      </w:r>
      <w:r>
        <w:rPr>
          <w:rStyle w:val="VerbatimChar"/>
        </w:rPr>
        <w:t>##   0.013696809  0.51783183  0.07830490</w:t>
      </w:r>
      <w:r>
        <w:br/>
      </w:r>
      <w:r>
        <w:rPr>
          <w:rStyle w:val="VerbatimChar"/>
        </w:rPr>
        <w:t>##   0.018882979  0.51528730  0.07762580</w:t>
      </w:r>
      <w:r>
        <w:br/>
      </w:r>
      <w:r>
        <w:rPr>
          <w:rStyle w:val="VerbatimChar"/>
        </w:rPr>
        <w:t>##   0.484574468  0.04276886  0.00000000</w:t>
      </w:r>
      <w:r>
        <w:br/>
      </w:r>
      <w:r>
        <w:rPr>
          <w:rStyle w:val="VerbatimChar"/>
        </w:rPr>
        <w:t xml:space="preserve">## </w:t>
      </w:r>
      <w:r>
        <w:br/>
      </w:r>
      <w:r>
        <w:rPr>
          <w:rStyle w:val="VerbatimChar"/>
        </w:rPr>
        <w:t>## Accuracy was used to select the optimal model using the largest value.</w:t>
      </w:r>
      <w:r>
        <w:br/>
      </w:r>
      <w:r>
        <w:rPr>
          <w:rStyle w:val="VerbatimChar"/>
        </w:rPr>
        <w:t>## The final value used for the model was cp = 0.007978723.</w:t>
      </w:r>
    </w:p>
    <w:p w14:paraId="21CD4399" w14:textId="77777777" w:rsidR="00115C00" w:rsidRDefault="00115C00" w:rsidP="00115C00">
      <w:pPr>
        <w:pStyle w:val="Heading3"/>
      </w:pPr>
      <w:bookmarkStart w:id="27" w:name="create-cost-sensitive-model"/>
      <w:bookmarkStart w:id="28" w:name="evaluate"/>
      <w:bookmarkEnd w:id="27"/>
      <w:r>
        <w:t>Evaluate</w:t>
      </w:r>
    </w:p>
    <w:p w14:paraId="5AA70DDC" w14:textId="77777777" w:rsidR="00115C00" w:rsidRDefault="00115C00" w:rsidP="00115C00">
      <w:pPr>
        <w:pStyle w:val="SourceCode"/>
      </w:pPr>
      <w:proofErr w:type="spellStart"/>
      <w:r>
        <w:rPr>
          <w:rStyle w:val="NormalTok"/>
        </w:rPr>
        <w:t>cart_cost</w:t>
      </w:r>
      <w:proofErr w:type="spellEnd"/>
      <w:r>
        <w:rPr>
          <w:rStyle w:val="NormalTok"/>
        </w:rPr>
        <w:t xml:space="preserve"> </w:t>
      </w:r>
      <w:r>
        <w:rPr>
          <w:rStyle w:val="OtherTok"/>
        </w:rPr>
        <w:t>&lt;-</w:t>
      </w:r>
      <w:r>
        <w:rPr>
          <w:rStyle w:val="NormalTok"/>
        </w:rPr>
        <w:t xml:space="preserve"> </w:t>
      </w:r>
      <w:proofErr w:type="spellStart"/>
      <w:r>
        <w:rPr>
          <w:rStyle w:val="FunctionTok"/>
        </w:rPr>
        <w:t>confusionMatrix</w:t>
      </w:r>
      <w:proofErr w:type="spellEnd"/>
      <w:r>
        <w:rPr>
          <w:rStyle w:val="NormalTok"/>
        </w:rPr>
        <w:t>(</w:t>
      </w:r>
      <w:r>
        <w:rPr>
          <w:rStyle w:val="AttributeTok"/>
        </w:rPr>
        <w:t>data =</w:t>
      </w:r>
      <w:r>
        <w:rPr>
          <w:rStyle w:val="NormalTok"/>
        </w:rPr>
        <w:t xml:space="preserve"> </w:t>
      </w:r>
      <w:r>
        <w:rPr>
          <w:rStyle w:val="FunctionTok"/>
        </w:rPr>
        <w:t>predict</w:t>
      </w:r>
      <w:r>
        <w:rPr>
          <w:rStyle w:val="NormalTok"/>
        </w:rPr>
        <w:t>(</w:t>
      </w:r>
      <w:proofErr w:type="spellStart"/>
      <w:r>
        <w:rPr>
          <w:rStyle w:val="NormalTok"/>
        </w:rPr>
        <w:t>cart_stroke</w:t>
      </w:r>
      <w:proofErr w:type="spellEnd"/>
      <w:r>
        <w:rPr>
          <w:rStyle w:val="NormalTok"/>
        </w:rPr>
        <w:t xml:space="preserve">, </w:t>
      </w:r>
      <w:proofErr w:type="spellStart"/>
      <w:r>
        <w:rPr>
          <w:rStyle w:val="NormalTok"/>
        </w:rPr>
        <w:t>Stroke_test</w:t>
      </w:r>
      <w:proofErr w:type="spellEnd"/>
      <w:r>
        <w:rPr>
          <w:rStyle w:val="NormalTok"/>
        </w:rPr>
        <w:t xml:space="preserve">), </w:t>
      </w:r>
      <w:r>
        <w:rPr>
          <w:rStyle w:val="AttributeTok"/>
        </w:rPr>
        <w:t>ref =</w:t>
      </w:r>
      <w:r>
        <w:rPr>
          <w:rStyle w:val="NormalTok"/>
        </w:rPr>
        <w:t xml:space="preserve"> </w:t>
      </w:r>
      <w:proofErr w:type="spellStart"/>
      <w:r>
        <w:rPr>
          <w:rStyle w:val="NormalTok"/>
        </w:rPr>
        <w:t>Stroke_test</w:t>
      </w:r>
      <w:r>
        <w:rPr>
          <w:rStyle w:val="SpecialCharTok"/>
        </w:rPr>
        <w:t>$</w:t>
      </w:r>
      <w:r>
        <w:rPr>
          <w:rStyle w:val="NormalTok"/>
        </w:rPr>
        <w:t>stroke</w:t>
      </w:r>
      <w:proofErr w:type="spellEnd"/>
      <w:r>
        <w:rPr>
          <w:rStyle w:val="NormalTok"/>
        </w:rPr>
        <w:t xml:space="preserve">, </w:t>
      </w:r>
      <w:r>
        <w:rPr>
          <w:rStyle w:val="AttributeTok"/>
        </w:rPr>
        <w:t>positive =</w:t>
      </w:r>
      <w:r>
        <w:rPr>
          <w:rStyle w:val="NormalTok"/>
        </w:rPr>
        <w:t xml:space="preserve"> </w:t>
      </w:r>
      <w:r>
        <w:rPr>
          <w:rStyle w:val="StringTok"/>
        </w:rPr>
        <w:t>"Yes"</w:t>
      </w:r>
      <w:r>
        <w:rPr>
          <w:rStyle w:val="NormalTok"/>
        </w:rPr>
        <w:t>)</w:t>
      </w:r>
      <w:r>
        <w:br/>
      </w:r>
      <w:proofErr w:type="spellStart"/>
      <w:r>
        <w:rPr>
          <w:rStyle w:val="NormalTok"/>
        </w:rPr>
        <w:t>cart_cost</w:t>
      </w:r>
      <w:proofErr w:type="spellEnd"/>
    </w:p>
    <w:p w14:paraId="55CBA37C" w14:textId="77777777" w:rsidR="00115C00" w:rsidRDefault="00115C00" w:rsidP="00115C00">
      <w:pPr>
        <w:pStyle w:val="SourceCode"/>
      </w:pPr>
      <w:r>
        <w:rPr>
          <w:rStyle w:val="VerbatimChar"/>
        </w:rPr>
        <w:t>## Confusion Matrix and Statistics</w:t>
      </w:r>
      <w:r>
        <w:br/>
      </w:r>
      <w:r>
        <w:rPr>
          <w:rStyle w:val="VerbatimChar"/>
        </w:rPr>
        <w:t xml:space="preserve">## </w:t>
      </w:r>
      <w:r>
        <w:br/>
      </w:r>
      <w:r>
        <w:rPr>
          <w:rStyle w:val="VerbatimChar"/>
        </w:rPr>
        <w:t>##           Reference</w:t>
      </w:r>
      <w:r>
        <w:br/>
      </w:r>
      <w:r>
        <w:rPr>
          <w:rStyle w:val="VerbatimChar"/>
        </w:rPr>
        <w:t>## Prediction  No Yes</w:t>
      </w:r>
      <w:r>
        <w:br/>
      </w:r>
      <w:r>
        <w:rPr>
          <w:rStyle w:val="VerbatimChar"/>
        </w:rPr>
        <w:t>##        No  808  20</w:t>
      </w:r>
      <w:r>
        <w:br/>
      </w:r>
      <w:r>
        <w:rPr>
          <w:rStyle w:val="VerbatimChar"/>
        </w:rPr>
        <w:t>##        Yes 131  21</w:t>
      </w:r>
      <w:r>
        <w:br/>
      </w:r>
      <w:r>
        <w:rPr>
          <w:rStyle w:val="VerbatimChar"/>
        </w:rPr>
        <w:t xml:space="preserve">##                                          </w:t>
      </w:r>
      <w:r>
        <w:br/>
      </w:r>
      <w:r>
        <w:rPr>
          <w:rStyle w:val="VerbatimChar"/>
        </w:rPr>
        <w:t xml:space="preserve">##                Accuracy : 0.8459         </w:t>
      </w:r>
      <w:r>
        <w:br/>
      </w:r>
      <w:r>
        <w:rPr>
          <w:rStyle w:val="VerbatimChar"/>
        </w:rPr>
        <w:t>##                  95% CI : (0.8218, 0.868)</w:t>
      </w:r>
      <w:r>
        <w:br/>
      </w:r>
      <w:r>
        <w:rPr>
          <w:rStyle w:val="VerbatimChar"/>
        </w:rPr>
        <w:t xml:space="preserve">##     No Information Rate : 0.9582         </w:t>
      </w:r>
      <w:r>
        <w:br/>
      </w:r>
      <w:r>
        <w:rPr>
          <w:rStyle w:val="VerbatimChar"/>
        </w:rPr>
        <w:t xml:space="preserve">##     P-Value [Acc &gt; NIR] : 1              </w:t>
      </w:r>
      <w:r>
        <w:br/>
      </w:r>
      <w:r>
        <w:rPr>
          <w:rStyle w:val="VerbatimChar"/>
        </w:rPr>
        <w:t xml:space="preserve">##                                          </w:t>
      </w:r>
      <w:r>
        <w:br/>
      </w:r>
      <w:r>
        <w:rPr>
          <w:rStyle w:val="VerbatimChar"/>
        </w:rPr>
        <w:t xml:space="preserve">##                   Kappa : 0.1624         </w:t>
      </w:r>
      <w:r>
        <w:br/>
      </w:r>
      <w:r>
        <w:rPr>
          <w:rStyle w:val="VerbatimChar"/>
        </w:rPr>
        <w:t xml:space="preserve">##                                          </w:t>
      </w:r>
      <w:r>
        <w:br/>
      </w:r>
      <w:r>
        <w:rPr>
          <w:rStyle w:val="VerbatimChar"/>
        </w:rPr>
        <w:t xml:space="preserve">##  </w:t>
      </w:r>
      <w:proofErr w:type="spellStart"/>
      <w:r>
        <w:rPr>
          <w:rStyle w:val="VerbatimChar"/>
        </w:rPr>
        <w:t>Mcnemar's</w:t>
      </w:r>
      <w:proofErr w:type="spellEnd"/>
      <w:r>
        <w:rPr>
          <w:rStyle w:val="VerbatimChar"/>
        </w:rPr>
        <w:t xml:space="preserve"> Test P-Value : &lt;2e-16         </w:t>
      </w:r>
      <w:r>
        <w:br/>
      </w:r>
      <w:r>
        <w:rPr>
          <w:rStyle w:val="VerbatimChar"/>
        </w:rPr>
        <w:t xml:space="preserve">##                                          </w:t>
      </w:r>
      <w:r>
        <w:br/>
      </w:r>
      <w:r>
        <w:rPr>
          <w:rStyle w:val="VerbatimChar"/>
        </w:rPr>
        <w:t xml:space="preserve">##             Sensitivity : 0.51220        </w:t>
      </w:r>
      <w:r>
        <w:br/>
      </w:r>
      <w:r>
        <w:rPr>
          <w:rStyle w:val="VerbatimChar"/>
        </w:rPr>
        <w:t xml:space="preserve">##             Specificity : 0.86049        </w:t>
      </w:r>
      <w:r>
        <w:br/>
      </w:r>
      <w:r>
        <w:rPr>
          <w:rStyle w:val="VerbatimChar"/>
        </w:rPr>
        <w:t xml:space="preserve">##          Pos Pred Value : 0.13816        </w:t>
      </w:r>
      <w:r>
        <w:br/>
      </w:r>
      <w:r>
        <w:rPr>
          <w:rStyle w:val="VerbatimChar"/>
        </w:rPr>
        <w:t xml:space="preserve">##          Neg Pred Value : 0.97585        </w:t>
      </w:r>
      <w:r>
        <w:br/>
      </w:r>
      <w:r>
        <w:rPr>
          <w:rStyle w:val="VerbatimChar"/>
        </w:rPr>
        <w:t xml:space="preserve">##              Prevalence : 0.04184        </w:t>
      </w:r>
      <w:r>
        <w:br/>
      </w:r>
      <w:r>
        <w:rPr>
          <w:rStyle w:val="VerbatimChar"/>
        </w:rPr>
        <w:t xml:space="preserve">##          Detection Rate : 0.02143        </w:t>
      </w:r>
      <w:r>
        <w:br/>
      </w:r>
      <w:r>
        <w:rPr>
          <w:rStyle w:val="VerbatimChar"/>
        </w:rPr>
        <w:t xml:space="preserve">##    Detection Prevalence : 0.15510        </w:t>
      </w:r>
      <w:r>
        <w:br/>
      </w:r>
      <w:r>
        <w:rPr>
          <w:rStyle w:val="VerbatimChar"/>
        </w:rPr>
        <w:t xml:space="preserve">##       Balanced Accuracy : 0.68634        </w:t>
      </w:r>
      <w:r>
        <w:br/>
      </w:r>
      <w:r>
        <w:rPr>
          <w:rStyle w:val="VerbatimChar"/>
        </w:rPr>
        <w:t xml:space="preserve">##                                          </w:t>
      </w:r>
      <w:r>
        <w:br/>
      </w:r>
      <w:r>
        <w:rPr>
          <w:rStyle w:val="VerbatimChar"/>
        </w:rPr>
        <w:t xml:space="preserve">##        'Positive' Class : Yes            </w:t>
      </w:r>
      <w:r>
        <w:br/>
      </w:r>
      <w:r>
        <w:rPr>
          <w:rStyle w:val="VerbatimChar"/>
        </w:rPr>
        <w:t xml:space="preserve">## </w:t>
      </w:r>
    </w:p>
    <w:p w14:paraId="004BC1D7" w14:textId="77777777" w:rsidR="00115C00" w:rsidRDefault="00115C00" w:rsidP="00115C00">
      <w:pPr>
        <w:pStyle w:val="SourceCode"/>
      </w:pPr>
      <w:proofErr w:type="spellStart"/>
      <w:r>
        <w:rPr>
          <w:rStyle w:val="NormalTok"/>
        </w:rPr>
        <w:t>cart_cost_bal</w:t>
      </w:r>
      <w:proofErr w:type="spellEnd"/>
      <w:r>
        <w:rPr>
          <w:rStyle w:val="NormalTok"/>
        </w:rPr>
        <w:t xml:space="preserve"> </w:t>
      </w:r>
      <w:r>
        <w:rPr>
          <w:rStyle w:val="OtherTok"/>
        </w:rPr>
        <w:t>&lt;-</w:t>
      </w:r>
      <w:r>
        <w:rPr>
          <w:rStyle w:val="NormalTok"/>
        </w:rPr>
        <w:t xml:space="preserve"> </w:t>
      </w:r>
      <w:proofErr w:type="spellStart"/>
      <w:r>
        <w:rPr>
          <w:rStyle w:val="FunctionTok"/>
        </w:rPr>
        <w:t>confusionMatrix</w:t>
      </w:r>
      <w:proofErr w:type="spellEnd"/>
      <w:r>
        <w:rPr>
          <w:rStyle w:val="NormalTok"/>
        </w:rPr>
        <w:t>(</w:t>
      </w:r>
      <w:r>
        <w:rPr>
          <w:rStyle w:val="AttributeTok"/>
        </w:rPr>
        <w:t>data =</w:t>
      </w:r>
      <w:r>
        <w:rPr>
          <w:rStyle w:val="NormalTok"/>
        </w:rPr>
        <w:t xml:space="preserve"> </w:t>
      </w:r>
      <w:r>
        <w:rPr>
          <w:rStyle w:val="FunctionTok"/>
        </w:rPr>
        <w:t>predict</w:t>
      </w:r>
      <w:r>
        <w:rPr>
          <w:rStyle w:val="NormalTok"/>
        </w:rPr>
        <w:t>(</w:t>
      </w:r>
      <w:proofErr w:type="spellStart"/>
      <w:r>
        <w:rPr>
          <w:rStyle w:val="NormalTok"/>
        </w:rPr>
        <w:t>cart_stroke_bal</w:t>
      </w:r>
      <w:proofErr w:type="spellEnd"/>
      <w:r>
        <w:rPr>
          <w:rStyle w:val="NormalTok"/>
        </w:rPr>
        <w:t xml:space="preserve">, </w:t>
      </w:r>
      <w:proofErr w:type="spellStart"/>
      <w:r>
        <w:rPr>
          <w:rStyle w:val="NormalTok"/>
        </w:rPr>
        <w:t>Stroke_test</w:t>
      </w:r>
      <w:proofErr w:type="spellEnd"/>
      <w:r>
        <w:rPr>
          <w:rStyle w:val="NormalTok"/>
        </w:rPr>
        <w:t xml:space="preserve">), </w:t>
      </w:r>
      <w:r>
        <w:rPr>
          <w:rStyle w:val="AttributeTok"/>
        </w:rPr>
        <w:t>ref =</w:t>
      </w:r>
      <w:r>
        <w:rPr>
          <w:rStyle w:val="NormalTok"/>
        </w:rPr>
        <w:t xml:space="preserve"> </w:t>
      </w:r>
      <w:proofErr w:type="spellStart"/>
      <w:r>
        <w:rPr>
          <w:rStyle w:val="NormalTok"/>
        </w:rPr>
        <w:t>Stroke_test</w:t>
      </w:r>
      <w:r>
        <w:rPr>
          <w:rStyle w:val="SpecialCharTok"/>
        </w:rPr>
        <w:t>$</w:t>
      </w:r>
      <w:r>
        <w:rPr>
          <w:rStyle w:val="NormalTok"/>
        </w:rPr>
        <w:t>stroke</w:t>
      </w:r>
      <w:proofErr w:type="spellEnd"/>
      <w:r>
        <w:rPr>
          <w:rStyle w:val="NormalTok"/>
        </w:rPr>
        <w:t xml:space="preserve">, </w:t>
      </w:r>
      <w:r>
        <w:rPr>
          <w:rStyle w:val="AttributeTok"/>
        </w:rPr>
        <w:t>positive =</w:t>
      </w:r>
      <w:r>
        <w:rPr>
          <w:rStyle w:val="NormalTok"/>
        </w:rPr>
        <w:t xml:space="preserve"> </w:t>
      </w:r>
      <w:r>
        <w:rPr>
          <w:rStyle w:val="StringTok"/>
        </w:rPr>
        <w:t>"Yes"</w:t>
      </w:r>
      <w:r>
        <w:rPr>
          <w:rStyle w:val="NormalTok"/>
        </w:rPr>
        <w:t>)</w:t>
      </w:r>
      <w:r>
        <w:br/>
      </w:r>
      <w:proofErr w:type="spellStart"/>
      <w:r>
        <w:rPr>
          <w:rStyle w:val="NormalTok"/>
        </w:rPr>
        <w:t>cart_cost_bal</w:t>
      </w:r>
      <w:proofErr w:type="spellEnd"/>
    </w:p>
    <w:p w14:paraId="7557F6E5" w14:textId="77777777" w:rsidR="00115C00" w:rsidRDefault="00115C00" w:rsidP="00115C00">
      <w:pPr>
        <w:pStyle w:val="SourceCode"/>
      </w:pPr>
      <w:r>
        <w:rPr>
          <w:rStyle w:val="VerbatimChar"/>
        </w:rPr>
        <w:lastRenderedPageBreak/>
        <w:t>## Confusion Matrix and Statistics</w:t>
      </w:r>
      <w:r>
        <w:br/>
      </w:r>
      <w:r>
        <w:rPr>
          <w:rStyle w:val="VerbatimChar"/>
        </w:rPr>
        <w:t xml:space="preserve">## </w:t>
      </w:r>
      <w:r>
        <w:br/>
      </w:r>
      <w:r>
        <w:rPr>
          <w:rStyle w:val="VerbatimChar"/>
        </w:rPr>
        <w:t>##           Reference</w:t>
      </w:r>
      <w:r>
        <w:br/>
      </w:r>
      <w:r>
        <w:rPr>
          <w:rStyle w:val="VerbatimChar"/>
        </w:rPr>
        <w:t>## Prediction  No Yes</w:t>
      </w:r>
      <w:r>
        <w:br/>
      </w:r>
      <w:r>
        <w:rPr>
          <w:rStyle w:val="VerbatimChar"/>
        </w:rPr>
        <w:t>##        No  466   1</w:t>
      </w:r>
      <w:r>
        <w:br/>
      </w:r>
      <w:r>
        <w:rPr>
          <w:rStyle w:val="VerbatimChar"/>
        </w:rPr>
        <w:t>##        Yes 473  40</w:t>
      </w:r>
      <w:r>
        <w:br/>
      </w:r>
      <w:r>
        <w:rPr>
          <w:rStyle w:val="VerbatimChar"/>
        </w:rPr>
        <w:t xml:space="preserve">##                                          </w:t>
      </w:r>
      <w:r>
        <w:br/>
      </w:r>
      <w:r>
        <w:rPr>
          <w:rStyle w:val="VerbatimChar"/>
        </w:rPr>
        <w:t xml:space="preserve">##                Accuracy : 0.5163         </w:t>
      </w:r>
      <w:r>
        <w:br/>
      </w:r>
      <w:r>
        <w:rPr>
          <w:rStyle w:val="VerbatimChar"/>
        </w:rPr>
        <w:t>##                  95% CI : (0.4845, 0.548)</w:t>
      </w:r>
      <w:r>
        <w:br/>
      </w:r>
      <w:r>
        <w:rPr>
          <w:rStyle w:val="VerbatimChar"/>
        </w:rPr>
        <w:t xml:space="preserve">##     No Information Rate : 0.9582         </w:t>
      </w:r>
      <w:r>
        <w:br/>
      </w:r>
      <w:r>
        <w:rPr>
          <w:rStyle w:val="VerbatimChar"/>
        </w:rPr>
        <w:t xml:space="preserve">##     P-Value [Acc &gt; NIR] : 1              </w:t>
      </w:r>
      <w:r>
        <w:br/>
      </w:r>
      <w:r>
        <w:rPr>
          <w:rStyle w:val="VerbatimChar"/>
        </w:rPr>
        <w:t xml:space="preserve">##                                          </w:t>
      </w:r>
      <w:r>
        <w:br/>
      </w:r>
      <w:r>
        <w:rPr>
          <w:rStyle w:val="VerbatimChar"/>
        </w:rPr>
        <w:t xml:space="preserve">##                   Kappa : 0.0725         </w:t>
      </w:r>
      <w:r>
        <w:br/>
      </w:r>
      <w:r>
        <w:rPr>
          <w:rStyle w:val="VerbatimChar"/>
        </w:rPr>
        <w:t xml:space="preserve">##                                          </w:t>
      </w:r>
      <w:r>
        <w:br/>
      </w:r>
      <w:r>
        <w:rPr>
          <w:rStyle w:val="VerbatimChar"/>
        </w:rPr>
        <w:t xml:space="preserve">##  </w:t>
      </w:r>
      <w:proofErr w:type="spellStart"/>
      <w:r>
        <w:rPr>
          <w:rStyle w:val="VerbatimChar"/>
        </w:rPr>
        <w:t>Mcnemar's</w:t>
      </w:r>
      <w:proofErr w:type="spellEnd"/>
      <w:r>
        <w:rPr>
          <w:rStyle w:val="VerbatimChar"/>
        </w:rPr>
        <w:t xml:space="preserve"> Test P-Value : &lt;2e-16         </w:t>
      </w:r>
      <w:r>
        <w:br/>
      </w:r>
      <w:r>
        <w:rPr>
          <w:rStyle w:val="VerbatimChar"/>
        </w:rPr>
        <w:t xml:space="preserve">##                                          </w:t>
      </w:r>
      <w:r>
        <w:br/>
      </w:r>
      <w:r>
        <w:rPr>
          <w:rStyle w:val="VerbatimChar"/>
        </w:rPr>
        <w:t xml:space="preserve">##             Sensitivity : 0.97561        </w:t>
      </w:r>
      <w:r>
        <w:br/>
      </w:r>
      <w:r>
        <w:rPr>
          <w:rStyle w:val="VerbatimChar"/>
        </w:rPr>
        <w:t xml:space="preserve">##             Specificity : 0.49627        </w:t>
      </w:r>
      <w:r>
        <w:br/>
      </w:r>
      <w:r>
        <w:rPr>
          <w:rStyle w:val="VerbatimChar"/>
        </w:rPr>
        <w:t xml:space="preserve">##          Pos Pred Value : 0.07797        </w:t>
      </w:r>
      <w:r>
        <w:br/>
      </w:r>
      <w:r>
        <w:rPr>
          <w:rStyle w:val="VerbatimChar"/>
        </w:rPr>
        <w:t xml:space="preserve">##          Neg Pred Value : 0.99786        </w:t>
      </w:r>
      <w:r>
        <w:br/>
      </w:r>
      <w:r>
        <w:rPr>
          <w:rStyle w:val="VerbatimChar"/>
        </w:rPr>
        <w:t xml:space="preserve">##              Prevalence : 0.04184        </w:t>
      </w:r>
      <w:r>
        <w:br/>
      </w:r>
      <w:r>
        <w:rPr>
          <w:rStyle w:val="VerbatimChar"/>
        </w:rPr>
        <w:t xml:space="preserve">##          Detection Rate : 0.04082        </w:t>
      </w:r>
      <w:r>
        <w:br/>
      </w:r>
      <w:r>
        <w:rPr>
          <w:rStyle w:val="VerbatimChar"/>
        </w:rPr>
        <w:t xml:space="preserve">##    Detection Prevalence : 0.52347        </w:t>
      </w:r>
      <w:r>
        <w:br/>
      </w:r>
      <w:r>
        <w:rPr>
          <w:rStyle w:val="VerbatimChar"/>
        </w:rPr>
        <w:t xml:space="preserve">##       Balanced Accuracy : 0.73594        </w:t>
      </w:r>
      <w:r>
        <w:br/>
      </w:r>
      <w:r>
        <w:rPr>
          <w:rStyle w:val="VerbatimChar"/>
        </w:rPr>
        <w:t xml:space="preserve">##                                          </w:t>
      </w:r>
      <w:r>
        <w:br/>
      </w:r>
      <w:r>
        <w:rPr>
          <w:rStyle w:val="VerbatimChar"/>
        </w:rPr>
        <w:t xml:space="preserve">##        'Positive' Class : Yes            </w:t>
      </w:r>
      <w:r>
        <w:br/>
      </w:r>
      <w:r>
        <w:rPr>
          <w:rStyle w:val="VerbatimChar"/>
        </w:rPr>
        <w:t xml:space="preserve">## </w:t>
      </w:r>
    </w:p>
    <w:p w14:paraId="4AA7AC53" w14:textId="77777777" w:rsidR="00115C00" w:rsidRDefault="00115C00" w:rsidP="00115C00">
      <w:pPr>
        <w:pStyle w:val="Heading2"/>
      </w:pPr>
      <w:bookmarkStart w:id="29" w:name="cart---ben"/>
      <w:bookmarkEnd w:id="28"/>
      <w:bookmarkEnd w:id="29"/>
      <w:r>
        <w:t>Logistic Regression - Ben</w:t>
      </w:r>
    </w:p>
    <w:p w14:paraId="1D8ABB0E" w14:textId="77777777" w:rsidR="00115C00" w:rsidRDefault="00115C00" w:rsidP="00115C00">
      <w:pPr>
        <w:pStyle w:val="SourceCode"/>
      </w:pPr>
      <w:r>
        <w:rPr>
          <w:rStyle w:val="CommentTok"/>
        </w:rPr>
        <w:t>#unbalanced</w:t>
      </w:r>
      <w:r>
        <w:br/>
      </w:r>
      <w:proofErr w:type="spellStart"/>
      <w:r>
        <w:rPr>
          <w:rStyle w:val="NormalTok"/>
        </w:rPr>
        <w:t>Stroke_tr_z_lr</w:t>
      </w:r>
      <w:proofErr w:type="spellEnd"/>
      <w:r>
        <w:rPr>
          <w:rStyle w:val="NormalTok"/>
        </w:rPr>
        <w:t xml:space="preserve"> </w:t>
      </w:r>
      <w:r>
        <w:rPr>
          <w:rStyle w:val="OtherTok"/>
        </w:rPr>
        <w:t>&lt;-</w:t>
      </w:r>
      <w:r>
        <w:rPr>
          <w:rStyle w:val="NormalTok"/>
        </w:rPr>
        <w:t xml:space="preserve"> </w:t>
      </w:r>
      <w:proofErr w:type="spellStart"/>
      <w:r>
        <w:rPr>
          <w:rStyle w:val="FunctionTok"/>
        </w:rPr>
        <w:t>standard.z.df</w:t>
      </w:r>
      <w:proofErr w:type="spellEnd"/>
      <w:r>
        <w:rPr>
          <w:rStyle w:val="NormalTok"/>
        </w:rPr>
        <w:t>(</w:t>
      </w:r>
      <w:proofErr w:type="spellStart"/>
      <w:r>
        <w:rPr>
          <w:rStyle w:val="NormalTok"/>
        </w:rPr>
        <w:t>Stroke_tr</w:t>
      </w:r>
      <w:proofErr w:type="spellEnd"/>
      <w:r>
        <w:rPr>
          <w:rStyle w:val="NormalTok"/>
        </w:rPr>
        <w:t>)</w:t>
      </w:r>
      <w:r>
        <w:br/>
      </w:r>
      <w:proofErr w:type="spellStart"/>
      <w:r>
        <w:rPr>
          <w:rStyle w:val="NormalTok"/>
        </w:rPr>
        <w:t>logreg_stroke</w:t>
      </w:r>
      <w:proofErr w:type="spellEnd"/>
      <w:r>
        <w:rPr>
          <w:rStyle w:val="NormalTok"/>
        </w:rPr>
        <w:t xml:space="preserve"> </w:t>
      </w:r>
      <w:r>
        <w:rPr>
          <w:rStyle w:val="OtherTok"/>
        </w:rPr>
        <w:t>&lt;-</w:t>
      </w:r>
      <w:r>
        <w:rPr>
          <w:rStyle w:val="NormalTok"/>
        </w:rPr>
        <w:t xml:space="preserve"> </w:t>
      </w:r>
      <w:proofErr w:type="spellStart"/>
      <w:r>
        <w:rPr>
          <w:rStyle w:val="FunctionTok"/>
        </w:rPr>
        <w:t>glm</w:t>
      </w:r>
      <w:proofErr w:type="spellEnd"/>
      <w:r>
        <w:rPr>
          <w:rStyle w:val="NormalTok"/>
        </w:rPr>
        <w:t>(</w:t>
      </w:r>
      <w:r>
        <w:rPr>
          <w:rStyle w:val="AttributeTok"/>
        </w:rPr>
        <w:t>formula =</w:t>
      </w:r>
      <w:r>
        <w:rPr>
          <w:rStyle w:val="NormalTok"/>
        </w:rPr>
        <w:t xml:space="preserve"> stroke </w:t>
      </w:r>
      <w:r>
        <w:rPr>
          <w:rStyle w:val="SpecialCharTok"/>
        </w:rPr>
        <w:t>~</w:t>
      </w:r>
      <w:r>
        <w:rPr>
          <w:rStyle w:val="NormalTok"/>
        </w:rPr>
        <w:t xml:space="preserve"> ., </w:t>
      </w:r>
      <w:r>
        <w:rPr>
          <w:rStyle w:val="AttributeTok"/>
        </w:rPr>
        <w:t>data =</w:t>
      </w:r>
      <w:r>
        <w:rPr>
          <w:rStyle w:val="NormalTok"/>
        </w:rPr>
        <w:t xml:space="preserve"> </w:t>
      </w:r>
      <w:proofErr w:type="spellStart"/>
      <w:r>
        <w:rPr>
          <w:rStyle w:val="NormalTok"/>
        </w:rPr>
        <w:t>Stroke_tr_z_lr</w:t>
      </w:r>
      <w:proofErr w:type="spellEnd"/>
      <w:r>
        <w:rPr>
          <w:rStyle w:val="NormalTok"/>
        </w:rPr>
        <w:t xml:space="preserve">, </w:t>
      </w:r>
      <w:r>
        <w:rPr>
          <w:rStyle w:val="AttributeTok"/>
        </w:rPr>
        <w:t>family =</w:t>
      </w:r>
      <w:r>
        <w:rPr>
          <w:rStyle w:val="NormalTok"/>
        </w:rPr>
        <w:t xml:space="preserve"> binomial)</w:t>
      </w:r>
      <w:r>
        <w:br/>
      </w:r>
      <w:r>
        <w:rPr>
          <w:rStyle w:val="FunctionTok"/>
        </w:rPr>
        <w:t>summary</w:t>
      </w:r>
      <w:r>
        <w:rPr>
          <w:rStyle w:val="NormalTok"/>
        </w:rPr>
        <w:t>(</w:t>
      </w:r>
      <w:proofErr w:type="spellStart"/>
      <w:r>
        <w:rPr>
          <w:rStyle w:val="NormalTok"/>
        </w:rPr>
        <w:t>logreg_stroke</w:t>
      </w:r>
      <w:proofErr w:type="spellEnd"/>
      <w:r>
        <w:rPr>
          <w:rStyle w:val="NormalTok"/>
        </w:rPr>
        <w:t>)</w:t>
      </w:r>
    </w:p>
    <w:p w14:paraId="6E36C5D3" w14:textId="77777777" w:rsidR="00115C00" w:rsidRDefault="00115C00" w:rsidP="00115C00">
      <w:pPr>
        <w:pStyle w:val="SourceCode"/>
      </w:pPr>
      <w:r>
        <w:rPr>
          <w:rStyle w:val="VerbatimChar"/>
        </w:rPr>
        <w:t xml:space="preserve">## </w:t>
      </w:r>
      <w:r>
        <w:br/>
      </w:r>
      <w:r>
        <w:rPr>
          <w:rStyle w:val="VerbatimChar"/>
        </w:rPr>
        <w:t>## Call:</w:t>
      </w:r>
      <w:r>
        <w:br/>
      </w:r>
      <w:r>
        <w:rPr>
          <w:rStyle w:val="VerbatimChar"/>
        </w:rPr>
        <w:t xml:space="preserve">## </w:t>
      </w:r>
      <w:proofErr w:type="spellStart"/>
      <w:r>
        <w:rPr>
          <w:rStyle w:val="VerbatimChar"/>
        </w:rPr>
        <w:t>glm</w:t>
      </w:r>
      <w:proofErr w:type="spellEnd"/>
      <w:r>
        <w:rPr>
          <w:rStyle w:val="VerbatimChar"/>
        </w:rPr>
        <w:t xml:space="preserve">(formula = stroke ~ ., family = binomial, data = </w:t>
      </w:r>
      <w:proofErr w:type="spellStart"/>
      <w:r>
        <w:rPr>
          <w:rStyle w:val="VerbatimChar"/>
        </w:rPr>
        <w:t>Stroke_tr_z_lr</w:t>
      </w:r>
      <w:proofErr w:type="spellEnd"/>
      <w:r>
        <w:rPr>
          <w:rStyle w:val="VerbatimChar"/>
        </w:rPr>
        <w:t>)</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-1.2010  -0.2952  -0.1626  -0.0815   3.5082  </w:t>
      </w:r>
      <w:r>
        <w:br/>
      </w:r>
      <w:r>
        <w:rPr>
          <w:rStyle w:val="VerbatimChar"/>
        </w:rPr>
        <w:t xml:space="preserve">## </w:t>
      </w:r>
      <w:r>
        <w:br/>
      </w:r>
      <w:r>
        <w:rPr>
          <w:rStyle w:val="VerbatimChar"/>
        </w:rPr>
        <w:t>## Coefficients:</w:t>
      </w:r>
      <w:r>
        <w:br/>
      </w:r>
      <w:r>
        <w:rPr>
          <w:rStyle w:val="VerbatimChar"/>
        </w:rPr>
        <w:t xml:space="preserve">##                              Estimate Std. Error z value </w:t>
      </w:r>
      <w:proofErr w:type="spellStart"/>
      <w:r>
        <w:rPr>
          <w:rStyle w:val="VerbatimChar"/>
        </w:rPr>
        <w:t>Pr</w:t>
      </w:r>
      <w:proofErr w:type="spellEnd"/>
      <w:r>
        <w:rPr>
          <w:rStyle w:val="VerbatimChar"/>
        </w:rPr>
        <w:t xml:space="preserve">(&gt;|z|)    </w:t>
      </w:r>
      <w:r>
        <w:br/>
      </w:r>
      <w:r>
        <w:rPr>
          <w:rStyle w:val="VerbatimChar"/>
        </w:rPr>
        <w:t>## (Intercept)                 -3.700489   1.074733  -3.443 0.000575 ***</w:t>
      </w:r>
      <w:r>
        <w:br/>
      </w:r>
      <w:r>
        <w:rPr>
          <w:rStyle w:val="VerbatimChar"/>
        </w:rPr>
        <w:t xml:space="preserve">## </w:t>
      </w:r>
      <w:proofErr w:type="spellStart"/>
      <w:r>
        <w:rPr>
          <w:rStyle w:val="VerbatimChar"/>
        </w:rPr>
        <w:t>genderMale</w:t>
      </w:r>
      <w:proofErr w:type="spellEnd"/>
      <w:r>
        <w:rPr>
          <w:rStyle w:val="VerbatimChar"/>
        </w:rPr>
        <w:t xml:space="preserve">                  -0.028491   0.172729  -0.165 0.868985    </w:t>
      </w:r>
      <w:r>
        <w:br/>
      </w:r>
      <w:r>
        <w:rPr>
          <w:rStyle w:val="VerbatimChar"/>
        </w:rPr>
        <w:t xml:space="preserve">## </w:t>
      </w:r>
      <w:proofErr w:type="spellStart"/>
      <w:r>
        <w:rPr>
          <w:rStyle w:val="VerbatimChar"/>
        </w:rPr>
        <w:t>hypertensionYes</w:t>
      </w:r>
      <w:proofErr w:type="spellEnd"/>
      <w:r>
        <w:rPr>
          <w:rStyle w:val="VerbatimChar"/>
        </w:rPr>
        <w:t xml:space="preserve">              0.629895   0.194744   3.234 0.001219 ** </w:t>
      </w:r>
      <w:r>
        <w:br/>
      </w:r>
      <w:r>
        <w:rPr>
          <w:rStyle w:val="VerbatimChar"/>
        </w:rPr>
        <w:t xml:space="preserve">## </w:t>
      </w:r>
      <w:proofErr w:type="spellStart"/>
      <w:r>
        <w:rPr>
          <w:rStyle w:val="VerbatimChar"/>
        </w:rPr>
        <w:t>heart_diseaseYes</w:t>
      </w:r>
      <w:proofErr w:type="spellEnd"/>
      <w:r>
        <w:rPr>
          <w:rStyle w:val="VerbatimChar"/>
        </w:rPr>
        <w:t xml:space="preserve">             0.454585   0.230574   1.972 0.048662 *  </w:t>
      </w:r>
      <w:r>
        <w:br/>
      </w:r>
      <w:r>
        <w:rPr>
          <w:rStyle w:val="VerbatimChar"/>
        </w:rPr>
        <w:lastRenderedPageBreak/>
        <w:t xml:space="preserve">## </w:t>
      </w:r>
      <w:proofErr w:type="spellStart"/>
      <w:r>
        <w:rPr>
          <w:rStyle w:val="VerbatimChar"/>
        </w:rPr>
        <w:t>ever_marriedYes</w:t>
      </w:r>
      <w:proofErr w:type="spellEnd"/>
      <w:r>
        <w:rPr>
          <w:rStyle w:val="VerbatimChar"/>
        </w:rPr>
        <w:t xml:space="preserve">              0.030847   0.287125   0.107 0.914445    </w:t>
      </w:r>
      <w:r>
        <w:br/>
      </w:r>
      <w:r>
        <w:rPr>
          <w:rStyle w:val="VerbatimChar"/>
        </w:rPr>
        <w:t xml:space="preserve">## </w:t>
      </w:r>
      <w:proofErr w:type="spellStart"/>
      <w:r>
        <w:rPr>
          <w:rStyle w:val="VerbatimChar"/>
        </w:rPr>
        <w:t>work_typeGovt_job</w:t>
      </w:r>
      <w:proofErr w:type="spellEnd"/>
      <w:r>
        <w:rPr>
          <w:rStyle w:val="VerbatimChar"/>
        </w:rPr>
        <w:t xml:space="preserve">           -0.455028   1.132155  -0.402 0.687748    </w:t>
      </w:r>
      <w:r>
        <w:br/>
      </w:r>
      <w:r>
        <w:rPr>
          <w:rStyle w:val="VerbatimChar"/>
        </w:rPr>
        <w:t xml:space="preserve">## </w:t>
      </w:r>
      <w:proofErr w:type="spellStart"/>
      <w:r>
        <w:rPr>
          <w:rStyle w:val="VerbatimChar"/>
        </w:rPr>
        <w:t>work_typeNever_worked</w:t>
      </w:r>
      <w:proofErr w:type="spellEnd"/>
      <w:r>
        <w:rPr>
          <w:rStyle w:val="VerbatimChar"/>
        </w:rPr>
        <w:t xml:space="preserve">      -10.927599 521.627746  -0.021 0.983286    </w:t>
      </w:r>
      <w:r>
        <w:br/>
      </w:r>
      <w:r>
        <w:rPr>
          <w:rStyle w:val="VerbatimChar"/>
        </w:rPr>
        <w:t xml:space="preserve">## </w:t>
      </w:r>
      <w:proofErr w:type="spellStart"/>
      <w:r>
        <w:rPr>
          <w:rStyle w:val="VerbatimChar"/>
        </w:rPr>
        <w:t>work_typePrivate</w:t>
      </w:r>
      <w:proofErr w:type="spellEnd"/>
      <w:r>
        <w:rPr>
          <w:rStyle w:val="VerbatimChar"/>
        </w:rPr>
        <w:t xml:space="preserve">            -0.461907   1.118231  -0.413 0.679556    </w:t>
      </w:r>
      <w:r>
        <w:br/>
      </w:r>
      <w:r>
        <w:rPr>
          <w:rStyle w:val="VerbatimChar"/>
        </w:rPr>
        <w:t xml:space="preserve">## </w:t>
      </w:r>
      <w:proofErr w:type="spellStart"/>
      <w:r>
        <w:rPr>
          <w:rStyle w:val="VerbatimChar"/>
        </w:rPr>
        <w:t>work_typeSelf</w:t>
      </w:r>
      <w:proofErr w:type="spellEnd"/>
      <w:r>
        <w:rPr>
          <w:rStyle w:val="VerbatimChar"/>
        </w:rPr>
        <w:t xml:space="preserve">-employed      -0.757860   1.140530  -0.664 0.506383    </w:t>
      </w:r>
      <w:r>
        <w:br/>
      </w:r>
      <w:r>
        <w:rPr>
          <w:rStyle w:val="VerbatimChar"/>
        </w:rPr>
        <w:t xml:space="preserve">## </w:t>
      </w:r>
      <w:proofErr w:type="spellStart"/>
      <w:r>
        <w:rPr>
          <w:rStyle w:val="VerbatimChar"/>
        </w:rPr>
        <w:t>Residence_typeUrban</w:t>
      </w:r>
      <w:proofErr w:type="spellEnd"/>
      <w:r>
        <w:rPr>
          <w:rStyle w:val="VerbatimChar"/>
        </w:rPr>
        <w:t xml:space="preserve">          0.003971   0.167234   0.024 0.981055    </w:t>
      </w:r>
      <w:r>
        <w:br/>
      </w:r>
      <w:r>
        <w:rPr>
          <w:rStyle w:val="VerbatimChar"/>
        </w:rPr>
        <w:t xml:space="preserve">## </w:t>
      </w:r>
      <w:proofErr w:type="spellStart"/>
      <w:r>
        <w:rPr>
          <w:rStyle w:val="VerbatimChar"/>
        </w:rPr>
        <w:t>smoking_statusnever</w:t>
      </w:r>
      <w:proofErr w:type="spellEnd"/>
      <w:r>
        <w:rPr>
          <w:rStyle w:val="VerbatimChar"/>
        </w:rPr>
        <w:t xml:space="preserve"> smoked  -0.052834   0.212144  -0.249 0.803322    </w:t>
      </w:r>
      <w:r>
        <w:br/>
      </w:r>
      <w:r>
        <w:rPr>
          <w:rStyle w:val="VerbatimChar"/>
        </w:rPr>
        <w:t xml:space="preserve">## </w:t>
      </w:r>
      <w:proofErr w:type="spellStart"/>
      <w:r>
        <w:rPr>
          <w:rStyle w:val="VerbatimChar"/>
        </w:rPr>
        <w:t>smoking_statussmokes</w:t>
      </w:r>
      <w:proofErr w:type="spellEnd"/>
      <w:r>
        <w:rPr>
          <w:rStyle w:val="VerbatimChar"/>
        </w:rPr>
        <w:t xml:space="preserve">         0.375812   0.254124   1.479 0.139180    </w:t>
      </w:r>
      <w:r>
        <w:br/>
      </w:r>
      <w:r>
        <w:rPr>
          <w:rStyle w:val="VerbatimChar"/>
        </w:rPr>
        <w:t xml:space="preserve">## </w:t>
      </w:r>
      <w:proofErr w:type="spellStart"/>
      <w:r>
        <w:rPr>
          <w:rStyle w:val="VerbatimChar"/>
        </w:rPr>
        <w:t>smoking_statusUnknown</w:t>
      </w:r>
      <w:proofErr w:type="spellEnd"/>
      <w:r>
        <w:rPr>
          <w:rStyle w:val="VerbatimChar"/>
        </w:rPr>
        <w:t xml:space="preserve">       -0.310082   0.277384  -1.118 0.263618    </w:t>
      </w:r>
      <w:r>
        <w:br/>
      </w:r>
      <w:r>
        <w:rPr>
          <w:rStyle w:val="VerbatimChar"/>
        </w:rPr>
        <w:t>## age                          1.457749   0.155625   9.367  &lt; 2e-16 ***</w:t>
      </w:r>
      <w:r>
        <w:br/>
      </w:r>
      <w:r>
        <w:rPr>
          <w:rStyle w:val="VerbatimChar"/>
        </w:rPr>
        <w:t xml:space="preserve">## </w:t>
      </w:r>
      <w:proofErr w:type="spellStart"/>
      <w:r>
        <w:rPr>
          <w:rStyle w:val="VerbatimChar"/>
        </w:rPr>
        <w:t>avg_glucose_level</w:t>
      </w:r>
      <w:proofErr w:type="spellEnd"/>
      <w:r>
        <w:rPr>
          <w:rStyle w:val="VerbatimChar"/>
        </w:rPr>
        <w:t xml:space="preserve">            0.248710   0.063996   3.886 0.000102 ***</w:t>
      </w:r>
      <w:r>
        <w:br/>
      </w:r>
      <w:r>
        <w:rPr>
          <w:rStyle w:val="VerbatimChar"/>
        </w:rPr>
        <w:t xml:space="preserve">## </w:t>
      </w:r>
      <w:proofErr w:type="spellStart"/>
      <w:r>
        <w:rPr>
          <w:rStyle w:val="VerbatimChar"/>
        </w:rPr>
        <w:t>bmi</w:t>
      </w:r>
      <w:proofErr w:type="spellEnd"/>
      <w:r>
        <w:rPr>
          <w:rStyle w:val="VerbatimChar"/>
        </w:rPr>
        <w:t xml:space="preserve">                         -0.036858   0.103632  -0.356 0.722097    </w:t>
      </w:r>
      <w:r>
        <w:br/>
      </w:r>
      <w:r>
        <w:rPr>
          <w:rStyle w:val="VerbatimChar"/>
        </w:rPr>
        <w:t>## ---</w:t>
      </w:r>
      <w:r>
        <w:br/>
      </w:r>
      <w:r>
        <w:rPr>
          <w:rStyle w:val="VerbatimChar"/>
        </w:rPr>
        <w:t xml:space="preserve">## </w:t>
      </w:r>
      <w:proofErr w:type="spellStart"/>
      <w:r>
        <w:rPr>
          <w:rStyle w:val="VerbatimChar"/>
        </w:rPr>
        <w:t>Signif</w:t>
      </w:r>
      <w:proofErr w:type="spellEnd"/>
      <w:r>
        <w:rPr>
          <w:rStyle w:val="VerbatimChar"/>
        </w:rPr>
        <w:t>. codes:  0 '***' 0.001 '**' 0.01 '*' 0.05 '.' 0.1 ' ' 1</w:t>
      </w:r>
      <w:r>
        <w:br/>
      </w:r>
      <w:r>
        <w:rPr>
          <w:rStyle w:val="VerbatimChar"/>
        </w:rPr>
        <w:t xml:space="preserve">## </w:t>
      </w:r>
      <w:r>
        <w:br/>
      </w:r>
      <w:r>
        <w:rPr>
          <w:rStyle w:val="VerbatimChar"/>
        </w:rPr>
        <w:t>## (Dispersion parameter for binomial family taken to be 1)</w:t>
      </w:r>
      <w:r>
        <w:br/>
      </w:r>
      <w:r>
        <w:rPr>
          <w:rStyle w:val="VerbatimChar"/>
        </w:rPr>
        <w:t xml:space="preserve">## </w:t>
      </w:r>
      <w:r>
        <w:br/>
      </w:r>
      <w:r>
        <w:rPr>
          <w:rStyle w:val="VerbatimChar"/>
        </w:rPr>
        <w:t>##     Null deviance: 1387.8  on 3927  degrees of freedom</w:t>
      </w:r>
      <w:r>
        <w:br/>
      </w:r>
      <w:r>
        <w:rPr>
          <w:rStyle w:val="VerbatimChar"/>
        </w:rPr>
        <w:t>## Residual deviance: 1106.7  on 3912  degrees of freedom</w:t>
      </w:r>
      <w:r>
        <w:br/>
      </w:r>
      <w:r>
        <w:rPr>
          <w:rStyle w:val="VerbatimChar"/>
        </w:rPr>
        <w:t>## AIC: 1138.7</w:t>
      </w:r>
      <w:r>
        <w:br/>
      </w:r>
      <w:r>
        <w:rPr>
          <w:rStyle w:val="VerbatimChar"/>
        </w:rPr>
        <w:t xml:space="preserve">## </w:t>
      </w:r>
      <w:r>
        <w:br/>
      </w:r>
      <w:r>
        <w:rPr>
          <w:rStyle w:val="VerbatimChar"/>
        </w:rPr>
        <w:t>## Number of Fisher Scoring iterations: 15</w:t>
      </w:r>
    </w:p>
    <w:p w14:paraId="46502344" w14:textId="77777777" w:rsidR="00115C00" w:rsidRDefault="00115C00" w:rsidP="00115C00">
      <w:pPr>
        <w:pStyle w:val="SourceCode"/>
      </w:pPr>
      <w:r>
        <w:rPr>
          <w:rStyle w:val="CommentTok"/>
        </w:rPr>
        <w:t>#balanced</w:t>
      </w:r>
      <w:r>
        <w:br/>
      </w:r>
      <w:proofErr w:type="spellStart"/>
      <w:r>
        <w:rPr>
          <w:rStyle w:val="NormalTok"/>
        </w:rPr>
        <w:t>Stroke_tr_z_bal_lr</w:t>
      </w:r>
      <w:proofErr w:type="spellEnd"/>
      <w:r>
        <w:rPr>
          <w:rStyle w:val="NormalTok"/>
        </w:rPr>
        <w:t xml:space="preserve"> </w:t>
      </w:r>
      <w:r>
        <w:rPr>
          <w:rStyle w:val="OtherTok"/>
        </w:rPr>
        <w:t>&lt;-</w:t>
      </w:r>
      <w:r>
        <w:rPr>
          <w:rStyle w:val="NormalTok"/>
        </w:rPr>
        <w:t xml:space="preserve"> </w:t>
      </w:r>
      <w:proofErr w:type="spellStart"/>
      <w:r>
        <w:rPr>
          <w:rStyle w:val="FunctionTok"/>
        </w:rPr>
        <w:t>standard.z.df</w:t>
      </w:r>
      <w:proofErr w:type="spellEnd"/>
      <w:r>
        <w:rPr>
          <w:rStyle w:val="NormalTok"/>
        </w:rPr>
        <w:t>(</w:t>
      </w:r>
      <w:proofErr w:type="spellStart"/>
      <w:r>
        <w:rPr>
          <w:rStyle w:val="NormalTok"/>
        </w:rPr>
        <w:t>Stroke_over</w:t>
      </w:r>
      <w:proofErr w:type="spellEnd"/>
      <w:r>
        <w:rPr>
          <w:rStyle w:val="NormalTok"/>
        </w:rPr>
        <w:t>)</w:t>
      </w:r>
      <w:r>
        <w:br/>
      </w:r>
      <w:r>
        <w:rPr>
          <w:rStyle w:val="NormalTok"/>
        </w:rPr>
        <w:t xml:space="preserve">logreg01_stroke </w:t>
      </w:r>
      <w:r>
        <w:rPr>
          <w:rStyle w:val="OtherTok"/>
        </w:rPr>
        <w:t>&lt;-</w:t>
      </w:r>
      <w:r>
        <w:rPr>
          <w:rStyle w:val="NormalTok"/>
        </w:rPr>
        <w:t xml:space="preserve"> </w:t>
      </w:r>
      <w:proofErr w:type="spellStart"/>
      <w:r>
        <w:rPr>
          <w:rStyle w:val="FunctionTok"/>
        </w:rPr>
        <w:t>glm</w:t>
      </w:r>
      <w:proofErr w:type="spellEnd"/>
      <w:r>
        <w:rPr>
          <w:rStyle w:val="NormalTok"/>
        </w:rPr>
        <w:t>(</w:t>
      </w:r>
      <w:r>
        <w:rPr>
          <w:rStyle w:val="AttributeTok"/>
        </w:rPr>
        <w:t>formula =</w:t>
      </w:r>
      <w:r>
        <w:rPr>
          <w:rStyle w:val="NormalTok"/>
        </w:rPr>
        <w:t xml:space="preserve"> stroke </w:t>
      </w:r>
      <w:r>
        <w:rPr>
          <w:rStyle w:val="SpecialCharTok"/>
        </w:rPr>
        <w:t>~</w:t>
      </w:r>
      <w:r>
        <w:rPr>
          <w:rStyle w:val="NormalTok"/>
        </w:rPr>
        <w:t xml:space="preserve"> ., </w:t>
      </w:r>
      <w:r>
        <w:rPr>
          <w:rStyle w:val="AttributeTok"/>
        </w:rPr>
        <w:t>data =</w:t>
      </w:r>
      <w:r>
        <w:rPr>
          <w:rStyle w:val="NormalTok"/>
        </w:rPr>
        <w:t xml:space="preserve"> </w:t>
      </w:r>
      <w:proofErr w:type="spellStart"/>
      <w:r>
        <w:rPr>
          <w:rStyle w:val="NormalTok"/>
        </w:rPr>
        <w:t>Stroke_tr_z_bal_lr</w:t>
      </w:r>
      <w:proofErr w:type="spellEnd"/>
      <w:r>
        <w:rPr>
          <w:rStyle w:val="NormalTok"/>
        </w:rPr>
        <w:t xml:space="preserve">, </w:t>
      </w:r>
      <w:r>
        <w:rPr>
          <w:rStyle w:val="AttributeTok"/>
        </w:rPr>
        <w:t>family =</w:t>
      </w:r>
      <w:r>
        <w:rPr>
          <w:rStyle w:val="NormalTok"/>
        </w:rPr>
        <w:t xml:space="preserve"> binomial)</w:t>
      </w:r>
      <w:r>
        <w:br/>
      </w:r>
      <w:r>
        <w:rPr>
          <w:rStyle w:val="FunctionTok"/>
        </w:rPr>
        <w:t>summary</w:t>
      </w:r>
      <w:r>
        <w:rPr>
          <w:rStyle w:val="NormalTok"/>
        </w:rPr>
        <w:t>(logreg01_stroke)</w:t>
      </w:r>
    </w:p>
    <w:p w14:paraId="0B65CC09" w14:textId="77777777" w:rsidR="00115C00" w:rsidRDefault="00115C00" w:rsidP="00115C00">
      <w:pPr>
        <w:pStyle w:val="SourceCode"/>
      </w:pPr>
      <w:r>
        <w:rPr>
          <w:rStyle w:val="VerbatimChar"/>
        </w:rPr>
        <w:t xml:space="preserve">## </w:t>
      </w:r>
      <w:r>
        <w:br/>
      </w:r>
      <w:r>
        <w:rPr>
          <w:rStyle w:val="VerbatimChar"/>
        </w:rPr>
        <w:t>## Call:</w:t>
      </w:r>
      <w:r>
        <w:br/>
      </w:r>
      <w:r>
        <w:rPr>
          <w:rStyle w:val="VerbatimChar"/>
        </w:rPr>
        <w:t xml:space="preserve">## </w:t>
      </w:r>
      <w:proofErr w:type="spellStart"/>
      <w:r>
        <w:rPr>
          <w:rStyle w:val="VerbatimChar"/>
        </w:rPr>
        <w:t>glm</w:t>
      </w:r>
      <w:proofErr w:type="spellEnd"/>
      <w:r>
        <w:rPr>
          <w:rStyle w:val="VerbatimChar"/>
        </w:rPr>
        <w:t xml:space="preserve">(formula = stroke ~ ., family = binomial, data = </w:t>
      </w:r>
      <w:proofErr w:type="spellStart"/>
      <w:r>
        <w:rPr>
          <w:rStyle w:val="VerbatimChar"/>
        </w:rPr>
        <w:t>Stroke_tr_z_bal_lr</w:t>
      </w:r>
      <w:proofErr w:type="spellEnd"/>
      <w:r>
        <w:rPr>
          <w:rStyle w:val="VerbatimChar"/>
        </w:rPr>
        <w:t>)</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-2.5291  -0.7329   0.1129   0.7519   2.6018  </w:t>
      </w:r>
      <w:r>
        <w:br/>
      </w:r>
      <w:r>
        <w:rPr>
          <w:rStyle w:val="VerbatimChar"/>
        </w:rPr>
        <w:t xml:space="preserve">## </w:t>
      </w:r>
      <w:r>
        <w:br/>
      </w:r>
      <w:r>
        <w:rPr>
          <w:rStyle w:val="VerbatimChar"/>
        </w:rPr>
        <w:t>## Coefficients:</w:t>
      </w:r>
      <w:r>
        <w:br/>
      </w:r>
      <w:r>
        <w:rPr>
          <w:rStyle w:val="VerbatimChar"/>
        </w:rPr>
        <w:t xml:space="preserve">##                             Estimate Std. Error z value </w:t>
      </w:r>
      <w:proofErr w:type="spellStart"/>
      <w:r>
        <w:rPr>
          <w:rStyle w:val="VerbatimChar"/>
        </w:rPr>
        <w:t>Pr</w:t>
      </w:r>
      <w:proofErr w:type="spellEnd"/>
      <w:r>
        <w:rPr>
          <w:rStyle w:val="VerbatimChar"/>
        </w:rPr>
        <w:t xml:space="preserve">(&gt;|z|)    </w:t>
      </w:r>
      <w:r>
        <w:br/>
      </w:r>
      <w:r>
        <w:rPr>
          <w:rStyle w:val="VerbatimChar"/>
        </w:rPr>
        <w:t xml:space="preserve">## (Intercept)                  0.17828    0.31070   0.574  0.56611    </w:t>
      </w:r>
      <w:r>
        <w:br/>
      </w:r>
      <w:r>
        <w:rPr>
          <w:rStyle w:val="VerbatimChar"/>
        </w:rPr>
        <w:t xml:space="preserve">## </w:t>
      </w:r>
      <w:proofErr w:type="spellStart"/>
      <w:r>
        <w:rPr>
          <w:rStyle w:val="VerbatimChar"/>
        </w:rPr>
        <w:t>genderMale</w:t>
      </w:r>
      <w:proofErr w:type="spellEnd"/>
      <w:r>
        <w:rPr>
          <w:rStyle w:val="VerbatimChar"/>
        </w:rPr>
        <w:t xml:space="preserve">                  -0.16544    0.06114  -2.706  0.00682 ** </w:t>
      </w:r>
      <w:r>
        <w:br/>
      </w:r>
      <w:r>
        <w:rPr>
          <w:rStyle w:val="VerbatimChar"/>
        </w:rPr>
        <w:t xml:space="preserve">## </w:t>
      </w:r>
      <w:proofErr w:type="spellStart"/>
      <w:r>
        <w:rPr>
          <w:rStyle w:val="VerbatimChar"/>
        </w:rPr>
        <w:t>hypertensionYes</w:t>
      </w:r>
      <w:proofErr w:type="spellEnd"/>
      <w:r>
        <w:rPr>
          <w:rStyle w:val="VerbatimChar"/>
        </w:rPr>
        <w:t xml:space="preserve">              0.73662    0.07963   9.250  &lt; 2e-16 ***</w:t>
      </w:r>
      <w:r>
        <w:br/>
      </w:r>
      <w:r>
        <w:rPr>
          <w:rStyle w:val="VerbatimChar"/>
        </w:rPr>
        <w:t xml:space="preserve">## </w:t>
      </w:r>
      <w:proofErr w:type="spellStart"/>
      <w:r>
        <w:rPr>
          <w:rStyle w:val="VerbatimChar"/>
        </w:rPr>
        <w:t>heart_diseaseYes</w:t>
      </w:r>
      <w:proofErr w:type="spellEnd"/>
      <w:r>
        <w:rPr>
          <w:rStyle w:val="VerbatimChar"/>
        </w:rPr>
        <w:t xml:space="preserve">             0.43637    0.10281   4.244 2.19e-05 ***</w:t>
      </w:r>
      <w:r>
        <w:br/>
      </w:r>
      <w:r>
        <w:rPr>
          <w:rStyle w:val="VerbatimChar"/>
        </w:rPr>
        <w:t xml:space="preserve">## </w:t>
      </w:r>
      <w:proofErr w:type="spellStart"/>
      <w:r>
        <w:rPr>
          <w:rStyle w:val="VerbatimChar"/>
        </w:rPr>
        <w:t>ever_marriedYes</w:t>
      </w:r>
      <w:proofErr w:type="spellEnd"/>
      <w:r>
        <w:rPr>
          <w:rStyle w:val="VerbatimChar"/>
        </w:rPr>
        <w:t xml:space="preserve">              0.09102    0.09499   0.958  0.33797    </w:t>
      </w:r>
      <w:r>
        <w:br/>
      </w:r>
      <w:r>
        <w:rPr>
          <w:rStyle w:val="VerbatimChar"/>
        </w:rPr>
        <w:t xml:space="preserve">## </w:t>
      </w:r>
      <w:proofErr w:type="spellStart"/>
      <w:r>
        <w:rPr>
          <w:rStyle w:val="VerbatimChar"/>
        </w:rPr>
        <w:t>work_typeGovt_job</w:t>
      </w:r>
      <w:proofErr w:type="spellEnd"/>
      <w:r>
        <w:rPr>
          <w:rStyle w:val="VerbatimChar"/>
        </w:rPr>
        <w:t xml:space="preserve">           -0.39750    0.31635  -1.257  0.20893    </w:t>
      </w:r>
      <w:r>
        <w:br/>
      </w:r>
      <w:r>
        <w:rPr>
          <w:rStyle w:val="VerbatimChar"/>
        </w:rPr>
        <w:t xml:space="preserve">## </w:t>
      </w:r>
      <w:proofErr w:type="spellStart"/>
      <w:r>
        <w:rPr>
          <w:rStyle w:val="VerbatimChar"/>
        </w:rPr>
        <w:t>work_typeNever_worked</w:t>
      </w:r>
      <w:proofErr w:type="spellEnd"/>
      <w:r>
        <w:rPr>
          <w:rStyle w:val="VerbatimChar"/>
        </w:rPr>
        <w:t xml:space="preserve">      -11.65478  191.15688  -0.061  0.95138    </w:t>
      </w:r>
      <w:r>
        <w:br/>
      </w:r>
      <w:r>
        <w:rPr>
          <w:rStyle w:val="VerbatimChar"/>
        </w:rPr>
        <w:t xml:space="preserve">## </w:t>
      </w:r>
      <w:proofErr w:type="spellStart"/>
      <w:r>
        <w:rPr>
          <w:rStyle w:val="VerbatimChar"/>
        </w:rPr>
        <w:t>work_typePrivate</w:t>
      </w:r>
      <w:proofErr w:type="spellEnd"/>
      <w:r>
        <w:rPr>
          <w:rStyle w:val="VerbatimChar"/>
        </w:rPr>
        <w:t xml:space="preserve">            -0.41659    0.31145  -1.338  0.18103    </w:t>
      </w:r>
      <w:r>
        <w:br/>
      </w:r>
      <w:r>
        <w:rPr>
          <w:rStyle w:val="VerbatimChar"/>
        </w:rPr>
        <w:t xml:space="preserve">## </w:t>
      </w:r>
      <w:proofErr w:type="spellStart"/>
      <w:r>
        <w:rPr>
          <w:rStyle w:val="VerbatimChar"/>
        </w:rPr>
        <w:t>work_typeSelf</w:t>
      </w:r>
      <w:proofErr w:type="spellEnd"/>
      <w:r>
        <w:rPr>
          <w:rStyle w:val="VerbatimChar"/>
        </w:rPr>
        <w:t xml:space="preserve">-employed      -0.61030    0.32231  -1.894  0.05829 .  </w:t>
      </w:r>
      <w:r>
        <w:br/>
      </w:r>
      <w:r>
        <w:rPr>
          <w:rStyle w:val="VerbatimChar"/>
        </w:rPr>
        <w:t xml:space="preserve">## </w:t>
      </w:r>
      <w:proofErr w:type="spellStart"/>
      <w:r>
        <w:rPr>
          <w:rStyle w:val="VerbatimChar"/>
        </w:rPr>
        <w:t>Residence_typeUrban</w:t>
      </w:r>
      <w:proofErr w:type="spellEnd"/>
      <w:r>
        <w:rPr>
          <w:rStyle w:val="VerbatimChar"/>
        </w:rPr>
        <w:t xml:space="preserve">          0.10418    0.05865   1.776  0.07567 .  </w:t>
      </w:r>
      <w:r>
        <w:br/>
      </w:r>
      <w:r>
        <w:rPr>
          <w:rStyle w:val="VerbatimChar"/>
        </w:rPr>
        <w:t xml:space="preserve">## </w:t>
      </w:r>
      <w:proofErr w:type="spellStart"/>
      <w:r>
        <w:rPr>
          <w:rStyle w:val="VerbatimChar"/>
        </w:rPr>
        <w:t>smoking_statusnever</w:t>
      </w:r>
      <w:proofErr w:type="spellEnd"/>
      <w:r>
        <w:rPr>
          <w:rStyle w:val="VerbatimChar"/>
        </w:rPr>
        <w:t xml:space="preserve"> smoked  -0.20604    0.07664  -2.688  0.00718 ** </w:t>
      </w:r>
      <w:r>
        <w:br/>
      </w:r>
      <w:r>
        <w:rPr>
          <w:rStyle w:val="VerbatimChar"/>
        </w:rPr>
        <w:lastRenderedPageBreak/>
        <w:t xml:space="preserve">## </w:t>
      </w:r>
      <w:proofErr w:type="spellStart"/>
      <w:r>
        <w:rPr>
          <w:rStyle w:val="VerbatimChar"/>
        </w:rPr>
        <w:t>smoking_statussmokes</w:t>
      </w:r>
      <w:proofErr w:type="spellEnd"/>
      <w:r>
        <w:rPr>
          <w:rStyle w:val="VerbatimChar"/>
        </w:rPr>
        <w:t xml:space="preserve">         0.25144    0.09091   2.766  0.00568 ** </w:t>
      </w:r>
      <w:r>
        <w:br/>
      </w:r>
      <w:r>
        <w:rPr>
          <w:rStyle w:val="VerbatimChar"/>
        </w:rPr>
        <w:t xml:space="preserve">## </w:t>
      </w:r>
      <w:proofErr w:type="spellStart"/>
      <w:r>
        <w:rPr>
          <w:rStyle w:val="VerbatimChar"/>
        </w:rPr>
        <w:t>smoking_statusUnknown</w:t>
      </w:r>
      <w:proofErr w:type="spellEnd"/>
      <w:r>
        <w:rPr>
          <w:rStyle w:val="VerbatimChar"/>
        </w:rPr>
        <w:t xml:space="preserve">       -0.44780    0.09344  -4.792 1.65e-06 ***</w:t>
      </w:r>
      <w:r>
        <w:br/>
      </w:r>
      <w:r>
        <w:rPr>
          <w:rStyle w:val="VerbatimChar"/>
        </w:rPr>
        <w:t>## age                          1.53390    0.05057  30.331  &lt; 2e-16 ***</w:t>
      </w:r>
      <w:r>
        <w:br/>
      </w:r>
      <w:r>
        <w:rPr>
          <w:rStyle w:val="VerbatimChar"/>
        </w:rPr>
        <w:t xml:space="preserve">## </w:t>
      </w:r>
      <w:proofErr w:type="spellStart"/>
      <w:r>
        <w:rPr>
          <w:rStyle w:val="VerbatimChar"/>
        </w:rPr>
        <w:t>avg_glucose_level</w:t>
      </w:r>
      <w:proofErr w:type="spellEnd"/>
      <w:r>
        <w:rPr>
          <w:rStyle w:val="VerbatimChar"/>
        </w:rPr>
        <w:t xml:space="preserve">            0.25093    0.03290   7.626 2.42e-14 ***</w:t>
      </w:r>
      <w:r>
        <w:br/>
      </w:r>
      <w:r>
        <w:rPr>
          <w:rStyle w:val="VerbatimChar"/>
        </w:rPr>
        <w:t xml:space="preserve">## </w:t>
      </w:r>
      <w:proofErr w:type="spellStart"/>
      <w:r>
        <w:rPr>
          <w:rStyle w:val="VerbatimChar"/>
        </w:rPr>
        <w:t>bmi</w:t>
      </w:r>
      <w:proofErr w:type="spellEnd"/>
      <w:r>
        <w:rPr>
          <w:rStyle w:val="VerbatimChar"/>
        </w:rPr>
        <w:t xml:space="preserve">                          0.01968    0.03315   0.594  0.55275    </w:t>
      </w:r>
      <w:r>
        <w:br/>
      </w:r>
      <w:r>
        <w:rPr>
          <w:rStyle w:val="VerbatimChar"/>
        </w:rPr>
        <w:t>## ---</w:t>
      </w:r>
      <w:r>
        <w:br/>
      </w:r>
      <w:r>
        <w:rPr>
          <w:rStyle w:val="VerbatimChar"/>
        </w:rPr>
        <w:t xml:space="preserve">## </w:t>
      </w:r>
      <w:proofErr w:type="spellStart"/>
      <w:r>
        <w:rPr>
          <w:rStyle w:val="VerbatimChar"/>
        </w:rPr>
        <w:t>Signif</w:t>
      </w:r>
      <w:proofErr w:type="spellEnd"/>
      <w:r>
        <w:rPr>
          <w:rStyle w:val="VerbatimChar"/>
        </w:rPr>
        <w:t>. codes:  0 '***' 0.001 '**' 0.01 '*' 0.05 '.' 0.1 ' ' 1</w:t>
      </w:r>
      <w:r>
        <w:br/>
      </w:r>
      <w:r>
        <w:rPr>
          <w:rStyle w:val="VerbatimChar"/>
        </w:rPr>
        <w:t xml:space="preserve">## </w:t>
      </w:r>
      <w:r>
        <w:br/>
      </w:r>
      <w:r>
        <w:rPr>
          <w:rStyle w:val="VerbatimChar"/>
        </w:rPr>
        <w:t>## (Dispersion parameter for binomial family taken to be 1)</w:t>
      </w:r>
      <w:r>
        <w:br/>
      </w:r>
      <w:r>
        <w:rPr>
          <w:rStyle w:val="VerbatimChar"/>
        </w:rPr>
        <w:t xml:space="preserve">## </w:t>
      </w:r>
      <w:r>
        <w:br/>
      </w:r>
      <w:r>
        <w:rPr>
          <w:rStyle w:val="VerbatimChar"/>
        </w:rPr>
        <w:t>##     Null deviance: 10424.9  on 7519  degrees of freedom</w:t>
      </w:r>
      <w:r>
        <w:br/>
      </w:r>
      <w:r>
        <w:rPr>
          <w:rStyle w:val="VerbatimChar"/>
        </w:rPr>
        <w:t>## Residual deviance:  7189.3  on 7504  degrees of freedom</w:t>
      </w:r>
      <w:r>
        <w:br/>
      </w:r>
      <w:r>
        <w:rPr>
          <w:rStyle w:val="VerbatimChar"/>
        </w:rPr>
        <w:t>## AIC: 7221.3</w:t>
      </w:r>
      <w:r>
        <w:br/>
      </w:r>
      <w:r>
        <w:rPr>
          <w:rStyle w:val="VerbatimChar"/>
        </w:rPr>
        <w:t xml:space="preserve">## </w:t>
      </w:r>
      <w:r>
        <w:br/>
      </w:r>
      <w:r>
        <w:rPr>
          <w:rStyle w:val="VerbatimChar"/>
        </w:rPr>
        <w:t>## Number of Fisher Scoring iterations: 13</w:t>
      </w:r>
    </w:p>
    <w:p w14:paraId="5B513110" w14:textId="77777777" w:rsidR="00115C00" w:rsidRDefault="00115C00" w:rsidP="00115C00">
      <w:pPr>
        <w:pStyle w:val="Heading3"/>
      </w:pPr>
      <w:r>
        <w:t>Remove variables with a p-value &lt; .05:</w:t>
      </w:r>
    </w:p>
    <w:p w14:paraId="54D40AB4" w14:textId="77777777" w:rsidR="00115C00" w:rsidRDefault="00115C00" w:rsidP="00115C00">
      <w:pPr>
        <w:pStyle w:val="SourceCode"/>
      </w:pPr>
      <w:r>
        <w:rPr>
          <w:rStyle w:val="FunctionTok"/>
        </w:rPr>
        <w:t>head</w:t>
      </w:r>
      <w:r>
        <w:rPr>
          <w:rStyle w:val="NormalTok"/>
        </w:rPr>
        <w:t>(</w:t>
      </w:r>
      <w:proofErr w:type="spellStart"/>
      <w:r>
        <w:rPr>
          <w:rStyle w:val="NormalTok"/>
        </w:rPr>
        <w:t>Stroke_tr_z_bal_lr</w:t>
      </w:r>
      <w:proofErr w:type="spellEnd"/>
      <w:r>
        <w:rPr>
          <w:rStyle w:val="NormalTok"/>
        </w:rPr>
        <w:t>)</w:t>
      </w:r>
    </w:p>
    <w:p w14:paraId="65AB77B3" w14:textId="77777777" w:rsidR="00115C00" w:rsidRDefault="00115C00" w:rsidP="00115C00">
      <w:pPr>
        <w:pStyle w:val="SourceCode"/>
      </w:pPr>
      <w:r>
        <w:rPr>
          <w:rStyle w:val="VerbatimChar"/>
        </w:rPr>
        <w:t xml:space="preserve">##    gender hypertension </w:t>
      </w:r>
      <w:proofErr w:type="spellStart"/>
      <w:r>
        <w:rPr>
          <w:rStyle w:val="VerbatimChar"/>
        </w:rPr>
        <w:t>heart_disease</w:t>
      </w:r>
      <w:proofErr w:type="spellEnd"/>
      <w:r>
        <w:rPr>
          <w:rStyle w:val="VerbatimChar"/>
        </w:rPr>
        <w:t xml:space="preserve"> </w:t>
      </w:r>
      <w:proofErr w:type="spellStart"/>
      <w:r>
        <w:rPr>
          <w:rStyle w:val="VerbatimChar"/>
        </w:rPr>
        <w:t>ever_married</w:t>
      </w:r>
      <w:proofErr w:type="spellEnd"/>
      <w:r>
        <w:rPr>
          <w:rStyle w:val="VerbatimChar"/>
        </w:rPr>
        <w:t xml:space="preserve">     </w:t>
      </w:r>
      <w:proofErr w:type="spellStart"/>
      <w:r>
        <w:rPr>
          <w:rStyle w:val="VerbatimChar"/>
        </w:rPr>
        <w:t>work_type</w:t>
      </w:r>
      <w:proofErr w:type="spellEnd"/>
      <w:r>
        <w:rPr>
          <w:rStyle w:val="VerbatimChar"/>
        </w:rPr>
        <w:t xml:space="preserve"> </w:t>
      </w:r>
      <w:proofErr w:type="spellStart"/>
      <w:r>
        <w:rPr>
          <w:rStyle w:val="VerbatimChar"/>
        </w:rPr>
        <w:t>Residence_type</w:t>
      </w:r>
      <w:proofErr w:type="spellEnd"/>
      <w:r>
        <w:br/>
      </w:r>
      <w:r>
        <w:rPr>
          <w:rStyle w:val="VerbatimChar"/>
        </w:rPr>
        <w:t xml:space="preserve">## 1    Male           No           Yes          </w:t>
      </w:r>
      <w:proofErr w:type="spellStart"/>
      <w:r>
        <w:rPr>
          <w:rStyle w:val="VerbatimChar"/>
        </w:rPr>
        <w:t>Yes</w:t>
      </w:r>
      <w:proofErr w:type="spellEnd"/>
      <w:r>
        <w:rPr>
          <w:rStyle w:val="VerbatimChar"/>
        </w:rPr>
        <w:t xml:space="preserve">       Private          Urban</w:t>
      </w:r>
      <w:r>
        <w:br/>
      </w:r>
      <w:r>
        <w:rPr>
          <w:rStyle w:val="VerbatimChar"/>
        </w:rPr>
        <w:t xml:space="preserve">## 3    Male           No           Yes          </w:t>
      </w:r>
      <w:proofErr w:type="spellStart"/>
      <w:r>
        <w:rPr>
          <w:rStyle w:val="VerbatimChar"/>
        </w:rPr>
        <w:t>Yes</w:t>
      </w:r>
      <w:proofErr w:type="spellEnd"/>
      <w:r>
        <w:rPr>
          <w:rStyle w:val="VerbatimChar"/>
        </w:rPr>
        <w:t xml:space="preserve">       Private          Rural</w:t>
      </w:r>
      <w:r>
        <w:br/>
      </w:r>
      <w:r>
        <w:rPr>
          <w:rStyle w:val="VerbatimChar"/>
        </w:rPr>
        <w:t>## 5  Female          Yes            No          Yes Self-employed          Rural</w:t>
      </w:r>
      <w:r>
        <w:br/>
      </w:r>
      <w:r>
        <w:rPr>
          <w:rStyle w:val="VerbatimChar"/>
        </w:rPr>
        <w:t xml:space="preserve">## 6    Male           No            </w:t>
      </w:r>
      <w:proofErr w:type="spellStart"/>
      <w:r>
        <w:rPr>
          <w:rStyle w:val="VerbatimChar"/>
        </w:rPr>
        <w:t>No</w:t>
      </w:r>
      <w:proofErr w:type="spellEnd"/>
      <w:r>
        <w:rPr>
          <w:rStyle w:val="VerbatimChar"/>
        </w:rPr>
        <w:t xml:space="preserve">          Yes       Private          Urban</w:t>
      </w:r>
      <w:r>
        <w:br/>
      </w:r>
      <w:r>
        <w:rPr>
          <w:rStyle w:val="VerbatimChar"/>
        </w:rPr>
        <w:t xml:space="preserve">## 7    Male          Yes           </w:t>
      </w:r>
      <w:proofErr w:type="spellStart"/>
      <w:r>
        <w:rPr>
          <w:rStyle w:val="VerbatimChar"/>
        </w:rPr>
        <w:t>Yes</w:t>
      </w:r>
      <w:proofErr w:type="spellEnd"/>
      <w:r>
        <w:rPr>
          <w:rStyle w:val="VerbatimChar"/>
        </w:rPr>
        <w:t xml:space="preserve">          </w:t>
      </w:r>
      <w:proofErr w:type="spellStart"/>
      <w:r>
        <w:rPr>
          <w:rStyle w:val="VerbatimChar"/>
        </w:rPr>
        <w:t>Yes</w:t>
      </w:r>
      <w:proofErr w:type="spellEnd"/>
      <w:r>
        <w:rPr>
          <w:rStyle w:val="VerbatimChar"/>
        </w:rPr>
        <w:t xml:space="preserve">       Private          Rural</w:t>
      </w:r>
      <w:r>
        <w:br/>
      </w:r>
      <w:r>
        <w:rPr>
          <w:rStyle w:val="VerbatimChar"/>
        </w:rPr>
        <w:t>## 11 Female          Yes            No          Yes       Private          Rural</w:t>
      </w:r>
      <w:r>
        <w:br/>
      </w:r>
      <w:r>
        <w:rPr>
          <w:rStyle w:val="VerbatimChar"/>
        </w:rPr>
        <w:t xml:space="preserve">##     </w:t>
      </w:r>
      <w:proofErr w:type="spellStart"/>
      <w:r>
        <w:rPr>
          <w:rStyle w:val="VerbatimChar"/>
        </w:rPr>
        <w:t>smoking_status</w:t>
      </w:r>
      <w:proofErr w:type="spellEnd"/>
      <w:r>
        <w:rPr>
          <w:rStyle w:val="VerbatimChar"/>
        </w:rPr>
        <w:t xml:space="preserve"> stroke       age </w:t>
      </w:r>
      <w:proofErr w:type="spellStart"/>
      <w:r>
        <w:rPr>
          <w:rStyle w:val="VerbatimChar"/>
        </w:rPr>
        <w:t>avg_glucose_level</w:t>
      </w:r>
      <w:proofErr w:type="spellEnd"/>
      <w:r>
        <w:rPr>
          <w:rStyle w:val="VerbatimChar"/>
        </w:rPr>
        <w:t xml:space="preserve">         </w:t>
      </w:r>
      <w:proofErr w:type="spellStart"/>
      <w:r>
        <w:rPr>
          <w:rStyle w:val="VerbatimChar"/>
        </w:rPr>
        <w:t>bmi</w:t>
      </w:r>
      <w:proofErr w:type="spellEnd"/>
      <w:r>
        <w:br/>
      </w:r>
      <w:r>
        <w:rPr>
          <w:rStyle w:val="VerbatimChar"/>
        </w:rPr>
        <w:t>## 1  formerly smoked    Yes 0.5770671         1.9093525  0.97141531</w:t>
      </w:r>
      <w:r>
        <w:br/>
      </w:r>
      <w:r>
        <w:rPr>
          <w:rStyle w:val="VerbatimChar"/>
        </w:rPr>
        <w:t>## 3     never smoked    Yes 1.1674606        -0.2580567  0.40689722</w:t>
      </w:r>
      <w:r>
        <w:br/>
      </w:r>
      <w:r>
        <w:rPr>
          <w:rStyle w:val="VerbatimChar"/>
        </w:rPr>
        <w:t>## 5     never smoked    Yes 1.1220457         0.9459614 -0.76344518</w:t>
      </w:r>
      <w:r>
        <w:br/>
      </w:r>
      <w:r>
        <w:rPr>
          <w:rStyle w:val="VerbatimChar"/>
        </w:rPr>
        <w:t>## 6  formerly smoked    Yes 1.2128755         1.1594010 -0.07500847</w:t>
      </w:r>
      <w:r>
        <w:br/>
      </w:r>
      <w:r>
        <w:rPr>
          <w:rStyle w:val="VerbatimChar"/>
        </w:rPr>
        <w:t>## 7     never smoked    Yes 0.8949713        -0.8906076 -0.29530822</w:t>
      </w:r>
      <w:r>
        <w:br/>
      </w:r>
      <w:r>
        <w:rPr>
          <w:rStyle w:val="VerbatimChar"/>
        </w:rPr>
        <w:t>## 11    never smoked    Yes 1.2128755        -0.7080629  0.02137266</w:t>
      </w:r>
    </w:p>
    <w:p w14:paraId="7E1C05D6" w14:textId="77777777" w:rsidR="00115C00" w:rsidRDefault="00115C00" w:rsidP="00115C00">
      <w:pPr>
        <w:pStyle w:val="Heading3"/>
      </w:pPr>
      <w:bookmarkStart w:id="30" w:name="remove-variables-with-a-p-value-.05"/>
      <w:bookmarkEnd w:id="30"/>
      <w:r>
        <w:t>Retrain model</w:t>
      </w:r>
    </w:p>
    <w:p w14:paraId="1418CD98" w14:textId="77777777" w:rsidR="00115C00" w:rsidRDefault="00115C00" w:rsidP="00115C00">
      <w:pPr>
        <w:pStyle w:val="SourceCode"/>
      </w:pPr>
      <w:proofErr w:type="spellStart"/>
      <w:r>
        <w:rPr>
          <w:rStyle w:val="NormalTok"/>
        </w:rPr>
        <w:t>Stroke_logreg_df</w:t>
      </w:r>
      <w:proofErr w:type="spellEnd"/>
      <w:r>
        <w:rPr>
          <w:rStyle w:val="NormalTok"/>
        </w:rPr>
        <w:t xml:space="preserve"> </w:t>
      </w:r>
      <w:r>
        <w:rPr>
          <w:rStyle w:val="OtherTok"/>
        </w:rPr>
        <w:t>&lt;-</w:t>
      </w:r>
      <w:r>
        <w:rPr>
          <w:rStyle w:val="NormalTok"/>
        </w:rPr>
        <w:t xml:space="preserve"> </w:t>
      </w:r>
      <w:r>
        <w:rPr>
          <w:rStyle w:val="FunctionTok"/>
        </w:rPr>
        <w:t>subset</w:t>
      </w:r>
      <w:r>
        <w:rPr>
          <w:rStyle w:val="NormalTok"/>
        </w:rPr>
        <w:t>(</w:t>
      </w:r>
      <w:proofErr w:type="spellStart"/>
      <w:r>
        <w:rPr>
          <w:rStyle w:val="NormalTok"/>
        </w:rPr>
        <w:t>Stroke_tr_z_bal_lr</w:t>
      </w:r>
      <w:proofErr w:type="spellEnd"/>
      <w:r>
        <w:rPr>
          <w:rStyle w:val="NormalTok"/>
        </w:rPr>
        <w:t xml:space="preserve">, </w:t>
      </w:r>
      <w:r>
        <w:rPr>
          <w:rStyle w:val="AttributeTok"/>
        </w:rPr>
        <w:t>select =</w:t>
      </w:r>
      <w:r>
        <w:rPr>
          <w:rStyle w:val="NormalTok"/>
        </w:rPr>
        <w:t xml:space="preserve"> </w:t>
      </w:r>
      <w:r>
        <w:rPr>
          <w:rStyle w:val="FunctionTok"/>
        </w:rPr>
        <w:t>c</w:t>
      </w:r>
      <w:r>
        <w:rPr>
          <w:rStyle w:val="NormalTok"/>
        </w:rPr>
        <w:t>(</w:t>
      </w:r>
      <w:r>
        <w:rPr>
          <w:rStyle w:val="StringTok"/>
        </w:rPr>
        <w:t>"gender"</w:t>
      </w:r>
      <w:r>
        <w:rPr>
          <w:rStyle w:val="NormalTok"/>
        </w:rPr>
        <w:t xml:space="preserve">, </w:t>
      </w:r>
      <w:r>
        <w:rPr>
          <w:rStyle w:val="StringTok"/>
        </w:rPr>
        <w:t>"hypertension"</w:t>
      </w:r>
      <w:r>
        <w:rPr>
          <w:rStyle w:val="NormalTok"/>
        </w:rPr>
        <w:t xml:space="preserve">, </w:t>
      </w:r>
      <w:r>
        <w:rPr>
          <w:rStyle w:val="StringTok"/>
        </w:rPr>
        <w:t>"</w:t>
      </w:r>
      <w:proofErr w:type="spellStart"/>
      <w:r>
        <w:rPr>
          <w:rStyle w:val="StringTok"/>
        </w:rPr>
        <w:t>heart_disease</w:t>
      </w:r>
      <w:proofErr w:type="spellEnd"/>
      <w:r>
        <w:rPr>
          <w:rStyle w:val="StringTok"/>
        </w:rPr>
        <w:t>"</w:t>
      </w:r>
      <w:r>
        <w:rPr>
          <w:rStyle w:val="NormalTok"/>
        </w:rPr>
        <w:t xml:space="preserve">, </w:t>
      </w:r>
      <w:r>
        <w:rPr>
          <w:rStyle w:val="StringTok"/>
        </w:rPr>
        <w:t>"</w:t>
      </w:r>
      <w:proofErr w:type="spellStart"/>
      <w:r>
        <w:rPr>
          <w:rStyle w:val="StringTok"/>
        </w:rPr>
        <w:t>smoking_status</w:t>
      </w:r>
      <w:proofErr w:type="spellEnd"/>
      <w:r>
        <w:rPr>
          <w:rStyle w:val="StringTok"/>
        </w:rPr>
        <w:t>"</w:t>
      </w:r>
      <w:r>
        <w:rPr>
          <w:rStyle w:val="NormalTok"/>
        </w:rPr>
        <w:t xml:space="preserve">, </w:t>
      </w:r>
      <w:r>
        <w:rPr>
          <w:rStyle w:val="StringTok"/>
        </w:rPr>
        <w:t>"age"</w:t>
      </w:r>
      <w:r>
        <w:rPr>
          <w:rStyle w:val="NormalTok"/>
        </w:rPr>
        <w:t xml:space="preserve">, </w:t>
      </w:r>
      <w:r>
        <w:rPr>
          <w:rStyle w:val="StringTok"/>
        </w:rPr>
        <w:t>"</w:t>
      </w:r>
      <w:proofErr w:type="spellStart"/>
      <w:r>
        <w:rPr>
          <w:rStyle w:val="StringTok"/>
        </w:rPr>
        <w:t>avg_glucose_level</w:t>
      </w:r>
      <w:proofErr w:type="spellEnd"/>
      <w:r>
        <w:rPr>
          <w:rStyle w:val="StringTok"/>
        </w:rPr>
        <w:t>"</w:t>
      </w:r>
      <w:r>
        <w:rPr>
          <w:rStyle w:val="NormalTok"/>
        </w:rPr>
        <w:t xml:space="preserve">, </w:t>
      </w:r>
      <w:r>
        <w:rPr>
          <w:rStyle w:val="StringTok"/>
        </w:rPr>
        <w:t>"stroke"</w:t>
      </w:r>
      <w:r>
        <w:rPr>
          <w:rStyle w:val="NormalTok"/>
        </w:rPr>
        <w:t>))</w:t>
      </w:r>
      <w:r>
        <w:br/>
      </w:r>
      <w:r>
        <w:br/>
      </w:r>
      <w:proofErr w:type="spellStart"/>
      <w:r>
        <w:rPr>
          <w:rStyle w:val="NormalTok"/>
        </w:rPr>
        <w:t>logreg_stroke_subset</w:t>
      </w:r>
      <w:proofErr w:type="spellEnd"/>
      <w:r>
        <w:rPr>
          <w:rStyle w:val="NormalTok"/>
        </w:rPr>
        <w:t xml:space="preserve"> </w:t>
      </w:r>
      <w:r>
        <w:rPr>
          <w:rStyle w:val="OtherTok"/>
        </w:rPr>
        <w:t>&lt;-</w:t>
      </w:r>
      <w:r>
        <w:rPr>
          <w:rStyle w:val="NormalTok"/>
        </w:rPr>
        <w:t xml:space="preserve"> </w:t>
      </w:r>
      <w:proofErr w:type="spellStart"/>
      <w:r>
        <w:rPr>
          <w:rStyle w:val="FunctionTok"/>
        </w:rPr>
        <w:t>glm</w:t>
      </w:r>
      <w:proofErr w:type="spellEnd"/>
      <w:r>
        <w:rPr>
          <w:rStyle w:val="NormalTok"/>
        </w:rPr>
        <w:t>(</w:t>
      </w:r>
      <w:r>
        <w:rPr>
          <w:rStyle w:val="AttributeTok"/>
        </w:rPr>
        <w:t>formula =</w:t>
      </w:r>
      <w:r>
        <w:rPr>
          <w:rStyle w:val="NormalTok"/>
        </w:rPr>
        <w:t xml:space="preserve"> stroke </w:t>
      </w:r>
      <w:r>
        <w:rPr>
          <w:rStyle w:val="SpecialCharTok"/>
        </w:rPr>
        <w:t>~</w:t>
      </w:r>
      <w:r>
        <w:rPr>
          <w:rStyle w:val="NormalTok"/>
        </w:rPr>
        <w:t xml:space="preserve"> ., </w:t>
      </w:r>
      <w:r>
        <w:rPr>
          <w:rStyle w:val="AttributeTok"/>
        </w:rPr>
        <w:t>data =</w:t>
      </w:r>
      <w:r>
        <w:rPr>
          <w:rStyle w:val="NormalTok"/>
        </w:rPr>
        <w:t xml:space="preserve"> </w:t>
      </w:r>
      <w:proofErr w:type="spellStart"/>
      <w:r>
        <w:rPr>
          <w:rStyle w:val="NormalTok"/>
        </w:rPr>
        <w:t>Stroke_logreg_df</w:t>
      </w:r>
      <w:proofErr w:type="spellEnd"/>
      <w:r>
        <w:rPr>
          <w:rStyle w:val="NormalTok"/>
        </w:rPr>
        <w:t xml:space="preserve">, </w:t>
      </w:r>
      <w:r>
        <w:rPr>
          <w:rStyle w:val="AttributeTok"/>
        </w:rPr>
        <w:t>fa</w:t>
      </w:r>
      <w:r>
        <w:rPr>
          <w:rStyle w:val="AttributeTok"/>
        </w:rPr>
        <w:lastRenderedPageBreak/>
        <w:t>mily =</w:t>
      </w:r>
      <w:r>
        <w:rPr>
          <w:rStyle w:val="NormalTok"/>
        </w:rPr>
        <w:t xml:space="preserve"> binomial)</w:t>
      </w:r>
      <w:r>
        <w:br/>
      </w:r>
      <w:r>
        <w:rPr>
          <w:rStyle w:val="FunctionTok"/>
        </w:rPr>
        <w:t>summary</w:t>
      </w:r>
      <w:r>
        <w:rPr>
          <w:rStyle w:val="NormalTok"/>
        </w:rPr>
        <w:t>(</w:t>
      </w:r>
      <w:proofErr w:type="spellStart"/>
      <w:r>
        <w:rPr>
          <w:rStyle w:val="NormalTok"/>
        </w:rPr>
        <w:t>logreg_stroke_subset</w:t>
      </w:r>
      <w:proofErr w:type="spellEnd"/>
      <w:r>
        <w:rPr>
          <w:rStyle w:val="NormalTok"/>
        </w:rPr>
        <w:t>)</w:t>
      </w:r>
    </w:p>
    <w:p w14:paraId="1693F499" w14:textId="77777777" w:rsidR="00115C00" w:rsidRDefault="00115C00" w:rsidP="00115C00">
      <w:pPr>
        <w:pStyle w:val="SourceCode"/>
      </w:pPr>
      <w:r>
        <w:rPr>
          <w:rStyle w:val="VerbatimChar"/>
        </w:rPr>
        <w:t xml:space="preserve">## </w:t>
      </w:r>
      <w:r>
        <w:br/>
      </w:r>
      <w:r>
        <w:rPr>
          <w:rStyle w:val="VerbatimChar"/>
        </w:rPr>
        <w:t>## Call:</w:t>
      </w:r>
      <w:r>
        <w:br/>
      </w:r>
      <w:r>
        <w:rPr>
          <w:rStyle w:val="VerbatimChar"/>
        </w:rPr>
        <w:t xml:space="preserve">## </w:t>
      </w:r>
      <w:proofErr w:type="spellStart"/>
      <w:r>
        <w:rPr>
          <w:rStyle w:val="VerbatimChar"/>
        </w:rPr>
        <w:t>glm</w:t>
      </w:r>
      <w:proofErr w:type="spellEnd"/>
      <w:r>
        <w:rPr>
          <w:rStyle w:val="VerbatimChar"/>
        </w:rPr>
        <w:t xml:space="preserve">(formula = stroke ~ ., family = binomial, data = </w:t>
      </w:r>
      <w:proofErr w:type="spellStart"/>
      <w:r>
        <w:rPr>
          <w:rStyle w:val="VerbatimChar"/>
        </w:rPr>
        <w:t>Stroke_logreg_df</w:t>
      </w:r>
      <w:proofErr w:type="spellEnd"/>
      <w:r>
        <w:rPr>
          <w:rStyle w:val="VerbatimChar"/>
        </w:rPr>
        <w:t>)</w:t>
      </w:r>
      <w:r>
        <w:br/>
      </w:r>
      <w:r>
        <w:rPr>
          <w:rStyle w:val="VerbatimChar"/>
        </w:rPr>
        <w:t xml:space="preserve">## </w:t>
      </w:r>
      <w:r>
        <w:br/>
      </w:r>
      <w:r>
        <w:rPr>
          <w:rStyle w:val="VerbatimChar"/>
        </w:rPr>
        <w:t xml:space="preserve">## Deviance Residuals: </w:t>
      </w:r>
      <w:r>
        <w:br/>
      </w:r>
      <w:r>
        <w:rPr>
          <w:rStyle w:val="VerbatimChar"/>
        </w:rPr>
        <w:t xml:space="preserve">##      Min        1Q    Median        3Q       Max  </w:t>
      </w:r>
      <w:r>
        <w:br/>
      </w:r>
      <w:r>
        <w:rPr>
          <w:rStyle w:val="VerbatimChar"/>
        </w:rPr>
        <w:t xml:space="preserve">## -2.52959  -0.74160   0.05061   0.74884   2.68731  </w:t>
      </w:r>
      <w:r>
        <w:br/>
      </w:r>
      <w:r>
        <w:rPr>
          <w:rStyle w:val="VerbatimChar"/>
        </w:rPr>
        <w:t xml:space="preserve">## </w:t>
      </w:r>
      <w:r>
        <w:br/>
      </w:r>
      <w:r>
        <w:rPr>
          <w:rStyle w:val="VerbatimChar"/>
        </w:rPr>
        <w:t>## Coefficients:</w:t>
      </w:r>
      <w:r>
        <w:br/>
      </w:r>
      <w:r>
        <w:rPr>
          <w:rStyle w:val="VerbatimChar"/>
        </w:rPr>
        <w:t xml:space="preserve">##                            Estimate Std. Error z value </w:t>
      </w:r>
      <w:proofErr w:type="spellStart"/>
      <w:r>
        <w:rPr>
          <w:rStyle w:val="VerbatimChar"/>
        </w:rPr>
        <w:t>Pr</w:t>
      </w:r>
      <w:proofErr w:type="spellEnd"/>
      <w:r>
        <w:rPr>
          <w:rStyle w:val="VerbatimChar"/>
        </w:rPr>
        <w:t xml:space="preserve">(&gt;|z|)    </w:t>
      </w:r>
      <w:r>
        <w:br/>
      </w:r>
      <w:r>
        <w:rPr>
          <w:rStyle w:val="VerbatimChar"/>
        </w:rPr>
        <w:t xml:space="preserve">## (Intercept)                -0.12931    0.06864  -1.884  0.05958 .  </w:t>
      </w:r>
      <w:r>
        <w:br/>
      </w:r>
      <w:r>
        <w:rPr>
          <w:rStyle w:val="VerbatimChar"/>
        </w:rPr>
        <w:t xml:space="preserve">## </w:t>
      </w:r>
      <w:proofErr w:type="spellStart"/>
      <w:r>
        <w:rPr>
          <w:rStyle w:val="VerbatimChar"/>
        </w:rPr>
        <w:t>genderMale</w:t>
      </w:r>
      <w:proofErr w:type="spellEnd"/>
      <w:r>
        <w:rPr>
          <w:rStyle w:val="VerbatimChar"/>
        </w:rPr>
        <w:t xml:space="preserve">                 -0.15016    0.06076  -2.471  0.01346 *  </w:t>
      </w:r>
      <w:r>
        <w:br/>
      </w:r>
      <w:r>
        <w:rPr>
          <w:rStyle w:val="VerbatimChar"/>
        </w:rPr>
        <w:t xml:space="preserve">## </w:t>
      </w:r>
      <w:proofErr w:type="spellStart"/>
      <w:r>
        <w:rPr>
          <w:rStyle w:val="VerbatimChar"/>
        </w:rPr>
        <w:t>hypertensionYes</w:t>
      </w:r>
      <w:proofErr w:type="spellEnd"/>
      <w:r>
        <w:rPr>
          <w:rStyle w:val="VerbatimChar"/>
        </w:rPr>
        <w:t xml:space="preserve">             0.71806    0.07879   9.114  &lt; 2e-16 ***</w:t>
      </w:r>
      <w:r>
        <w:br/>
      </w:r>
      <w:r>
        <w:rPr>
          <w:rStyle w:val="VerbatimChar"/>
        </w:rPr>
        <w:t xml:space="preserve">## </w:t>
      </w:r>
      <w:proofErr w:type="spellStart"/>
      <w:r>
        <w:rPr>
          <w:rStyle w:val="VerbatimChar"/>
        </w:rPr>
        <w:t>heart_diseaseYes</w:t>
      </w:r>
      <w:proofErr w:type="spellEnd"/>
      <w:r>
        <w:rPr>
          <w:rStyle w:val="VerbatimChar"/>
        </w:rPr>
        <w:t xml:space="preserve">            0.45246    0.10226   4.425 9.66e-06 ***</w:t>
      </w:r>
      <w:r>
        <w:br/>
      </w:r>
      <w:r>
        <w:rPr>
          <w:rStyle w:val="VerbatimChar"/>
        </w:rPr>
        <w:t xml:space="preserve">## </w:t>
      </w:r>
      <w:proofErr w:type="spellStart"/>
      <w:r>
        <w:rPr>
          <w:rStyle w:val="VerbatimChar"/>
        </w:rPr>
        <w:t>smoking_statusnever</w:t>
      </w:r>
      <w:proofErr w:type="spellEnd"/>
      <w:r>
        <w:rPr>
          <w:rStyle w:val="VerbatimChar"/>
        </w:rPr>
        <w:t xml:space="preserve"> smoked -0.22301    0.07606  -2.932  0.00337 ** </w:t>
      </w:r>
      <w:r>
        <w:br/>
      </w:r>
      <w:r>
        <w:rPr>
          <w:rStyle w:val="VerbatimChar"/>
        </w:rPr>
        <w:t xml:space="preserve">## </w:t>
      </w:r>
      <w:proofErr w:type="spellStart"/>
      <w:r>
        <w:rPr>
          <w:rStyle w:val="VerbatimChar"/>
        </w:rPr>
        <w:t>smoking_statussmokes</w:t>
      </w:r>
      <w:proofErr w:type="spellEnd"/>
      <w:r>
        <w:rPr>
          <w:rStyle w:val="VerbatimChar"/>
        </w:rPr>
        <w:t xml:space="preserve">        0.23934    0.09033   2.650  0.00806 ** </w:t>
      </w:r>
      <w:r>
        <w:br/>
      </w:r>
      <w:r>
        <w:rPr>
          <w:rStyle w:val="VerbatimChar"/>
        </w:rPr>
        <w:t xml:space="preserve">## </w:t>
      </w:r>
      <w:proofErr w:type="spellStart"/>
      <w:r>
        <w:rPr>
          <w:rStyle w:val="VerbatimChar"/>
        </w:rPr>
        <w:t>smoking_statusUnknown</w:t>
      </w:r>
      <w:proofErr w:type="spellEnd"/>
      <w:r>
        <w:rPr>
          <w:rStyle w:val="VerbatimChar"/>
        </w:rPr>
        <w:t xml:space="preserve">      -0.42955    0.09208  -4.665 3.09e-06 ***</w:t>
      </w:r>
      <w:r>
        <w:br/>
      </w:r>
      <w:r>
        <w:rPr>
          <w:rStyle w:val="VerbatimChar"/>
        </w:rPr>
        <w:t>## age                         1.49247    0.04353  34.283  &lt; 2e-16 ***</w:t>
      </w:r>
      <w:r>
        <w:br/>
      </w:r>
      <w:r>
        <w:rPr>
          <w:rStyle w:val="VerbatimChar"/>
        </w:rPr>
        <w:t xml:space="preserve">## </w:t>
      </w:r>
      <w:proofErr w:type="spellStart"/>
      <w:r>
        <w:rPr>
          <w:rStyle w:val="VerbatimChar"/>
        </w:rPr>
        <w:t>avg_glucose_level</w:t>
      </w:r>
      <w:proofErr w:type="spellEnd"/>
      <w:r>
        <w:rPr>
          <w:rStyle w:val="VerbatimChar"/>
        </w:rPr>
        <w:t xml:space="preserve">           0.26549    0.03123   8.501  &lt; 2e-16 ***</w:t>
      </w:r>
      <w:r>
        <w:br/>
      </w:r>
      <w:r>
        <w:rPr>
          <w:rStyle w:val="VerbatimChar"/>
        </w:rPr>
        <w:t>## ---</w:t>
      </w:r>
      <w:r>
        <w:br/>
      </w:r>
      <w:r>
        <w:rPr>
          <w:rStyle w:val="VerbatimChar"/>
        </w:rPr>
        <w:t xml:space="preserve">## </w:t>
      </w:r>
      <w:proofErr w:type="spellStart"/>
      <w:r>
        <w:rPr>
          <w:rStyle w:val="VerbatimChar"/>
        </w:rPr>
        <w:t>Signif</w:t>
      </w:r>
      <w:proofErr w:type="spellEnd"/>
      <w:r>
        <w:rPr>
          <w:rStyle w:val="VerbatimChar"/>
        </w:rPr>
        <w:t>. codes:  0 '***' 0.001 '**' 0.01 '*' 0.05 '.' 0.1 ' ' 1</w:t>
      </w:r>
      <w:r>
        <w:br/>
      </w:r>
      <w:r>
        <w:rPr>
          <w:rStyle w:val="VerbatimChar"/>
        </w:rPr>
        <w:t xml:space="preserve">## </w:t>
      </w:r>
      <w:r>
        <w:br/>
      </w:r>
      <w:r>
        <w:rPr>
          <w:rStyle w:val="VerbatimChar"/>
        </w:rPr>
        <w:t>## (Dispersion parameter for binomial family taken to be 1)</w:t>
      </w:r>
      <w:r>
        <w:br/>
      </w:r>
      <w:r>
        <w:rPr>
          <w:rStyle w:val="VerbatimChar"/>
        </w:rPr>
        <w:t xml:space="preserve">## </w:t>
      </w:r>
      <w:r>
        <w:br/>
      </w:r>
      <w:r>
        <w:rPr>
          <w:rStyle w:val="VerbatimChar"/>
        </w:rPr>
        <w:t>##     Null deviance: 10424.9  on 7519  degrees of freedom</w:t>
      </w:r>
      <w:r>
        <w:br/>
      </w:r>
      <w:r>
        <w:rPr>
          <w:rStyle w:val="VerbatimChar"/>
        </w:rPr>
        <w:t>## Residual deviance:  7203.5  on 7511  degrees of freedom</w:t>
      </w:r>
      <w:r>
        <w:br/>
      </w:r>
      <w:r>
        <w:rPr>
          <w:rStyle w:val="VerbatimChar"/>
        </w:rPr>
        <w:t>## AIC: 7221.5</w:t>
      </w:r>
      <w:r>
        <w:br/>
      </w:r>
      <w:r>
        <w:rPr>
          <w:rStyle w:val="VerbatimChar"/>
        </w:rPr>
        <w:t xml:space="preserve">## </w:t>
      </w:r>
      <w:r>
        <w:br/>
      </w:r>
      <w:r>
        <w:rPr>
          <w:rStyle w:val="VerbatimChar"/>
        </w:rPr>
        <w:t>## Number of Fisher Scoring iterations: 5</w:t>
      </w:r>
    </w:p>
    <w:p w14:paraId="451B43C9" w14:textId="77777777" w:rsidR="00115C00" w:rsidRDefault="00115C00" w:rsidP="00115C00">
      <w:pPr>
        <w:pStyle w:val="Heading3"/>
      </w:pPr>
      <w:bookmarkStart w:id="31" w:name="retrain-model"/>
      <w:bookmarkStart w:id="32" w:name="X600dda3265cc6aa929a408d158817407d94bc56"/>
      <w:bookmarkEnd w:id="31"/>
      <w:r>
        <w:t xml:space="preserve">Compare the </w:t>
      </w:r>
      <w:proofErr w:type="spellStart"/>
      <w:r>
        <w:t>logreg</w:t>
      </w:r>
      <w:proofErr w:type="spellEnd"/>
      <w:r>
        <w:t xml:space="preserve"> predictions to the test dataset target variables.</w:t>
      </w:r>
    </w:p>
    <w:p w14:paraId="42044452" w14:textId="77777777" w:rsidR="00115C00" w:rsidRDefault="00115C00" w:rsidP="00115C00">
      <w:pPr>
        <w:pStyle w:val="SourceCode"/>
      </w:pPr>
      <w:r>
        <w:rPr>
          <w:rStyle w:val="CommentTok"/>
        </w:rPr>
        <w:t>#Create Test Subset</w:t>
      </w:r>
      <w:r>
        <w:br/>
      </w:r>
      <w:proofErr w:type="spellStart"/>
      <w:r>
        <w:rPr>
          <w:rStyle w:val="NormalTok"/>
        </w:rPr>
        <w:t>Stroke_logreg_test</w:t>
      </w:r>
      <w:proofErr w:type="spellEnd"/>
      <w:r>
        <w:rPr>
          <w:rStyle w:val="NormalTok"/>
        </w:rPr>
        <w:t xml:space="preserve"> </w:t>
      </w:r>
      <w:r>
        <w:rPr>
          <w:rStyle w:val="OtherTok"/>
        </w:rPr>
        <w:t>&lt;-</w:t>
      </w:r>
      <w:r>
        <w:rPr>
          <w:rStyle w:val="NormalTok"/>
        </w:rPr>
        <w:t xml:space="preserve"> </w:t>
      </w:r>
      <w:proofErr w:type="spellStart"/>
      <w:r>
        <w:rPr>
          <w:rStyle w:val="NormalTok"/>
        </w:rPr>
        <w:t>Stroke_test</w:t>
      </w:r>
      <w:proofErr w:type="spellEnd"/>
      <w:r>
        <w:rPr>
          <w:rStyle w:val="NormalTok"/>
        </w:rPr>
        <w:t xml:space="preserve"> </w:t>
      </w:r>
      <w:r>
        <w:rPr>
          <w:rStyle w:val="SpecialCharTok"/>
        </w:rPr>
        <w:t>%&gt;%</w:t>
      </w:r>
      <w:r>
        <w:rPr>
          <w:rStyle w:val="NormalTok"/>
        </w:rPr>
        <w:t xml:space="preserve"> </w:t>
      </w:r>
      <w:r>
        <w:rPr>
          <w:rStyle w:val="FunctionTok"/>
        </w:rPr>
        <w:t>select</w:t>
      </w:r>
      <w:r>
        <w:rPr>
          <w:rStyle w:val="NormalTok"/>
        </w:rPr>
        <w:t xml:space="preserve">(gender, hypertension, </w:t>
      </w:r>
      <w:proofErr w:type="spellStart"/>
      <w:r>
        <w:rPr>
          <w:rStyle w:val="NormalTok"/>
        </w:rPr>
        <w:t>heart_disease</w:t>
      </w:r>
      <w:proofErr w:type="spellEnd"/>
      <w:r>
        <w:rPr>
          <w:rStyle w:val="NormalTok"/>
        </w:rPr>
        <w:t xml:space="preserve">, </w:t>
      </w:r>
      <w:proofErr w:type="spellStart"/>
      <w:r>
        <w:rPr>
          <w:rStyle w:val="NormalTok"/>
        </w:rPr>
        <w:t>smoking_status</w:t>
      </w:r>
      <w:proofErr w:type="spellEnd"/>
      <w:r>
        <w:rPr>
          <w:rStyle w:val="NormalTok"/>
        </w:rPr>
        <w:t xml:space="preserve">, age, </w:t>
      </w:r>
      <w:proofErr w:type="spellStart"/>
      <w:r>
        <w:rPr>
          <w:rStyle w:val="NormalTok"/>
        </w:rPr>
        <w:t>avg_glucose_level</w:t>
      </w:r>
      <w:proofErr w:type="spellEnd"/>
      <w:r>
        <w:rPr>
          <w:rStyle w:val="NormalTok"/>
        </w:rPr>
        <w:t>, stroke)</w:t>
      </w:r>
      <w:r>
        <w:br/>
      </w:r>
      <w:r>
        <w:rPr>
          <w:rStyle w:val="CommentTok"/>
        </w:rPr>
        <w:t># prediction</w:t>
      </w:r>
      <w:r>
        <w:br/>
      </w:r>
      <w:proofErr w:type="spellStart"/>
      <w:r>
        <w:rPr>
          <w:rStyle w:val="NormalTok"/>
        </w:rPr>
        <w:t>Stroke_logreg_test</w:t>
      </w:r>
      <w:r>
        <w:rPr>
          <w:rStyle w:val="SpecialCharTok"/>
        </w:rPr>
        <w:t>$</w:t>
      </w:r>
      <w:r>
        <w:rPr>
          <w:rStyle w:val="NormalTok"/>
        </w:rPr>
        <w:t>pred_prob</w:t>
      </w:r>
      <w:proofErr w:type="spellEnd"/>
      <w:r>
        <w:rPr>
          <w:rStyle w:val="NormalTok"/>
        </w:rPr>
        <w:t xml:space="preserve"> </w:t>
      </w:r>
      <w:r>
        <w:rPr>
          <w:rStyle w:val="OtherTok"/>
        </w:rPr>
        <w:t>&lt;-</w:t>
      </w:r>
      <w:r>
        <w:rPr>
          <w:rStyle w:val="NormalTok"/>
        </w:rPr>
        <w:t xml:space="preserve"> </w:t>
      </w:r>
      <w:r>
        <w:rPr>
          <w:rStyle w:val="FunctionTok"/>
        </w:rPr>
        <w:t>predict</w:t>
      </w:r>
      <w:r>
        <w:rPr>
          <w:rStyle w:val="NormalTok"/>
        </w:rPr>
        <w:t>(</w:t>
      </w:r>
      <w:r>
        <w:rPr>
          <w:rStyle w:val="AttributeTok"/>
        </w:rPr>
        <w:t>object =</w:t>
      </w:r>
      <w:r>
        <w:rPr>
          <w:rStyle w:val="NormalTok"/>
        </w:rPr>
        <w:t xml:space="preserve"> </w:t>
      </w:r>
      <w:proofErr w:type="spellStart"/>
      <w:r>
        <w:rPr>
          <w:rStyle w:val="NormalTok"/>
        </w:rPr>
        <w:t>logreg_stroke_subset</w:t>
      </w:r>
      <w:proofErr w:type="spellEnd"/>
      <w:r>
        <w:rPr>
          <w:rStyle w:val="NormalTok"/>
        </w:rPr>
        <w:t xml:space="preserve">, </w:t>
      </w:r>
      <w:proofErr w:type="spellStart"/>
      <w:r>
        <w:rPr>
          <w:rStyle w:val="AttributeTok"/>
        </w:rPr>
        <w:t>newdata</w:t>
      </w:r>
      <w:proofErr w:type="spellEnd"/>
      <w:r>
        <w:rPr>
          <w:rStyle w:val="AttributeTok"/>
        </w:rPr>
        <w:t xml:space="preserve"> =</w:t>
      </w:r>
      <w:r>
        <w:rPr>
          <w:rStyle w:val="NormalTok"/>
        </w:rPr>
        <w:t xml:space="preserve"> </w:t>
      </w:r>
      <w:proofErr w:type="spellStart"/>
      <w:r>
        <w:rPr>
          <w:rStyle w:val="NormalTok"/>
        </w:rPr>
        <w:t>Stroke_logreg_test</w:t>
      </w:r>
      <w:proofErr w:type="spellEnd"/>
      <w:r>
        <w:rPr>
          <w:rStyle w:val="NormalTok"/>
        </w:rPr>
        <w:t xml:space="preserve">, </w:t>
      </w:r>
      <w:r>
        <w:rPr>
          <w:rStyle w:val="AttributeTok"/>
        </w:rPr>
        <w:t>type=</w:t>
      </w:r>
      <w:r>
        <w:rPr>
          <w:rStyle w:val="StringTok"/>
        </w:rPr>
        <w:t>'response'</w:t>
      </w:r>
      <w:r>
        <w:rPr>
          <w:rStyle w:val="NormalTok"/>
        </w:rPr>
        <w:t>)</w:t>
      </w:r>
      <w:r>
        <w:br/>
      </w:r>
      <w:proofErr w:type="spellStart"/>
      <w:r>
        <w:rPr>
          <w:rStyle w:val="NormalTok"/>
        </w:rPr>
        <w:t>Stroke_logreg_test</w:t>
      </w:r>
      <w:r>
        <w:rPr>
          <w:rStyle w:val="SpecialCharTok"/>
        </w:rPr>
        <w:t>$</w:t>
      </w:r>
      <w:r>
        <w:rPr>
          <w:rStyle w:val="NormalTok"/>
        </w:rPr>
        <w:t>pred</w:t>
      </w:r>
      <w:proofErr w:type="spellEnd"/>
      <w:r>
        <w:rPr>
          <w:rStyle w:val="NormalTok"/>
        </w:rPr>
        <w:t xml:space="preserve"> </w:t>
      </w:r>
      <w:r>
        <w:rPr>
          <w:rStyle w:val="OtherTok"/>
        </w:rPr>
        <w:t>&lt;-</w:t>
      </w:r>
      <w:r>
        <w:rPr>
          <w:rStyle w:val="NormalTok"/>
        </w:rPr>
        <w:t xml:space="preserve"> (</w:t>
      </w:r>
      <w:proofErr w:type="spellStart"/>
      <w:r>
        <w:rPr>
          <w:rStyle w:val="NormalTok"/>
        </w:rPr>
        <w:t>Stroke_logreg_test</w:t>
      </w:r>
      <w:r>
        <w:rPr>
          <w:rStyle w:val="SpecialCharTok"/>
        </w:rPr>
        <w:t>$</w:t>
      </w:r>
      <w:r>
        <w:rPr>
          <w:rStyle w:val="NormalTok"/>
        </w:rPr>
        <w:t>pred_prob</w:t>
      </w:r>
      <w:proofErr w:type="spellEnd"/>
      <w:r>
        <w:rPr>
          <w:rStyle w:val="NormalTok"/>
        </w:rPr>
        <w:t xml:space="preserve"> </w:t>
      </w:r>
      <w:r>
        <w:rPr>
          <w:rStyle w:val="SpecialCharTok"/>
        </w:rPr>
        <w:t>&gt;</w:t>
      </w:r>
      <w:r>
        <w:rPr>
          <w:rStyle w:val="NormalTok"/>
        </w:rPr>
        <w:t xml:space="preserve"> </w:t>
      </w:r>
      <w:r>
        <w:rPr>
          <w:rStyle w:val="FloatTok"/>
        </w:rPr>
        <w:t>0.5</w:t>
      </w:r>
      <w:r>
        <w:rPr>
          <w:rStyle w:val="NormalTok"/>
        </w:rPr>
        <w:t>)</w:t>
      </w:r>
      <w:r>
        <w:rPr>
          <w:rStyle w:val="SpecialCharTok"/>
        </w:rPr>
        <w:t>*</w:t>
      </w:r>
      <w:r>
        <w:rPr>
          <w:rStyle w:val="DecValTok"/>
        </w:rPr>
        <w:t>1</w:t>
      </w:r>
      <w:r>
        <w:br/>
      </w:r>
      <w:r>
        <w:br/>
      </w:r>
      <w:r>
        <w:rPr>
          <w:rStyle w:val="CommentTok"/>
        </w:rPr>
        <w:t># Change pred variables to y/n</w:t>
      </w:r>
      <w:r>
        <w:br/>
      </w:r>
      <w:proofErr w:type="spellStart"/>
      <w:r>
        <w:rPr>
          <w:rStyle w:val="NormalTok"/>
        </w:rPr>
        <w:t>Stroke_logreg_test</w:t>
      </w:r>
      <w:r>
        <w:rPr>
          <w:rStyle w:val="SpecialCharTok"/>
        </w:rPr>
        <w:t>$</w:t>
      </w:r>
      <w:r>
        <w:rPr>
          <w:rStyle w:val="NormalTok"/>
        </w:rPr>
        <w:t>pred</w:t>
      </w:r>
      <w:proofErr w:type="spellEnd"/>
      <w:r>
        <w:rPr>
          <w:rStyle w:val="NormalTok"/>
        </w:rPr>
        <w:t>[</w:t>
      </w:r>
      <w:proofErr w:type="spellStart"/>
      <w:r>
        <w:rPr>
          <w:rStyle w:val="NormalTok"/>
        </w:rPr>
        <w:t>Stroke_logreg_test</w:t>
      </w:r>
      <w:r>
        <w:rPr>
          <w:rStyle w:val="SpecialCharTok"/>
        </w:rPr>
        <w:t>$</w:t>
      </w:r>
      <w:r>
        <w:rPr>
          <w:rStyle w:val="NormalTok"/>
        </w:rPr>
        <w:t>pred</w:t>
      </w:r>
      <w:proofErr w:type="spellEnd"/>
      <w:r>
        <w:rPr>
          <w:rStyle w:val="SpecialCharTok"/>
        </w:rPr>
        <w:t>==</w:t>
      </w:r>
      <w:r>
        <w:rPr>
          <w:rStyle w:val="StringTok"/>
        </w:rPr>
        <w:t>"1"</w:t>
      </w:r>
      <w:r>
        <w:rPr>
          <w:rStyle w:val="NormalTok"/>
        </w:rPr>
        <w:t>]</w:t>
      </w:r>
      <w:r>
        <w:rPr>
          <w:rStyle w:val="OtherTok"/>
        </w:rPr>
        <w:t>&lt;-</w:t>
      </w:r>
      <w:r>
        <w:rPr>
          <w:rStyle w:val="StringTok"/>
        </w:rPr>
        <w:t>"Yes"</w:t>
      </w:r>
      <w:r>
        <w:br/>
      </w:r>
      <w:proofErr w:type="spellStart"/>
      <w:r>
        <w:rPr>
          <w:rStyle w:val="NormalTok"/>
        </w:rPr>
        <w:t>Stroke_logreg_test</w:t>
      </w:r>
      <w:r>
        <w:rPr>
          <w:rStyle w:val="SpecialCharTok"/>
        </w:rPr>
        <w:t>$</w:t>
      </w:r>
      <w:r>
        <w:rPr>
          <w:rStyle w:val="NormalTok"/>
        </w:rPr>
        <w:t>pred</w:t>
      </w:r>
      <w:proofErr w:type="spellEnd"/>
      <w:r>
        <w:rPr>
          <w:rStyle w:val="NormalTok"/>
        </w:rPr>
        <w:t>[</w:t>
      </w:r>
      <w:proofErr w:type="spellStart"/>
      <w:r>
        <w:rPr>
          <w:rStyle w:val="NormalTok"/>
        </w:rPr>
        <w:t>Stroke_logreg_test</w:t>
      </w:r>
      <w:r>
        <w:rPr>
          <w:rStyle w:val="SpecialCharTok"/>
        </w:rPr>
        <w:t>$</w:t>
      </w:r>
      <w:r>
        <w:rPr>
          <w:rStyle w:val="NormalTok"/>
        </w:rPr>
        <w:t>pred</w:t>
      </w:r>
      <w:proofErr w:type="spellEnd"/>
      <w:r>
        <w:rPr>
          <w:rStyle w:val="SpecialCharTok"/>
        </w:rPr>
        <w:t>==</w:t>
      </w:r>
      <w:r>
        <w:rPr>
          <w:rStyle w:val="StringTok"/>
        </w:rPr>
        <w:t>"0"</w:t>
      </w:r>
      <w:r>
        <w:rPr>
          <w:rStyle w:val="NormalTok"/>
        </w:rPr>
        <w:t>]</w:t>
      </w:r>
      <w:r>
        <w:rPr>
          <w:rStyle w:val="OtherTok"/>
        </w:rPr>
        <w:t>&lt;-</w:t>
      </w:r>
      <w:r>
        <w:rPr>
          <w:rStyle w:val="StringTok"/>
        </w:rPr>
        <w:t>"No"</w:t>
      </w:r>
      <w:r>
        <w:br/>
      </w:r>
      <w:proofErr w:type="spellStart"/>
      <w:r>
        <w:rPr>
          <w:rStyle w:val="NormalTok"/>
        </w:rPr>
        <w:t>Stroke_logreg_test</w:t>
      </w:r>
      <w:r>
        <w:rPr>
          <w:rStyle w:val="SpecialCharTok"/>
        </w:rPr>
        <w:t>$</w:t>
      </w:r>
      <w:r>
        <w:rPr>
          <w:rStyle w:val="NormalTok"/>
        </w:rPr>
        <w:t>pred</w:t>
      </w:r>
      <w:proofErr w:type="spellEnd"/>
      <w:r>
        <w:rPr>
          <w:rStyle w:val="NormalTok"/>
        </w:rPr>
        <w:t xml:space="preserve"> </w:t>
      </w:r>
      <w:r>
        <w:rPr>
          <w:rStyle w:val="OtherTok"/>
        </w:rPr>
        <w:t>&lt;-</w:t>
      </w:r>
      <w:r>
        <w:rPr>
          <w:rStyle w:val="NormalTok"/>
        </w:rPr>
        <w:t xml:space="preserve"> </w:t>
      </w:r>
      <w:proofErr w:type="spellStart"/>
      <w:r>
        <w:rPr>
          <w:rStyle w:val="FunctionTok"/>
        </w:rPr>
        <w:t>as.factor</w:t>
      </w:r>
      <w:proofErr w:type="spellEnd"/>
      <w:r>
        <w:rPr>
          <w:rStyle w:val="NormalTok"/>
        </w:rPr>
        <w:t>(</w:t>
      </w:r>
      <w:proofErr w:type="spellStart"/>
      <w:r>
        <w:rPr>
          <w:rStyle w:val="NormalTok"/>
        </w:rPr>
        <w:t>Stroke_logreg_test</w:t>
      </w:r>
      <w:r>
        <w:rPr>
          <w:rStyle w:val="SpecialCharTok"/>
        </w:rPr>
        <w:t>$</w:t>
      </w:r>
      <w:r>
        <w:rPr>
          <w:rStyle w:val="NormalTok"/>
        </w:rPr>
        <w:t>pred</w:t>
      </w:r>
      <w:proofErr w:type="spellEnd"/>
      <w:r>
        <w:rPr>
          <w:rStyle w:val="NormalTok"/>
        </w:rPr>
        <w:t>)</w:t>
      </w:r>
    </w:p>
    <w:bookmarkEnd w:id="32"/>
    <w:p w14:paraId="38BDD083" w14:textId="77777777" w:rsidR="00115C00" w:rsidRDefault="00115C00" w:rsidP="00115C00">
      <w:pPr>
        <w:pStyle w:val="Heading3"/>
      </w:pPr>
      <w:r>
        <w:t>Confusion Matrix and Metrics</w:t>
      </w:r>
    </w:p>
    <w:p w14:paraId="64F4F972" w14:textId="77777777" w:rsidR="00115C00" w:rsidRDefault="00115C00" w:rsidP="00115C00">
      <w:pPr>
        <w:pStyle w:val="SourceCode"/>
      </w:pPr>
      <w:proofErr w:type="spellStart"/>
      <w:r>
        <w:rPr>
          <w:rStyle w:val="NormalTok"/>
        </w:rPr>
        <w:lastRenderedPageBreak/>
        <w:t>LogReg</w:t>
      </w:r>
      <w:proofErr w:type="spellEnd"/>
      <w:r>
        <w:rPr>
          <w:rStyle w:val="NormalTok"/>
        </w:rPr>
        <w:t xml:space="preserve"> </w:t>
      </w:r>
      <w:r>
        <w:rPr>
          <w:rStyle w:val="OtherTok"/>
        </w:rPr>
        <w:t>&lt;-</w:t>
      </w:r>
      <w:r>
        <w:rPr>
          <w:rStyle w:val="NormalTok"/>
        </w:rPr>
        <w:t xml:space="preserve"> </w:t>
      </w:r>
      <w:proofErr w:type="spellStart"/>
      <w:r>
        <w:rPr>
          <w:rStyle w:val="FunctionTok"/>
        </w:rPr>
        <w:t>confusionMatrix</w:t>
      </w:r>
      <w:proofErr w:type="spellEnd"/>
      <w:r>
        <w:rPr>
          <w:rStyle w:val="NormalTok"/>
        </w:rPr>
        <w:t>(</w:t>
      </w:r>
      <w:r>
        <w:rPr>
          <w:rStyle w:val="AttributeTok"/>
        </w:rPr>
        <w:t>data =</w:t>
      </w:r>
      <w:r>
        <w:rPr>
          <w:rStyle w:val="NormalTok"/>
        </w:rPr>
        <w:t xml:space="preserve"> </w:t>
      </w:r>
      <w:proofErr w:type="spellStart"/>
      <w:r>
        <w:rPr>
          <w:rStyle w:val="NormalTok"/>
        </w:rPr>
        <w:t>Stroke_logreg_test</w:t>
      </w:r>
      <w:r>
        <w:rPr>
          <w:rStyle w:val="SpecialCharTok"/>
        </w:rPr>
        <w:t>$</w:t>
      </w:r>
      <w:r>
        <w:rPr>
          <w:rStyle w:val="NormalTok"/>
        </w:rPr>
        <w:t>pred</w:t>
      </w:r>
      <w:proofErr w:type="spellEnd"/>
      <w:r>
        <w:rPr>
          <w:rStyle w:val="NormalTok"/>
        </w:rPr>
        <w:t xml:space="preserve">, </w:t>
      </w:r>
      <w:r>
        <w:rPr>
          <w:rStyle w:val="AttributeTok"/>
        </w:rPr>
        <w:t>ref =</w:t>
      </w:r>
      <w:r>
        <w:rPr>
          <w:rStyle w:val="NormalTok"/>
        </w:rPr>
        <w:t xml:space="preserve"> </w:t>
      </w:r>
      <w:proofErr w:type="spellStart"/>
      <w:r>
        <w:rPr>
          <w:rStyle w:val="NormalTok"/>
        </w:rPr>
        <w:t>Stroke_logreg_test</w:t>
      </w:r>
      <w:r>
        <w:rPr>
          <w:rStyle w:val="SpecialCharTok"/>
        </w:rPr>
        <w:t>$</w:t>
      </w:r>
      <w:r>
        <w:rPr>
          <w:rStyle w:val="NormalTok"/>
        </w:rPr>
        <w:t>stroke</w:t>
      </w:r>
      <w:proofErr w:type="spellEnd"/>
      <w:r>
        <w:rPr>
          <w:rStyle w:val="NormalTok"/>
        </w:rPr>
        <w:t xml:space="preserve">, </w:t>
      </w:r>
      <w:r>
        <w:rPr>
          <w:rStyle w:val="AttributeTok"/>
        </w:rPr>
        <w:t>positive =</w:t>
      </w:r>
      <w:r>
        <w:rPr>
          <w:rStyle w:val="NormalTok"/>
        </w:rPr>
        <w:t xml:space="preserve"> </w:t>
      </w:r>
      <w:r>
        <w:rPr>
          <w:rStyle w:val="StringTok"/>
        </w:rPr>
        <w:t>"Yes"</w:t>
      </w:r>
      <w:r>
        <w:rPr>
          <w:rStyle w:val="NormalTok"/>
        </w:rPr>
        <w:t>)</w:t>
      </w:r>
    </w:p>
    <w:p w14:paraId="25126BAC" w14:textId="77777777" w:rsidR="00115C00" w:rsidRDefault="00115C00" w:rsidP="00115C00">
      <w:pPr>
        <w:pStyle w:val="SourceCode"/>
      </w:pPr>
      <w:r>
        <w:rPr>
          <w:rStyle w:val="VerbatimChar"/>
        </w:rPr>
        <w:t xml:space="preserve">## Warning in </w:t>
      </w:r>
      <w:proofErr w:type="spellStart"/>
      <w:r>
        <w:rPr>
          <w:rStyle w:val="VerbatimChar"/>
        </w:rPr>
        <w:t>confusionMatrix.default</w:t>
      </w:r>
      <w:proofErr w:type="spellEnd"/>
      <w:r>
        <w:rPr>
          <w:rStyle w:val="VerbatimChar"/>
        </w:rPr>
        <w:t xml:space="preserve">(data = </w:t>
      </w:r>
      <w:proofErr w:type="spellStart"/>
      <w:r>
        <w:rPr>
          <w:rStyle w:val="VerbatimChar"/>
        </w:rPr>
        <w:t>Stroke_logreg_test$pred</w:t>
      </w:r>
      <w:proofErr w:type="spellEnd"/>
      <w:r>
        <w:rPr>
          <w:rStyle w:val="VerbatimChar"/>
        </w:rPr>
        <w:t>, ref =</w:t>
      </w:r>
      <w:r>
        <w:br/>
      </w:r>
      <w:r>
        <w:rPr>
          <w:rStyle w:val="VerbatimChar"/>
        </w:rPr>
        <w:t xml:space="preserve">## </w:t>
      </w:r>
      <w:proofErr w:type="spellStart"/>
      <w:r>
        <w:rPr>
          <w:rStyle w:val="VerbatimChar"/>
        </w:rPr>
        <w:t>Stroke_logreg_test$stroke</w:t>
      </w:r>
      <w:proofErr w:type="spellEnd"/>
      <w:r>
        <w:rPr>
          <w:rStyle w:val="VerbatimChar"/>
        </w:rPr>
        <w:t>, : Levels are not in the same order for reference and</w:t>
      </w:r>
      <w:r>
        <w:br/>
      </w:r>
      <w:r>
        <w:rPr>
          <w:rStyle w:val="VerbatimChar"/>
        </w:rPr>
        <w:t>## data. Refactoring data to match.</w:t>
      </w:r>
    </w:p>
    <w:p w14:paraId="4EB9767B" w14:textId="77777777" w:rsidR="00115C00" w:rsidRDefault="00115C00" w:rsidP="00115C00">
      <w:pPr>
        <w:pStyle w:val="SourceCode"/>
      </w:pPr>
      <w:proofErr w:type="spellStart"/>
      <w:r>
        <w:rPr>
          <w:rStyle w:val="NormalTok"/>
        </w:rPr>
        <w:t>LogReg</w:t>
      </w:r>
      <w:proofErr w:type="spellEnd"/>
    </w:p>
    <w:p w14:paraId="3C033416" w14:textId="77777777" w:rsidR="00115C00" w:rsidRDefault="00115C00" w:rsidP="00115C00">
      <w:pPr>
        <w:pStyle w:val="SourceCode"/>
      </w:pPr>
      <w:r>
        <w:rPr>
          <w:rStyle w:val="VerbatimChar"/>
        </w:rPr>
        <w:t>## Confusion Matrix and Statistics</w:t>
      </w:r>
      <w:r>
        <w:br/>
      </w:r>
      <w:r>
        <w:rPr>
          <w:rStyle w:val="VerbatimChar"/>
        </w:rPr>
        <w:t xml:space="preserve">## </w:t>
      </w:r>
      <w:r>
        <w:br/>
      </w:r>
      <w:r>
        <w:rPr>
          <w:rStyle w:val="VerbatimChar"/>
        </w:rPr>
        <w:t>##           Reference</w:t>
      </w:r>
      <w:r>
        <w:br/>
      </w:r>
      <w:r>
        <w:rPr>
          <w:rStyle w:val="VerbatimChar"/>
        </w:rPr>
        <w:t>## Prediction  No Yes</w:t>
      </w:r>
      <w:r>
        <w:br/>
      </w:r>
      <w:r>
        <w:rPr>
          <w:rStyle w:val="VerbatimChar"/>
        </w:rPr>
        <w:t>##        No    0   0</w:t>
      </w:r>
      <w:r>
        <w:br/>
      </w:r>
      <w:r>
        <w:rPr>
          <w:rStyle w:val="VerbatimChar"/>
        </w:rPr>
        <w:t>##        Yes 939  41</w:t>
      </w:r>
      <w:r>
        <w:br/>
      </w:r>
      <w:r>
        <w:rPr>
          <w:rStyle w:val="VerbatimChar"/>
        </w:rPr>
        <w:t xml:space="preserve">##                                           </w:t>
      </w:r>
      <w:r>
        <w:br/>
      </w:r>
      <w:r>
        <w:rPr>
          <w:rStyle w:val="VerbatimChar"/>
        </w:rPr>
        <w:t xml:space="preserve">##                Accuracy : 0.0418          </w:t>
      </w:r>
      <w:r>
        <w:br/>
      </w:r>
      <w:r>
        <w:rPr>
          <w:rStyle w:val="VerbatimChar"/>
        </w:rPr>
        <w:t>##                  95% CI : (0.0302, 0.0563)</w:t>
      </w:r>
      <w:r>
        <w:br/>
      </w:r>
      <w:r>
        <w:rPr>
          <w:rStyle w:val="VerbatimChar"/>
        </w:rPr>
        <w:t xml:space="preserve">##     No Information Rate : 0.9582          </w:t>
      </w:r>
      <w:r>
        <w:br/>
      </w:r>
      <w:r>
        <w:rPr>
          <w:rStyle w:val="VerbatimChar"/>
        </w:rPr>
        <w:t xml:space="preserve">##     P-Value [Acc &gt; NIR] : 1               </w:t>
      </w:r>
      <w:r>
        <w:br/>
      </w:r>
      <w:r>
        <w:rPr>
          <w:rStyle w:val="VerbatimChar"/>
        </w:rPr>
        <w:t xml:space="preserve">##                                           </w:t>
      </w:r>
      <w:r>
        <w:br/>
      </w:r>
      <w:r>
        <w:rPr>
          <w:rStyle w:val="VerbatimChar"/>
        </w:rPr>
        <w:t xml:space="preserve">##                   Kappa : 0               </w:t>
      </w:r>
      <w:r>
        <w:br/>
      </w:r>
      <w:r>
        <w:rPr>
          <w:rStyle w:val="VerbatimChar"/>
        </w:rPr>
        <w:t xml:space="preserve">##                                           </w:t>
      </w:r>
      <w:r>
        <w:br/>
      </w:r>
      <w:r>
        <w:rPr>
          <w:rStyle w:val="VerbatimChar"/>
        </w:rPr>
        <w:t xml:space="preserve">##  </w:t>
      </w:r>
      <w:proofErr w:type="spellStart"/>
      <w:r>
        <w:rPr>
          <w:rStyle w:val="VerbatimChar"/>
        </w:rPr>
        <w:t>Mcnemar's</w:t>
      </w:r>
      <w:proofErr w:type="spellEnd"/>
      <w:r>
        <w:rPr>
          <w:rStyle w:val="VerbatimChar"/>
        </w:rPr>
        <w:t xml:space="preserve"> Test P-Value : &lt;2e-16          </w:t>
      </w:r>
      <w:r>
        <w:br/>
      </w:r>
      <w:r>
        <w:rPr>
          <w:rStyle w:val="VerbatimChar"/>
        </w:rPr>
        <w:t xml:space="preserve">##                                           </w:t>
      </w:r>
      <w:r>
        <w:br/>
      </w:r>
      <w:r>
        <w:rPr>
          <w:rStyle w:val="VerbatimChar"/>
        </w:rPr>
        <w:t xml:space="preserve">##             Sensitivity : 1.00000         </w:t>
      </w:r>
      <w:r>
        <w:br/>
      </w:r>
      <w:r>
        <w:rPr>
          <w:rStyle w:val="VerbatimChar"/>
        </w:rPr>
        <w:t xml:space="preserve">##             Specificity : 0.00000         </w:t>
      </w:r>
      <w:r>
        <w:br/>
      </w:r>
      <w:r>
        <w:rPr>
          <w:rStyle w:val="VerbatimChar"/>
        </w:rPr>
        <w:t xml:space="preserve">##          Pos Pred Value : 0.04184         </w:t>
      </w:r>
      <w:r>
        <w:br/>
      </w:r>
      <w:r>
        <w:rPr>
          <w:rStyle w:val="VerbatimChar"/>
        </w:rPr>
        <w:t xml:space="preserve">##          Neg Pred Value :     </w:t>
      </w:r>
      <w:proofErr w:type="spellStart"/>
      <w:r>
        <w:rPr>
          <w:rStyle w:val="VerbatimChar"/>
        </w:rPr>
        <w:t>NaN</w:t>
      </w:r>
      <w:proofErr w:type="spellEnd"/>
      <w:r>
        <w:rPr>
          <w:rStyle w:val="VerbatimChar"/>
        </w:rPr>
        <w:t xml:space="preserve">         </w:t>
      </w:r>
      <w:r>
        <w:br/>
      </w:r>
      <w:r>
        <w:rPr>
          <w:rStyle w:val="VerbatimChar"/>
        </w:rPr>
        <w:t xml:space="preserve">##              Prevalence : 0.04184         </w:t>
      </w:r>
      <w:r>
        <w:br/>
      </w:r>
      <w:r>
        <w:rPr>
          <w:rStyle w:val="VerbatimChar"/>
        </w:rPr>
        <w:t xml:space="preserve">##          Detection Rate : 0.04184         </w:t>
      </w:r>
      <w:r>
        <w:br/>
      </w:r>
      <w:r>
        <w:rPr>
          <w:rStyle w:val="VerbatimChar"/>
        </w:rPr>
        <w:t xml:space="preserve">##    Detection Prevalence : 1.00000         </w:t>
      </w:r>
      <w:r>
        <w:br/>
      </w:r>
      <w:r>
        <w:rPr>
          <w:rStyle w:val="VerbatimChar"/>
        </w:rPr>
        <w:t xml:space="preserve">##       Balanced Accuracy : 0.50000         </w:t>
      </w:r>
      <w:r>
        <w:br/>
      </w:r>
      <w:r>
        <w:rPr>
          <w:rStyle w:val="VerbatimChar"/>
        </w:rPr>
        <w:t xml:space="preserve">##                                           </w:t>
      </w:r>
      <w:r>
        <w:br/>
      </w:r>
      <w:r>
        <w:rPr>
          <w:rStyle w:val="VerbatimChar"/>
        </w:rPr>
        <w:t xml:space="preserve">##        'Positive' Class : Yes             </w:t>
      </w:r>
      <w:r>
        <w:br/>
      </w:r>
      <w:r>
        <w:rPr>
          <w:rStyle w:val="VerbatimChar"/>
        </w:rPr>
        <w:t xml:space="preserve">## </w:t>
      </w:r>
    </w:p>
    <w:p w14:paraId="61F1FCF1" w14:textId="77777777" w:rsidR="00115C00" w:rsidRDefault="00115C00" w:rsidP="00115C00">
      <w:pPr>
        <w:pStyle w:val="Heading2"/>
      </w:pPr>
      <w:bookmarkStart w:id="33" w:name="confusion-matrix-and-metrics"/>
      <w:bookmarkStart w:id="34" w:name="logistic-regression---ben"/>
      <w:bookmarkEnd w:id="33"/>
      <w:bookmarkEnd w:id="34"/>
      <w:r>
        <w:t>Random Forest - Hunter</w:t>
      </w:r>
    </w:p>
    <w:p w14:paraId="1B81984C" w14:textId="77777777" w:rsidR="00115C00" w:rsidRDefault="00115C00" w:rsidP="00115C00">
      <w:pPr>
        <w:pStyle w:val="Heading3"/>
      </w:pPr>
      <w:r>
        <w:t>Create Models</w:t>
      </w:r>
    </w:p>
    <w:p w14:paraId="55BC60EB" w14:textId="77777777" w:rsidR="00115C00" w:rsidRDefault="00115C00" w:rsidP="00115C00">
      <w:pPr>
        <w:pStyle w:val="SourceCode"/>
      </w:pPr>
      <w:r>
        <w:rPr>
          <w:rStyle w:val="NormalTok"/>
        </w:rPr>
        <w:t xml:space="preserve">train </w:t>
      </w:r>
      <w:r>
        <w:rPr>
          <w:rStyle w:val="OtherTok"/>
        </w:rPr>
        <w:t>&lt;-</w:t>
      </w:r>
      <w:r>
        <w:rPr>
          <w:rStyle w:val="NormalTok"/>
        </w:rPr>
        <w:t xml:space="preserve"> </w:t>
      </w:r>
      <w:proofErr w:type="spellStart"/>
      <w:r>
        <w:rPr>
          <w:rStyle w:val="FunctionTok"/>
        </w:rPr>
        <w:t>createFolds</w:t>
      </w:r>
      <w:proofErr w:type="spellEnd"/>
      <w:r>
        <w:rPr>
          <w:rStyle w:val="NormalTok"/>
        </w:rPr>
        <w:t>(</w:t>
      </w:r>
      <w:proofErr w:type="spellStart"/>
      <w:r>
        <w:rPr>
          <w:rStyle w:val="NormalTok"/>
        </w:rPr>
        <w:t>Stroke_tr</w:t>
      </w:r>
      <w:r>
        <w:rPr>
          <w:rStyle w:val="SpecialCharTok"/>
        </w:rPr>
        <w:t>$</w:t>
      </w:r>
      <w:r>
        <w:rPr>
          <w:rStyle w:val="NormalTok"/>
        </w:rPr>
        <w:t>stroke</w:t>
      </w:r>
      <w:proofErr w:type="spellEnd"/>
      <w:r>
        <w:rPr>
          <w:rStyle w:val="NormalTok"/>
        </w:rPr>
        <w:t xml:space="preserve">, </w:t>
      </w:r>
      <w:r>
        <w:rPr>
          <w:rStyle w:val="AttributeTok"/>
        </w:rPr>
        <w:t>k=</w:t>
      </w:r>
      <w:r>
        <w:rPr>
          <w:rStyle w:val="DecValTok"/>
        </w:rPr>
        <w:t>10</w:t>
      </w:r>
      <w:r>
        <w:rPr>
          <w:rStyle w:val="NormalTok"/>
        </w:rPr>
        <w:t>)</w:t>
      </w:r>
      <w:r>
        <w:br/>
      </w:r>
      <w:r>
        <w:br/>
      </w:r>
      <w:proofErr w:type="spellStart"/>
      <w:r>
        <w:rPr>
          <w:rStyle w:val="NormalTok"/>
        </w:rPr>
        <w:t>rf_stroke</w:t>
      </w:r>
      <w:proofErr w:type="spellEnd"/>
      <w:r>
        <w:rPr>
          <w:rStyle w:val="NormalTok"/>
        </w:rPr>
        <w:t xml:space="preserve"> </w:t>
      </w:r>
      <w:r>
        <w:rPr>
          <w:rStyle w:val="OtherTok"/>
        </w:rPr>
        <w:t>&lt;-</w:t>
      </w:r>
      <w:r>
        <w:rPr>
          <w:rStyle w:val="NormalTok"/>
        </w:rPr>
        <w:t xml:space="preserve"> caret</w:t>
      </w:r>
      <w:r>
        <w:rPr>
          <w:rStyle w:val="SpecialCharTok"/>
        </w:rPr>
        <w:t>::</w:t>
      </w:r>
      <w:r>
        <w:rPr>
          <w:rStyle w:val="FunctionTok"/>
        </w:rPr>
        <w:t>train</w:t>
      </w:r>
      <w:r>
        <w:rPr>
          <w:rStyle w:val="NormalTok"/>
        </w:rPr>
        <w:t>(stroke</w:t>
      </w:r>
      <w:r>
        <w:rPr>
          <w:rStyle w:val="SpecialCharTok"/>
        </w:rPr>
        <w:t>~</w:t>
      </w:r>
      <w:r>
        <w:rPr>
          <w:rStyle w:val="NormalTok"/>
        </w:rPr>
        <w:t xml:space="preserve">., </w:t>
      </w:r>
      <w:r>
        <w:rPr>
          <w:rStyle w:val="AttributeTok"/>
        </w:rPr>
        <w:t>method=</w:t>
      </w:r>
      <w:r>
        <w:rPr>
          <w:rStyle w:val="StringTok"/>
        </w:rPr>
        <w:t>"rf"</w:t>
      </w:r>
      <w:r>
        <w:rPr>
          <w:rStyle w:val="NormalTok"/>
        </w:rPr>
        <w:t xml:space="preserve">, </w:t>
      </w:r>
      <w:r>
        <w:rPr>
          <w:rStyle w:val="AttributeTok"/>
        </w:rPr>
        <w:t>data =</w:t>
      </w:r>
      <w:r>
        <w:rPr>
          <w:rStyle w:val="NormalTok"/>
        </w:rPr>
        <w:t xml:space="preserve"> </w:t>
      </w:r>
      <w:proofErr w:type="spellStart"/>
      <w:r>
        <w:rPr>
          <w:rStyle w:val="NormalTok"/>
        </w:rPr>
        <w:t>Stroke_tr</w:t>
      </w:r>
      <w:proofErr w:type="spellEnd"/>
      <w:r>
        <w:rPr>
          <w:rStyle w:val="NormalTok"/>
        </w:rPr>
        <w:t xml:space="preserve">, </w:t>
      </w:r>
      <w:proofErr w:type="spellStart"/>
      <w:r>
        <w:rPr>
          <w:rStyle w:val="AttributeTok"/>
        </w:rPr>
        <w:t>tuneLength</w:t>
      </w:r>
      <w:proofErr w:type="spellEnd"/>
      <w:r>
        <w:rPr>
          <w:rStyle w:val="AttributeTok"/>
        </w:rPr>
        <w:t xml:space="preserve"> =</w:t>
      </w:r>
      <w:r>
        <w:rPr>
          <w:rStyle w:val="NormalTok"/>
        </w:rPr>
        <w:t xml:space="preserve"> </w:t>
      </w:r>
      <w:r>
        <w:rPr>
          <w:rStyle w:val="DecValTok"/>
        </w:rPr>
        <w:t>5</w:t>
      </w:r>
      <w:r>
        <w:rPr>
          <w:rStyle w:val="NormalTok"/>
        </w:rPr>
        <w:t xml:space="preserve">, </w:t>
      </w:r>
      <w:proofErr w:type="spellStart"/>
      <w:r>
        <w:rPr>
          <w:rStyle w:val="AttributeTok"/>
        </w:rPr>
        <w:t>trControl</w:t>
      </w:r>
      <w:proofErr w:type="spellEnd"/>
      <w:r>
        <w:rPr>
          <w:rStyle w:val="AttributeTok"/>
        </w:rPr>
        <w:t xml:space="preserve"> =</w:t>
      </w:r>
      <w:r>
        <w:rPr>
          <w:rStyle w:val="NormalTok"/>
        </w:rPr>
        <w:t xml:space="preserve"> </w:t>
      </w:r>
      <w:proofErr w:type="spellStart"/>
      <w:r>
        <w:rPr>
          <w:rStyle w:val="FunctionTok"/>
        </w:rPr>
        <w:t>trainControl</w:t>
      </w:r>
      <w:proofErr w:type="spellEnd"/>
      <w:r>
        <w:rPr>
          <w:rStyle w:val="NormalTok"/>
        </w:rPr>
        <w:t>(</w:t>
      </w:r>
      <w:r>
        <w:br/>
      </w:r>
      <w:r>
        <w:rPr>
          <w:rStyle w:val="NormalTok"/>
        </w:rPr>
        <w:t xml:space="preserve">  </w:t>
      </w:r>
      <w:r>
        <w:rPr>
          <w:rStyle w:val="AttributeTok"/>
        </w:rPr>
        <w:t>method =</w:t>
      </w:r>
      <w:r>
        <w:rPr>
          <w:rStyle w:val="NormalTok"/>
        </w:rPr>
        <w:t xml:space="preserve"> </w:t>
      </w:r>
      <w:r>
        <w:rPr>
          <w:rStyle w:val="StringTok"/>
        </w:rPr>
        <w:t>"cv"</w:t>
      </w:r>
      <w:r>
        <w:rPr>
          <w:rStyle w:val="NormalTok"/>
        </w:rPr>
        <w:t xml:space="preserve">, </w:t>
      </w:r>
      <w:proofErr w:type="spellStart"/>
      <w:r>
        <w:rPr>
          <w:rStyle w:val="AttributeTok"/>
        </w:rPr>
        <w:t>indexOut</w:t>
      </w:r>
      <w:proofErr w:type="spellEnd"/>
      <w:r>
        <w:rPr>
          <w:rStyle w:val="AttributeTok"/>
        </w:rPr>
        <w:t xml:space="preserve"> =</w:t>
      </w:r>
      <w:r>
        <w:rPr>
          <w:rStyle w:val="NormalTok"/>
        </w:rPr>
        <w:t xml:space="preserve"> train, </w:t>
      </w:r>
      <w:proofErr w:type="spellStart"/>
      <w:r>
        <w:rPr>
          <w:rStyle w:val="AttributeTok"/>
        </w:rPr>
        <w:t>classProbs</w:t>
      </w:r>
      <w:proofErr w:type="spellEnd"/>
      <w:r>
        <w:rPr>
          <w:rStyle w:val="AttributeTok"/>
        </w:rPr>
        <w:t xml:space="preserve"> =</w:t>
      </w:r>
      <w:r>
        <w:rPr>
          <w:rStyle w:val="NormalTok"/>
        </w:rPr>
        <w:t xml:space="preserve"> </w:t>
      </w:r>
      <w:r>
        <w:rPr>
          <w:rStyle w:val="ConstantTok"/>
        </w:rPr>
        <w:t>TRUE</w:t>
      </w:r>
      <w:r>
        <w:br/>
      </w:r>
      <w:r>
        <w:rPr>
          <w:rStyle w:val="NormalTok"/>
        </w:rPr>
        <w:t>))</w:t>
      </w:r>
      <w:r>
        <w:br/>
      </w:r>
      <w:r>
        <w:br/>
      </w:r>
      <w:proofErr w:type="spellStart"/>
      <w:r>
        <w:rPr>
          <w:rStyle w:val="NormalTok"/>
        </w:rPr>
        <w:t>rf_stroke</w:t>
      </w:r>
      <w:proofErr w:type="spellEnd"/>
    </w:p>
    <w:p w14:paraId="36DEF1E3" w14:textId="77777777" w:rsidR="00115C00" w:rsidRDefault="00115C00" w:rsidP="00115C00">
      <w:pPr>
        <w:pStyle w:val="SourceCode"/>
      </w:pPr>
      <w:r>
        <w:rPr>
          <w:rStyle w:val="VerbatimChar"/>
        </w:rPr>
        <w:lastRenderedPageBreak/>
        <w:t xml:space="preserve">## Random Forest </w:t>
      </w:r>
      <w:r>
        <w:br/>
      </w:r>
      <w:r>
        <w:rPr>
          <w:rStyle w:val="VerbatimChar"/>
        </w:rPr>
        <w:t xml:space="preserve">## </w:t>
      </w:r>
      <w:r>
        <w:br/>
      </w:r>
      <w:r>
        <w:rPr>
          <w:rStyle w:val="VerbatimChar"/>
        </w:rPr>
        <w:t>## 3928 samples</w:t>
      </w:r>
      <w:r>
        <w:br/>
      </w:r>
      <w:r>
        <w:rPr>
          <w:rStyle w:val="VerbatimChar"/>
        </w:rPr>
        <w:t>##   10 predictor</w:t>
      </w:r>
      <w:r>
        <w:br/>
      </w:r>
      <w:r>
        <w:rPr>
          <w:rStyle w:val="VerbatimChar"/>
        </w:rPr>
        <w:t xml:space="preserve">##    2 classes: 'No', 'Yes' </w:t>
      </w:r>
      <w:r>
        <w:br/>
      </w:r>
      <w:r>
        <w:rPr>
          <w:rStyle w:val="VerbatimChar"/>
        </w:rPr>
        <w:t xml:space="preserve">## </w:t>
      </w:r>
      <w:r>
        <w:br/>
      </w:r>
      <w:r>
        <w:rPr>
          <w:rStyle w:val="VerbatimChar"/>
        </w:rPr>
        <w:t>## No pre-processing</w:t>
      </w:r>
      <w:r>
        <w:br/>
      </w:r>
      <w:r>
        <w:rPr>
          <w:rStyle w:val="VerbatimChar"/>
        </w:rPr>
        <w:t xml:space="preserve">## Resampling: Cross-Validated (10 fold) </w:t>
      </w:r>
      <w:r>
        <w:br/>
      </w:r>
      <w:r>
        <w:rPr>
          <w:rStyle w:val="VerbatimChar"/>
        </w:rPr>
        <w:t xml:space="preserve">## Summary of sample sizes: 3535, 3535, 3535, 3535, 3536, 3535, ... </w:t>
      </w:r>
      <w:r>
        <w:br/>
      </w:r>
      <w:r>
        <w:rPr>
          <w:rStyle w:val="VerbatimChar"/>
        </w:rPr>
        <w:t>## Resampling results across tuning parameters:</w:t>
      </w:r>
      <w:r>
        <w:br/>
      </w:r>
      <w:r>
        <w:rPr>
          <w:rStyle w:val="VerbatimChar"/>
        </w:rPr>
        <w:t xml:space="preserve">## </w:t>
      </w:r>
      <w:r>
        <w:br/>
      </w:r>
      <w:r>
        <w:rPr>
          <w:rStyle w:val="VerbatimChar"/>
        </w:rPr>
        <w:t xml:space="preserve">##   </w:t>
      </w:r>
      <w:proofErr w:type="spellStart"/>
      <w:r>
        <w:rPr>
          <w:rStyle w:val="VerbatimChar"/>
        </w:rPr>
        <w:t>mtry</w:t>
      </w:r>
      <w:proofErr w:type="spellEnd"/>
      <w:r>
        <w:rPr>
          <w:rStyle w:val="VerbatimChar"/>
        </w:rPr>
        <w:t xml:space="preserve">  Accuracy   Kappa     </w:t>
      </w:r>
      <w:r>
        <w:br/>
      </w:r>
      <w:r>
        <w:rPr>
          <w:rStyle w:val="VerbatimChar"/>
        </w:rPr>
        <w:t>##    2    0.9577400  0.02032707</w:t>
      </w:r>
      <w:r>
        <w:br/>
      </w:r>
      <w:r>
        <w:rPr>
          <w:rStyle w:val="VerbatimChar"/>
        </w:rPr>
        <w:t>##    5    0.9961800  0.94974337</w:t>
      </w:r>
      <w:r>
        <w:br/>
      </w:r>
      <w:r>
        <w:rPr>
          <w:rStyle w:val="VerbatimChar"/>
        </w:rPr>
        <w:t>##    8    0.9961800  0.94974337</w:t>
      </w:r>
      <w:r>
        <w:br/>
      </w:r>
      <w:r>
        <w:rPr>
          <w:rStyle w:val="VerbatimChar"/>
        </w:rPr>
        <w:t>##   11    0.9959255  0.94678592</w:t>
      </w:r>
      <w:r>
        <w:br/>
      </w:r>
      <w:r>
        <w:rPr>
          <w:rStyle w:val="VerbatimChar"/>
        </w:rPr>
        <w:t>##   15    0.9959255  0.94678592</w:t>
      </w:r>
      <w:r>
        <w:br/>
      </w:r>
      <w:r>
        <w:rPr>
          <w:rStyle w:val="VerbatimChar"/>
        </w:rPr>
        <w:t xml:space="preserve">## </w:t>
      </w:r>
      <w:r>
        <w:br/>
      </w:r>
      <w:r>
        <w:rPr>
          <w:rStyle w:val="VerbatimChar"/>
        </w:rPr>
        <w:t>## Accuracy was used to select the optimal model using the largest value.</w:t>
      </w:r>
      <w:r>
        <w:br/>
      </w:r>
      <w:r>
        <w:rPr>
          <w:rStyle w:val="VerbatimChar"/>
        </w:rPr>
        <w:t xml:space="preserve">## The final value used for the model was </w:t>
      </w:r>
      <w:proofErr w:type="spellStart"/>
      <w:r>
        <w:rPr>
          <w:rStyle w:val="VerbatimChar"/>
        </w:rPr>
        <w:t>mtry</w:t>
      </w:r>
      <w:proofErr w:type="spellEnd"/>
      <w:r>
        <w:rPr>
          <w:rStyle w:val="VerbatimChar"/>
        </w:rPr>
        <w:t xml:space="preserve"> = 5.</w:t>
      </w:r>
    </w:p>
    <w:p w14:paraId="21F25521" w14:textId="77777777" w:rsidR="00115C00" w:rsidRDefault="00115C00" w:rsidP="00115C00">
      <w:pPr>
        <w:pStyle w:val="SourceCode"/>
      </w:pPr>
      <w:r>
        <w:rPr>
          <w:rStyle w:val="NormalTok"/>
        </w:rPr>
        <w:t xml:space="preserve">train </w:t>
      </w:r>
      <w:r>
        <w:rPr>
          <w:rStyle w:val="OtherTok"/>
        </w:rPr>
        <w:t>&lt;-</w:t>
      </w:r>
      <w:r>
        <w:rPr>
          <w:rStyle w:val="NormalTok"/>
        </w:rPr>
        <w:t xml:space="preserve"> </w:t>
      </w:r>
      <w:proofErr w:type="spellStart"/>
      <w:r>
        <w:rPr>
          <w:rStyle w:val="FunctionTok"/>
        </w:rPr>
        <w:t>createFolds</w:t>
      </w:r>
      <w:proofErr w:type="spellEnd"/>
      <w:r>
        <w:rPr>
          <w:rStyle w:val="NormalTok"/>
        </w:rPr>
        <w:t>(</w:t>
      </w:r>
      <w:proofErr w:type="spellStart"/>
      <w:r>
        <w:rPr>
          <w:rStyle w:val="NormalTok"/>
        </w:rPr>
        <w:t>Stroke_over_z</w:t>
      </w:r>
      <w:r>
        <w:rPr>
          <w:rStyle w:val="SpecialCharTok"/>
        </w:rPr>
        <w:t>$</w:t>
      </w:r>
      <w:r>
        <w:rPr>
          <w:rStyle w:val="NormalTok"/>
        </w:rPr>
        <w:t>stroke</w:t>
      </w:r>
      <w:proofErr w:type="spellEnd"/>
      <w:r>
        <w:rPr>
          <w:rStyle w:val="NormalTok"/>
        </w:rPr>
        <w:t xml:space="preserve">, </w:t>
      </w:r>
      <w:r>
        <w:rPr>
          <w:rStyle w:val="AttributeTok"/>
        </w:rPr>
        <w:t>k=</w:t>
      </w:r>
      <w:r>
        <w:rPr>
          <w:rStyle w:val="DecValTok"/>
        </w:rPr>
        <w:t>10</w:t>
      </w:r>
      <w:r>
        <w:rPr>
          <w:rStyle w:val="NormalTok"/>
        </w:rPr>
        <w:t>)</w:t>
      </w:r>
      <w:r>
        <w:br/>
      </w:r>
      <w:r>
        <w:br/>
      </w:r>
      <w:proofErr w:type="spellStart"/>
      <w:r>
        <w:rPr>
          <w:rStyle w:val="NormalTok"/>
        </w:rPr>
        <w:t>rf_stroke_bal</w:t>
      </w:r>
      <w:proofErr w:type="spellEnd"/>
      <w:r>
        <w:rPr>
          <w:rStyle w:val="NormalTok"/>
        </w:rPr>
        <w:t xml:space="preserve"> </w:t>
      </w:r>
      <w:r>
        <w:rPr>
          <w:rStyle w:val="OtherTok"/>
        </w:rPr>
        <w:t>&lt;-</w:t>
      </w:r>
      <w:r>
        <w:rPr>
          <w:rStyle w:val="NormalTok"/>
        </w:rPr>
        <w:t xml:space="preserve"> caret</w:t>
      </w:r>
      <w:r>
        <w:rPr>
          <w:rStyle w:val="SpecialCharTok"/>
        </w:rPr>
        <w:t>::</w:t>
      </w:r>
      <w:r>
        <w:rPr>
          <w:rStyle w:val="FunctionTok"/>
        </w:rPr>
        <w:t>train</w:t>
      </w:r>
      <w:r>
        <w:rPr>
          <w:rStyle w:val="NormalTok"/>
        </w:rPr>
        <w:t>(stroke</w:t>
      </w:r>
      <w:r>
        <w:rPr>
          <w:rStyle w:val="SpecialCharTok"/>
        </w:rPr>
        <w:t>~</w:t>
      </w:r>
      <w:r>
        <w:rPr>
          <w:rStyle w:val="NormalTok"/>
        </w:rPr>
        <w:t xml:space="preserve">., </w:t>
      </w:r>
      <w:r>
        <w:rPr>
          <w:rStyle w:val="AttributeTok"/>
        </w:rPr>
        <w:t>method=</w:t>
      </w:r>
      <w:r>
        <w:rPr>
          <w:rStyle w:val="StringTok"/>
        </w:rPr>
        <w:t>"rf"</w:t>
      </w:r>
      <w:r>
        <w:rPr>
          <w:rStyle w:val="NormalTok"/>
        </w:rPr>
        <w:t xml:space="preserve">, </w:t>
      </w:r>
      <w:r>
        <w:rPr>
          <w:rStyle w:val="AttributeTok"/>
        </w:rPr>
        <w:t>data =</w:t>
      </w:r>
      <w:r>
        <w:rPr>
          <w:rStyle w:val="NormalTok"/>
        </w:rPr>
        <w:t xml:space="preserve"> </w:t>
      </w:r>
      <w:proofErr w:type="spellStart"/>
      <w:r>
        <w:rPr>
          <w:rStyle w:val="NormalTok"/>
        </w:rPr>
        <w:t>Stroke_over_z</w:t>
      </w:r>
      <w:proofErr w:type="spellEnd"/>
      <w:r>
        <w:rPr>
          <w:rStyle w:val="NormalTok"/>
        </w:rPr>
        <w:t xml:space="preserve">, </w:t>
      </w:r>
      <w:proofErr w:type="spellStart"/>
      <w:r>
        <w:rPr>
          <w:rStyle w:val="AttributeTok"/>
        </w:rPr>
        <w:t>tuneLength</w:t>
      </w:r>
      <w:proofErr w:type="spellEnd"/>
      <w:r>
        <w:rPr>
          <w:rStyle w:val="AttributeTok"/>
        </w:rPr>
        <w:t xml:space="preserve"> =</w:t>
      </w:r>
      <w:r>
        <w:rPr>
          <w:rStyle w:val="NormalTok"/>
        </w:rPr>
        <w:t xml:space="preserve"> </w:t>
      </w:r>
      <w:r>
        <w:rPr>
          <w:rStyle w:val="DecValTok"/>
        </w:rPr>
        <w:t>5</w:t>
      </w:r>
      <w:r>
        <w:rPr>
          <w:rStyle w:val="NormalTok"/>
        </w:rPr>
        <w:t xml:space="preserve">,  </w:t>
      </w:r>
      <w:proofErr w:type="spellStart"/>
      <w:r>
        <w:rPr>
          <w:rStyle w:val="AttributeTok"/>
        </w:rPr>
        <w:t>trControl</w:t>
      </w:r>
      <w:proofErr w:type="spellEnd"/>
      <w:r>
        <w:rPr>
          <w:rStyle w:val="AttributeTok"/>
        </w:rPr>
        <w:t xml:space="preserve"> =</w:t>
      </w:r>
      <w:r>
        <w:rPr>
          <w:rStyle w:val="NormalTok"/>
        </w:rPr>
        <w:t xml:space="preserve"> </w:t>
      </w:r>
      <w:proofErr w:type="spellStart"/>
      <w:r>
        <w:rPr>
          <w:rStyle w:val="FunctionTok"/>
        </w:rPr>
        <w:t>trainControl</w:t>
      </w:r>
      <w:proofErr w:type="spellEnd"/>
      <w:r>
        <w:rPr>
          <w:rStyle w:val="NormalTok"/>
        </w:rPr>
        <w:t>(</w:t>
      </w:r>
      <w:r>
        <w:br/>
      </w:r>
      <w:r>
        <w:rPr>
          <w:rStyle w:val="NormalTok"/>
        </w:rPr>
        <w:t xml:space="preserve">  </w:t>
      </w:r>
      <w:r>
        <w:rPr>
          <w:rStyle w:val="AttributeTok"/>
        </w:rPr>
        <w:t>method =</w:t>
      </w:r>
      <w:r>
        <w:rPr>
          <w:rStyle w:val="NormalTok"/>
        </w:rPr>
        <w:t xml:space="preserve"> </w:t>
      </w:r>
      <w:r>
        <w:rPr>
          <w:rStyle w:val="StringTok"/>
        </w:rPr>
        <w:t>"cv"</w:t>
      </w:r>
      <w:r>
        <w:rPr>
          <w:rStyle w:val="NormalTok"/>
        </w:rPr>
        <w:t xml:space="preserve">, </w:t>
      </w:r>
      <w:proofErr w:type="spellStart"/>
      <w:r>
        <w:rPr>
          <w:rStyle w:val="AttributeTok"/>
        </w:rPr>
        <w:t>indexOut</w:t>
      </w:r>
      <w:proofErr w:type="spellEnd"/>
      <w:r>
        <w:rPr>
          <w:rStyle w:val="AttributeTok"/>
        </w:rPr>
        <w:t xml:space="preserve"> =</w:t>
      </w:r>
      <w:r>
        <w:rPr>
          <w:rStyle w:val="NormalTok"/>
        </w:rPr>
        <w:t xml:space="preserve"> train</w:t>
      </w:r>
      <w:r>
        <w:br/>
      </w:r>
      <w:r>
        <w:rPr>
          <w:rStyle w:val="NormalTok"/>
        </w:rPr>
        <w:t>))</w:t>
      </w:r>
      <w:r>
        <w:br/>
      </w:r>
      <w:r>
        <w:br/>
      </w:r>
      <w:r>
        <w:br/>
      </w:r>
      <w:proofErr w:type="spellStart"/>
      <w:r>
        <w:rPr>
          <w:rStyle w:val="NormalTok"/>
        </w:rPr>
        <w:t>rf_stroke_bal</w:t>
      </w:r>
      <w:proofErr w:type="spellEnd"/>
    </w:p>
    <w:p w14:paraId="68B88749" w14:textId="77777777" w:rsidR="00115C00" w:rsidRDefault="00115C00" w:rsidP="00115C00">
      <w:pPr>
        <w:pStyle w:val="SourceCode"/>
      </w:pPr>
      <w:r>
        <w:rPr>
          <w:rStyle w:val="VerbatimChar"/>
        </w:rPr>
        <w:t xml:space="preserve">## Random Forest </w:t>
      </w:r>
      <w:r>
        <w:br/>
      </w:r>
      <w:r>
        <w:rPr>
          <w:rStyle w:val="VerbatimChar"/>
        </w:rPr>
        <w:t xml:space="preserve">## </w:t>
      </w:r>
      <w:r>
        <w:br/>
      </w:r>
      <w:r>
        <w:rPr>
          <w:rStyle w:val="VerbatimChar"/>
        </w:rPr>
        <w:t>## 7520 samples</w:t>
      </w:r>
      <w:r>
        <w:br/>
      </w:r>
      <w:r>
        <w:rPr>
          <w:rStyle w:val="VerbatimChar"/>
        </w:rPr>
        <w:t>##   10 predictor</w:t>
      </w:r>
      <w:r>
        <w:br/>
      </w:r>
      <w:r>
        <w:rPr>
          <w:rStyle w:val="VerbatimChar"/>
        </w:rPr>
        <w:t xml:space="preserve">##    2 classes: 'No', 'Yes' </w:t>
      </w:r>
      <w:r>
        <w:br/>
      </w:r>
      <w:r>
        <w:rPr>
          <w:rStyle w:val="VerbatimChar"/>
        </w:rPr>
        <w:t xml:space="preserve">## </w:t>
      </w:r>
      <w:r>
        <w:br/>
      </w:r>
      <w:r>
        <w:rPr>
          <w:rStyle w:val="VerbatimChar"/>
        </w:rPr>
        <w:t>## No pre-processing</w:t>
      </w:r>
      <w:r>
        <w:br/>
      </w:r>
      <w:r>
        <w:rPr>
          <w:rStyle w:val="VerbatimChar"/>
        </w:rPr>
        <w:t xml:space="preserve">## Resampling: Cross-Validated (10 fold) </w:t>
      </w:r>
      <w:r>
        <w:br/>
      </w:r>
      <w:r>
        <w:rPr>
          <w:rStyle w:val="VerbatimChar"/>
        </w:rPr>
        <w:t xml:space="preserve">## Summary of sample sizes: 6768, 6768, 6768, 6768, 6768, 6768, ... </w:t>
      </w:r>
      <w:r>
        <w:br/>
      </w:r>
      <w:r>
        <w:rPr>
          <w:rStyle w:val="VerbatimChar"/>
        </w:rPr>
        <w:t>## Resampling results across tuning parameters:</w:t>
      </w:r>
      <w:r>
        <w:br/>
      </w:r>
      <w:r>
        <w:rPr>
          <w:rStyle w:val="VerbatimChar"/>
        </w:rPr>
        <w:t xml:space="preserve">## </w:t>
      </w:r>
      <w:r>
        <w:br/>
      </w:r>
      <w:r>
        <w:rPr>
          <w:rStyle w:val="VerbatimChar"/>
        </w:rPr>
        <w:t xml:space="preserve">##   </w:t>
      </w:r>
      <w:proofErr w:type="spellStart"/>
      <w:r>
        <w:rPr>
          <w:rStyle w:val="VerbatimChar"/>
        </w:rPr>
        <w:t>mtry</w:t>
      </w:r>
      <w:proofErr w:type="spellEnd"/>
      <w:r>
        <w:rPr>
          <w:rStyle w:val="VerbatimChar"/>
        </w:rPr>
        <w:t xml:space="preserve">  Accuracy   Kappa    </w:t>
      </w:r>
      <w:r>
        <w:br/>
      </w:r>
      <w:r>
        <w:rPr>
          <w:rStyle w:val="VerbatimChar"/>
        </w:rPr>
        <w:t>##    2    0.9027926  0.8055851</w:t>
      </w:r>
      <w:r>
        <w:br/>
      </w:r>
      <w:r>
        <w:rPr>
          <w:rStyle w:val="VerbatimChar"/>
        </w:rPr>
        <w:t>##    5    0.9990691  0.9981383</w:t>
      </w:r>
      <w:r>
        <w:br/>
      </w:r>
      <w:r>
        <w:rPr>
          <w:rStyle w:val="VerbatimChar"/>
        </w:rPr>
        <w:t>##    8    0.9990691  0.9981383</w:t>
      </w:r>
      <w:r>
        <w:br/>
      </w:r>
      <w:r>
        <w:rPr>
          <w:rStyle w:val="VerbatimChar"/>
        </w:rPr>
        <w:t>##   11    0.9985372  0.9970745</w:t>
      </w:r>
      <w:r>
        <w:br/>
      </w:r>
      <w:r>
        <w:rPr>
          <w:rStyle w:val="VerbatimChar"/>
        </w:rPr>
        <w:t>##   15    0.9986702  0.9973404</w:t>
      </w:r>
      <w:r>
        <w:br/>
      </w:r>
      <w:r>
        <w:rPr>
          <w:rStyle w:val="VerbatimChar"/>
        </w:rPr>
        <w:t xml:space="preserve">## </w:t>
      </w:r>
      <w:r>
        <w:br/>
      </w:r>
      <w:r>
        <w:rPr>
          <w:rStyle w:val="VerbatimChar"/>
        </w:rPr>
        <w:lastRenderedPageBreak/>
        <w:t>## Accuracy was used to select the optimal model using the largest value.</w:t>
      </w:r>
      <w:r>
        <w:br/>
      </w:r>
      <w:r>
        <w:rPr>
          <w:rStyle w:val="VerbatimChar"/>
        </w:rPr>
        <w:t xml:space="preserve">## The final value used for the model was </w:t>
      </w:r>
      <w:proofErr w:type="spellStart"/>
      <w:r>
        <w:rPr>
          <w:rStyle w:val="VerbatimChar"/>
        </w:rPr>
        <w:t>mtry</w:t>
      </w:r>
      <w:proofErr w:type="spellEnd"/>
      <w:r>
        <w:rPr>
          <w:rStyle w:val="VerbatimChar"/>
        </w:rPr>
        <w:t xml:space="preserve"> = 5.</w:t>
      </w:r>
    </w:p>
    <w:p w14:paraId="0A2AF37C" w14:textId="77777777" w:rsidR="00115C00" w:rsidRDefault="00115C00" w:rsidP="00115C00">
      <w:pPr>
        <w:pStyle w:val="SourceCode"/>
      </w:pPr>
      <w:proofErr w:type="spellStart"/>
      <w:r>
        <w:rPr>
          <w:rStyle w:val="NormalTok"/>
        </w:rPr>
        <w:t>rf_stroke_bal</w:t>
      </w:r>
      <w:r>
        <w:rPr>
          <w:rStyle w:val="SpecialCharTok"/>
        </w:rPr>
        <w:t>$</w:t>
      </w:r>
      <w:r>
        <w:rPr>
          <w:rStyle w:val="NormalTok"/>
        </w:rPr>
        <w:t>finalModel</w:t>
      </w:r>
      <w:proofErr w:type="spellEnd"/>
    </w:p>
    <w:p w14:paraId="2CCB881B" w14:textId="77777777" w:rsidR="00115C00" w:rsidRDefault="00115C00" w:rsidP="00115C00">
      <w:pPr>
        <w:pStyle w:val="SourceCode"/>
      </w:pPr>
      <w:r>
        <w:rPr>
          <w:rStyle w:val="VerbatimChar"/>
        </w:rPr>
        <w:t xml:space="preserve">## </w:t>
      </w:r>
      <w:r>
        <w:br/>
      </w:r>
      <w:r>
        <w:rPr>
          <w:rStyle w:val="VerbatimChar"/>
        </w:rPr>
        <w:t>## Call:</w:t>
      </w:r>
      <w:r>
        <w:br/>
      </w:r>
      <w:r>
        <w:rPr>
          <w:rStyle w:val="VerbatimChar"/>
        </w:rPr>
        <w:t xml:space="preserve">##  </w:t>
      </w:r>
      <w:proofErr w:type="spellStart"/>
      <w:r>
        <w:rPr>
          <w:rStyle w:val="VerbatimChar"/>
        </w:rPr>
        <w:t>randomForest</w:t>
      </w:r>
      <w:proofErr w:type="spellEnd"/>
      <w:r>
        <w:rPr>
          <w:rStyle w:val="VerbatimChar"/>
        </w:rPr>
        <w:t xml:space="preserve">(x = x, y = y, </w:t>
      </w:r>
      <w:proofErr w:type="spellStart"/>
      <w:r>
        <w:rPr>
          <w:rStyle w:val="VerbatimChar"/>
        </w:rPr>
        <w:t>mtry</w:t>
      </w:r>
      <w:proofErr w:type="spellEnd"/>
      <w:r>
        <w:rPr>
          <w:rStyle w:val="VerbatimChar"/>
        </w:rPr>
        <w:t xml:space="preserve"> = min(</w:t>
      </w:r>
      <w:proofErr w:type="spellStart"/>
      <w:r>
        <w:rPr>
          <w:rStyle w:val="VerbatimChar"/>
        </w:rPr>
        <w:t>param$mtry</w:t>
      </w:r>
      <w:proofErr w:type="spellEnd"/>
      <w:r>
        <w:rPr>
          <w:rStyle w:val="VerbatimChar"/>
        </w:rPr>
        <w:t xml:space="preserve">, </w:t>
      </w:r>
      <w:proofErr w:type="spellStart"/>
      <w:r>
        <w:rPr>
          <w:rStyle w:val="VerbatimChar"/>
        </w:rPr>
        <w:t>ncol</w:t>
      </w:r>
      <w:proofErr w:type="spellEnd"/>
      <w:r>
        <w:rPr>
          <w:rStyle w:val="VerbatimChar"/>
        </w:rPr>
        <w:t xml:space="preserve">(x))) </w:t>
      </w:r>
      <w:r>
        <w:br/>
      </w:r>
      <w:r>
        <w:rPr>
          <w:rStyle w:val="VerbatimChar"/>
        </w:rPr>
        <w:t>##                Type of random forest: classification</w:t>
      </w:r>
      <w:r>
        <w:br/>
      </w:r>
      <w:r>
        <w:rPr>
          <w:rStyle w:val="VerbatimChar"/>
        </w:rPr>
        <w:t>##                      Number of trees: 500</w:t>
      </w:r>
      <w:r>
        <w:br/>
      </w:r>
      <w:r>
        <w:rPr>
          <w:rStyle w:val="VerbatimChar"/>
        </w:rPr>
        <w:t>## No. of variables tried at each split: 5</w:t>
      </w:r>
      <w:r>
        <w:br/>
      </w:r>
      <w:r>
        <w:rPr>
          <w:rStyle w:val="VerbatimChar"/>
        </w:rPr>
        <w:t xml:space="preserve">## </w:t>
      </w:r>
      <w:r>
        <w:br/>
      </w:r>
      <w:r>
        <w:rPr>
          <w:rStyle w:val="VerbatimChar"/>
        </w:rPr>
        <w:t>##         OOB estimate of  error rate: 0.51%</w:t>
      </w:r>
      <w:r>
        <w:br/>
      </w:r>
      <w:r>
        <w:rPr>
          <w:rStyle w:val="VerbatimChar"/>
        </w:rPr>
        <w:t>## Confusion matrix:</w:t>
      </w:r>
      <w:r>
        <w:br/>
      </w:r>
      <w:r>
        <w:rPr>
          <w:rStyle w:val="VerbatimChar"/>
        </w:rPr>
        <w:t xml:space="preserve">##       No  Yes </w:t>
      </w:r>
      <w:proofErr w:type="spellStart"/>
      <w:r>
        <w:rPr>
          <w:rStyle w:val="VerbatimChar"/>
        </w:rPr>
        <w:t>class.error</w:t>
      </w:r>
      <w:proofErr w:type="spellEnd"/>
      <w:r>
        <w:br/>
      </w:r>
      <w:r>
        <w:rPr>
          <w:rStyle w:val="VerbatimChar"/>
        </w:rPr>
        <w:t>## No  3722   38  0.01010638</w:t>
      </w:r>
      <w:r>
        <w:br/>
      </w:r>
      <w:r>
        <w:rPr>
          <w:rStyle w:val="VerbatimChar"/>
        </w:rPr>
        <w:t>## Yes    0 3760  0.00000000</w:t>
      </w:r>
    </w:p>
    <w:p w14:paraId="17314628" w14:textId="77777777" w:rsidR="00115C00" w:rsidRDefault="00115C00" w:rsidP="00115C00">
      <w:pPr>
        <w:pStyle w:val="Heading3"/>
      </w:pPr>
      <w:bookmarkStart w:id="35" w:name="create-models"/>
      <w:bookmarkEnd w:id="35"/>
      <w:r>
        <w:t>Confusion Matrices</w:t>
      </w:r>
    </w:p>
    <w:p w14:paraId="585D37E8" w14:textId="77777777" w:rsidR="00115C00" w:rsidRDefault="00115C00" w:rsidP="00115C00">
      <w:pPr>
        <w:pStyle w:val="SourceCode"/>
      </w:pPr>
      <w:proofErr w:type="spellStart"/>
      <w:r>
        <w:rPr>
          <w:rStyle w:val="NormalTok"/>
        </w:rPr>
        <w:t>rf_reg</w:t>
      </w:r>
      <w:proofErr w:type="spellEnd"/>
      <w:r>
        <w:rPr>
          <w:rStyle w:val="NormalTok"/>
        </w:rPr>
        <w:t xml:space="preserve"> </w:t>
      </w:r>
      <w:r>
        <w:rPr>
          <w:rStyle w:val="OtherTok"/>
        </w:rPr>
        <w:t>&lt;-</w:t>
      </w:r>
      <w:r>
        <w:rPr>
          <w:rStyle w:val="NormalTok"/>
        </w:rPr>
        <w:t xml:space="preserve"> </w:t>
      </w:r>
      <w:proofErr w:type="spellStart"/>
      <w:r>
        <w:rPr>
          <w:rStyle w:val="FunctionTok"/>
        </w:rPr>
        <w:t>confusionMatrix</w:t>
      </w:r>
      <w:proofErr w:type="spellEnd"/>
      <w:r>
        <w:rPr>
          <w:rStyle w:val="NormalTok"/>
        </w:rPr>
        <w:t>(</w:t>
      </w:r>
      <w:r>
        <w:rPr>
          <w:rStyle w:val="AttributeTok"/>
        </w:rPr>
        <w:t>data =</w:t>
      </w:r>
      <w:r>
        <w:rPr>
          <w:rStyle w:val="NormalTok"/>
        </w:rPr>
        <w:t xml:space="preserve"> </w:t>
      </w:r>
      <w:r>
        <w:rPr>
          <w:rStyle w:val="FunctionTok"/>
        </w:rPr>
        <w:t>predict</w:t>
      </w:r>
      <w:r>
        <w:rPr>
          <w:rStyle w:val="NormalTok"/>
        </w:rPr>
        <w:t>(</w:t>
      </w:r>
      <w:proofErr w:type="spellStart"/>
      <w:r>
        <w:rPr>
          <w:rStyle w:val="NormalTok"/>
        </w:rPr>
        <w:t>rf_stroke</w:t>
      </w:r>
      <w:proofErr w:type="spellEnd"/>
      <w:r>
        <w:rPr>
          <w:rStyle w:val="NormalTok"/>
        </w:rPr>
        <w:t xml:space="preserve">, </w:t>
      </w:r>
      <w:proofErr w:type="spellStart"/>
      <w:r>
        <w:rPr>
          <w:rStyle w:val="NormalTok"/>
        </w:rPr>
        <w:t>Stroke_test</w:t>
      </w:r>
      <w:proofErr w:type="spellEnd"/>
      <w:r>
        <w:rPr>
          <w:rStyle w:val="NormalTok"/>
        </w:rPr>
        <w:t xml:space="preserve">), </w:t>
      </w:r>
      <w:r>
        <w:rPr>
          <w:rStyle w:val="AttributeTok"/>
        </w:rPr>
        <w:t>ref =</w:t>
      </w:r>
      <w:r>
        <w:rPr>
          <w:rStyle w:val="NormalTok"/>
        </w:rPr>
        <w:t xml:space="preserve"> </w:t>
      </w:r>
      <w:proofErr w:type="spellStart"/>
      <w:r>
        <w:rPr>
          <w:rStyle w:val="NormalTok"/>
        </w:rPr>
        <w:t>Stroke_test</w:t>
      </w:r>
      <w:r>
        <w:rPr>
          <w:rStyle w:val="SpecialCharTok"/>
        </w:rPr>
        <w:t>$</w:t>
      </w:r>
      <w:r>
        <w:rPr>
          <w:rStyle w:val="NormalTok"/>
        </w:rPr>
        <w:t>stroke</w:t>
      </w:r>
      <w:proofErr w:type="spellEnd"/>
      <w:r>
        <w:rPr>
          <w:rStyle w:val="NormalTok"/>
        </w:rPr>
        <w:t xml:space="preserve">, </w:t>
      </w:r>
      <w:r>
        <w:rPr>
          <w:rStyle w:val="AttributeTok"/>
        </w:rPr>
        <w:t>positive =</w:t>
      </w:r>
      <w:r>
        <w:rPr>
          <w:rStyle w:val="NormalTok"/>
        </w:rPr>
        <w:t xml:space="preserve"> </w:t>
      </w:r>
      <w:r>
        <w:rPr>
          <w:rStyle w:val="StringTok"/>
        </w:rPr>
        <w:t>"Yes"</w:t>
      </w:r>
      <w:r>
        <w:rPr>
          <w:rStyle w:val="NormalTok"/>
        </w:rPr>
        <w:t>)</w:t>
      </w:r>
      <w:r>
        <w:br/>
      </w:r>
      <w:proofErr w:type="spellStart"/>
      <w:r>
        <w:rPr>
          <w:rStyle w:val="NormalTok"/>
        </w:rPr>
        <w:t>rf_reg</w:t>
      </w:r>
      <w:proofErr w:type="spellEnd"/>
    </w:p>
    <w:p w14:paraId="0B36B526" w14:textId="77777777" w:rsidR="00115C00" w:rsidRDefault="00115C00" w:rsidP="00115C00">
      <w:pPr>
        <w:pStyle w:val="SourceCode"/>
      </w:pPr>
      <w:r>
        <w:rPr>
          <w:rStyle w:val="VerbatimChar"/>
        </w:rPr>
        <w:t>## Confusion Matrix and Statistics</w:t>
      </w:r>
      <w:r>
        <w:br/>
      </w:r>
      <w:r>
        <w:rPr>
          <w:rStyle w:val="VerbatimChar"/>
        </w:rPr>
        <w:t xml:space="preserve">## </w:t>
      </w:r>
      <w:r>
        <w:br/>
      </w:r>
      <w:r>
        <w:rPr>
          <w:rStyle w:val="VerbatimChar"/>
        </w:rPr>
        <w:t>##           Reference</w:t>
      </w:r>
      <w:r>
        <w:br/>
      </w:r>
      <w:r>
        <w:rPr>
          <w:rStyle w:val="VerbatimChar"/>
        </w:rPr>
        <w:t>## Prediction  No Yes</w:t>
      </w:r>
      <w:r>
        <w:br/>
      </w:r>
      <w:r>
        <w:rPr>
          <w:rStyle w:val="VerbatimChar"/>
        </w:rPr>
        <w:t>##        No  939  41</w:t>
      </w:r>
      <w:r>
        <w:br/>
      </w:r>
      <w:r>
        <w:rPr>
          <w:rStyle w:val="VerbatimChar"/>
        </w:rPr>
        <w:t>##        Yes   0   0</w:t>
      </w:r>
      <w:r>
        <w:br/>
      </w:r>
      <w:r>
        <w:rPr>
          <w:rStyle w:val="VerbatimChar"/>
        </w:rPr>
        <w:t xml:space="preserve">##                                           </w:t>
      </w:r>
      <w:r>
        <w:br/>
      </w:r>
      <w:r>
        <w:rPr>
          <w:rStyle w:val="VerbatimChar"/>
        </w:rPr>
        <w:t xml:space="preserve">##                Accuracy : 0.9582          </w:t>
      </w:r>
      <w:r>
        <w:br/>
      </w:r>
      <w:r>
        <w:rPr>
          <w:rStyle w:val="VerbatimChar"/>
        </w:rPr>
        <w:t>##                  95% CI : (0.9437, 0.9698)</w:t>
      </w:r>
      <w:r>
        <w:br/>
      </w:r>
      <w:r>
        <w:rPr>
          <w:rStyle w:val="VerbatimChar"/>
        </w:rPr>
        <w:t xml:space="preserve">##     No Information Rate : 0.9582          </w:t>
      </w:r>
      <w:r>
        <w:br/>
      </w:r>
      <w:r>
        <w:rPr>
          <w:rStyle w:val="VerbatimChar"/>
        </w:rPr>
        <w:t xml:space="preserve">##     P-Value [Acc &gt; NIR] : 0.5414          </w:t>
      </w:r>
      <w:r>
        <w:br/>
      </w:r>
      <w:r>
        <w:rPr>
          <w:rStyle w:val="VerbatimChar"/>
        </w:rPr>
        <w:t xml:space="preserve">##                                           </w:t>
      </w:r>
      <w:r>
        <w:br/>
      </w:r>
      <w:r>
        <w:rPr>
          <w:rStyle w:val="VerbatimChar"/>
        </w:rPr>
        <w:t xml:space="preserve">##                   Kappa : 0               </w:t>
      </w:r>
      <w:r>
        <w:br/>
      </w:r>
      <w:r>
        <w:rPr>
          <w:rStyle w:val="VerbatimChar"/>
        </w:rPr>
        <w:t xml:space="preserve">##                                           </w:t>
      </w:r>
      <w:r>
        <w:br/>
      </w:r>
      <w:r>
        <w:rPr>
          <w:rStyle w:val="VerbatimChar"/>
        </w:rPr>
        <w:t xml:space="preserve">##  </w:t>
      </w:r>
      <w:proofErr w:type="spellStart"/>
      <w:r>
        <w:rPr>
          <w:rStyle w:val="VerbatimChar"/>
        </w:rPr>
        <w:t>Mcnemar's</w:t>
      </w:r>
      <w:proofErr w:type="spellEnd"/>
      <w:r>
        <w:rPr>
          <w:rStyle w:val="VerbatimChar"/>
        </w:rPr>
        <w:t xml:space="preserve"> Test P-Value : 4.185e-10       </w:t>
      </w:r>
      <w:r>
        <w:br/>
      </w:r>
      <w:r>
        <w:rPr>
          <w:rStyle w:val="VerbatimChar"/>
        </w:rPr>
        <w:t xml:space="preserve">##                                           </w:t>
      </w:r>
      <w:r>
        <w:br/>
      </w:r>
      <w:r>
        <w:rPr>
          <w:rStyle w:val="VerbatimChar"/>
        </w:rPr>
        <w:t xml:space="preserve">##             Sensitivity : 0.00000         </w:t>
      </w:r>
      <w:r>
        <w:br/>
      </w:r>
      <w:r>
        <w:rPr>
          <w:rStyle w:val="VerbatimChar"/>
        </w:rPr>
        <w:t xml:space="preserve">##             Specificity : 1.00000         </w:t>
      </w:r>
      <w:r>
        <w:br/>
      </w:r>
      <w:r>
        <w:rPr>
          <w:rStyle w:val="VerbatimChar"/>
        </w:rPr>
        <w:t xml:space="preserve">##          Pos Pred Value :     </w:t>
      </w:r>
      <w:proofErr w:type="spellStart"/>
      <w:r>
        <w:rPr>
          <w:rStyle w:val="VerbatimChar"/>
        </w:rPr>
        <w:t>NaN</w:t>
      </w:r>
      <w:proofErr w:type="spellEnd"/>
      <w:r>
        <w:rPr>
          <w:rStyle w:val="VerbatimChar"/>
        </w:rPr>
        <w:t xml:space="preserve">         </w:t>
      </w:r>
      <w:r>
        <w:br/>
      </w:r>
      <w:r>
        <w:rPr>
          <w:rStyle w:val="VerbatimChar"/>
        </w:rPr>
        <w:t xml:space="preserve">##          Neg Pred Value : 0.95816         </w:t>
      </w:r>
      <w:r>
        <w:br/>
      </w:r>
      <w:r>
        <w:rPr>
          <w:rStyle w:val="VerbatimChar"/>
        </w:rPr>
        <w:t xml:space="preserve">##              Prevalence : 0.04184         </w:t>
      </w:r>
      <w:r>
        <w:br/>
      </w:r>
      <w:r>
        <w:rPr>
          <w:rStyle w:val="VerbatimChar"/>
        </w:rPr>
        <w:t xml:space="preserve">##          Detection Rate : 0.00000         </w:t>
      </w:r>
      <w:r>
        <w:br/>
      </w:r>
      <w:r>
        <w:rPr>
          <w:rStyle w:val="VerbatimChar"/>
        </w:rPr>
        <w:t xml:space="preserve">##    Detection Prevalence : 0.00000         </w:t>
      </w:r>
      <w:r>
        <w:br/>
      </w:r>
      <w:r>
        <w:rPr>
          <w:rStyle w:val="VerbatimChar"/>
        </w:rPr>
        <w:t xml:space="preserve">##       Balanced Accuracy : 0.50000         </w:t>
      </w:r>
      <w:r>
        <w:br/>
      </w:r>
      <w:r>
        <w:rPr>
          <w:rStyle w:val="VerbatimChar"/>
        </w:rPr>
        <w:t xml:space="preserve">##                                           </w:t>
      </w:r>
      <w:r>
        <w:br/>
      </w:r>
      <w:r>
        <w:rPr>
          <w:rStyle w:val="VerbatimChar"/>
        </w:rPr>
        <w:t xml:space="preserve">##        'Positive' Class : Yes             </w:t>
      </w:r>
      <w:r>
        <w:br/>
      </w:r>
      <w:r>
        <w:rPr>
          <w:rStyle w:val="VerbatimChar"/>
        </w:rPr>
        <w:t xml:space="preserve">## </w:t>
      </w:r>
    </w:p>
    <w:p w14:paraId="4CD01B91" w14:textId="77777777" w:rsidR="00115C00" w:rsidRDefault="00115C00" w:rsidP="00115C00">
      <w:pPr>
        <w:pStyle w:val="SourceCode"/>
      </w:pPr>
      <w:proofErr w:type="spellStart"/>
      <w:r>
        <w:rPr>
          <w:rStyle w:val="NormalTok"/>
        </w:rPr>
        <w:lastRenderedPageBreak/>
        <w:t>rf_bal</w:t>
      </w:r>
      <w:proofErr w:type="spellEnd"/>
      <w:r>
        <w:rPr>
          <w:rStyle w:val="NormalTok"/>
        </w:rPr>
        <w:t xml:space="preserve"> </w:t>
      </w:r>
      <w:r>
        <w:rPr>
          <w:rStyle w:val="OtherTok"/>
        </w:rPr>
        <w:t>&lt;-</w:t>
      </w:r>
      <w:r>
        <w:rPr>
          <w:rStyle w:val="NormalTok"/>
        </w:rPr>
        <w:t xml:space="preserve"> </w:t>
      </w:r>
      <w:proofErr w:type="spellStart"/>
      <w:r>
        <w:rPr>
          <w:rStyle w:val="FunctionTok"/>
        </w:rPr>
        <w:t>confusionMatrix</w:t>
      </w:r>
      <w:proofErr w:type="spellEnd"/>
      <w:r>
        <w:rPr>
          <w:rStyle w:val="NormalTok"/>
        </w:rPr>
        <w:t>(</w:t>
      </w:r>
      <w:r>
        <w:rPr>
          <w:rStyle w:val="AttributeTok"/>
        </w:rPr>
        <w:t>data =</w:t>
      </w:r>
      <w:r>
        <w:rPr>
          <w:rStyle w:val="NormalTok"/>
        </w:rPr>
        <w:t xml:space="preserve"> </w:t>
      </w:r>
      <w:r>
        <w:rPr>
          <w:rStyle w:val="FunctionTok"/>
        </w:rPr>
        <w:t>predict</w:t>
      </w:r>
      <w:r>
        <w:rPr>
          <w:rStyle w:val="NormalTok"/>
        </w:rPr>
        <w:t>(</w:t>
      </w:r>
      <w:proofErr w:type="spellStart"/>
      <w:r>
        <w:rPr>
          <w:rStyle w:val="NormalTok"/>
        </w:rPr>
        <w:t>rf_stroke_bal</w:t>
      </w:r>
      <w:proofErr w:type="spellEnd"/>
      <w:r>
        <w:rPr>
          <w:rStyle w:val="NormalTok"/>
        </w:rPr>
        <w:t xml:space="preserve">, </w:t>
      </w:r>
      <w:proofErr w:type="spellStart"/>
      <w:r>
        <w:rPr>
          <w:rStyle w:val="NormalTok"/>
        </w:rPr>
        <w:t>Stroke_test</w:t>
      </w:r>
      <w:proofErr w:type="spellEnd"/>
      <w:r>
        <w:rPr>
          <w:rStyle w:val="NormalTok"/>
        </w:rPr>
        <w:t xml:space="preserve">), </w:t>
      </w:r>
      <w:r>
        <w:rPr>
          <w:rStyle w:val="AttributeTok"/>
        </w:rPr>
        <w:t>ref =</w:t>
      </w:r>
      <w:r>
        <w:rPr>
          <w:rStyle w:val="NormalTok"/>
        </w:rPr>
        <w:t xml:space="preserve"> </w:t>
      </w:r>
      <w:proofErr w:type="spellStart"/>
      <w:r>
        <w:rPr>
          <w:rStyle w:val="NormalTok"/>
        </w:rPr>
        <w:t>Stroke_test</w:t>
      </w:r>
      <w:r>
        <w:rPr>
          <w:rStyle w:val="SpecialCharTok"/>
        </w:rPr>
        <w:t>$</w:t>
      </w:r>
      <w:r>
        <w:rPr>
          <w:rStyle w:val="NormalTok"/>
        </w:rPr>
        <w:t>stroke</w:t>
      </w:r>
      <w:proofErr w:type="spellEnd"/>
      <w:r>
        <w:rPr>
          <w:rStyle w:val="NormalTok"/>
        </w:rPr>
        <w:t xml:space="preserve">, </w:t>
      </w:r>
      <w:r>
        <w:rPr>
          <w:rStyle w:val="AttributeTok"/>
        </w:rPr>
        <w:t>positive =</w:t>
      </w:r>
      <w:r>
        <w:rPr>
          <w:rStyle w:val="NormalTok"/>
        </w:rPr>
        <w:t xml:space="preserve"> </w:t>
      </w:r>
      <w:r>
        <w:rPr>
          <w:rStyle w:val="StringTok"/>
        </w:rPr>
        <w:t>"Yes"</w:t>
      </w:r>
      <w:r>
        <w:rPr>
          <w:rStyle w:val="NormalTok"/>
        </w:rPr>
        <w:t>)</w:t>
      </w:r>
      <w:r>
        <w:br/>
      </w:r>
      <w:proofErr w:type="spellStart"/>
      <w:r>
        <w:rPr>
          <w:rStyle w:val="NormalTok"/>
        </w:rPr>
        <w:t>rf_bal</w:t>
      </w:r>
      <w:proofErr w:type="spellEnd"/>
    </w:p>
    <w:p w14:paraId="66BE5C52" w14:textId="77777777" w:rsidR="00115C00" w:rsidRDefault="00115C00" w:rsidP="00115C00">
      <w:pPr>
        <w:pStyle w:val="SourceCode"/>
      </w:pPr>
      <w:r>
        <w:rPr>
          <w:rStyle w:val="VerbatimChar"/>
        </w:rPr>
        <w:t>## Confusion Matrix and Statistics</w:t>
      </w:r>
      <w:r>
        <w:br/>
      </w:r>
      <w:r>
        <w:rPr>
          <w:rStyle w:val="VerbatimChar"/>
        </w:rPr>
        <w:t xml:space="preserve">## </w:t>
      </w:r>
      <w:r>
        <w:br/>
      </w:r>
      <w:r>
        <w:rPr>
          <w:rStyle w:val="VerbatimChar"/>
        </w:rPr>
        <w:t>##           Reference</w:t>
      </w:r>
      <w:r>
        <w:br/>
      </w:r>
      <w:r>
        <w:rPr>
          <w:rStyle w:val="VerbatimChar"/>
        </w:rPr>
        <w:t>## Prediction  No Yes</w:t>
      </w:r>
      <w:r>
        <w:br/>
      </w:r>
      <w:r>
        <w:rPr>
          <w:rStyle w:val="VerbatimChar"/>
        </w:rPr>
        <w:t>##        No  939  41</w:t>
      </w:r>
      <w:r>
        <w:br/>
      </w:r>
      <w:r>
        <w:rPr>
          <w:rStyle w:val="VerbatimChar"/>
        </w:rPr>
        <w:t>##        Yes   0   0</w:t>
      </w:r>
      <w:r>
        <w:br/>
      </w:r>
      <w:r>
        <w:rPr>
          <w:rStyle w:val="VerbatimChar"/>
        </w:rPr>
        <w:t xml:space="preserve">##                                           </w:t>
      </w:r>
      <w:r>
        <w:br/>
      </w:r>
      <w:r>
        <w:rPr>
          <w:rStyle w:val="VerbatimChar"/>
        </w:rPr>
        <w:t xml:space="preserve">##                Accuracy : 0.9582          </w:t>
      </w:r>
      <w:r>
        <w:br/>
      </w:r>
      <w:r>
        <w:rPr>
          <w:rStyle w:val="VerbatimChar"/>
        </w:rPr>
        <w:t>##                  95% CI : (0.9437, 0.9698)</w:t>
      </w:r>
      <w:r>
        <w:br/>
      </w:r>
      <w:r>
        <w:rPr>
          <w:rStyle w:val="VerbatimChar"/>
        </w:rPr>
        <w:t xml:space="preserve">##     No Information Rate : 0.9582          </w:t>
      </w:r>
      <w:r>
        <w:br/>
      </w:r>
      <w:r>
        <w:rPr>
          <w:rStyle w:val="VerbatimChar"/>
        </w:rPr>
        <w:t xml:space="preserve">##     P-Value [Acc &gt; NIR] : 0.5414          </w:t>
      </w:r>
      <w:r>
        <w:br/>
      </w:r>
      <w:r>
        <w:rPr>
          <w:rStyle w:val="VerbatimChar"/>
        </w:rPr>
        <w:t xml:space="preserve">##                                           </w:t>
      </w:r>
      <w:r>
        <w:br/>
      </w:r>
      <w:r>
        <w:rPr>
          <w:rStyle w:val="VerbatimChar"/>
        </w:rPr>
        <w:t xml:space="preserve">##                   Kappa : 0               </w:t>
      </w:r>
      <w:r>
        <w:br/>
      </w:r>
      <w:r>
        <w:rPr>
          <w:rStyle w:val="VerbatimChar"/>
        </w:rPr>
        <w:t xml:space="preserve">##                                           </w:t>
      </w:r>
      <w:r>
        <w:br/>
      </w:r>
      <w:r>
        <w:rPr>
          <w:rStyle w:val="VerbatimChar"/>
        </w:rPr>
        <w:t xml:space="preserve">##  </w:t>
      </w:r>
      <w:proofErr w:type="spellStart"/>
      <w:r>
        <w:rPr>
          <w:rStyle w:val="VerbatimChar"/>
        </w:rPr>
        <w:t>Mcnemar's</w:t>
      </w:r>
      <w:proofErr w:type="spellEnd"/>
      <w:r>
        <w:rPr>
          <w:rStyle w:val="VerbatimChar"/>
        </w:rPr>
        <w:t xml:space="preserve"> Test P-Value : 4.185e-10       </w:t>
      </w:r>
      <w:r>
        <w:br/>
      </w:r>
      <w:r>
        <w:rPr>
          <w:rStyle w:val="VerbatimChar"/>
        </w:rPr>
        <w:t xml:space="preserve">##                                           </w:t>
      </w:r>
      <w:r>
        <w:br/>
      </w:r>
      <w:r>
        <w:rPr>
          <w:rStyle w:val="VerbatimChar"/>
        </w:rPr>
        <w:t xml:space="preserve">##             Sensitivity : 0.00000         </w:t>
      </w:r>
      <w:r>
        <w:br/>
      </w:r>
      <w:r>
        <w:rPr>
          <w:rStyle w:val="VerbatimChar"/>
        </w:rPr>
        <w:t xml:space="preserve">##             Specificity : 1.00000         </w:t>
      </w:r>
      <w:r>
        <w:br/>
      </w:r>
      <w:r>
        <w:rPr>
          <w:rStyle w:val="VerbatimChar"/>
        </w:rPr>
        <w:t xml:space="preserve">##          Pos Pred Value :     </w:t>
      </w:r>
      <w:proofErr w:type="spellStart"/>
      <w:r>
        <w:rPr>
          <w:rStyle w:val="VerbatimChar"/>
        </w:rPr>
        <w:t>NaN</w:t>
      </w:r>
      <w:proofErr w:type="spellEnd"/>
      <w:r>
        <w:rPr>
          <w:rStyle w:val="VerbatimChar"/>
        </w:rPr>
        <w:t xml:space="preserve">         </w:t>
      </w:r>
      <w:r>
        <w:br/>
      </w:r>
      <w:r>
        <w:rPr>
          <w:rStyle w:val="VerbatimChar"/>
        </w:rPr>
        <w:t xml:space="preserve">##          Neg Pred Value : 0.95816         </w:t>
      </w:r>
      <w:r>
        <w:br/>
      </w:r>
      <w:r>
        <w:rPr>
          <w:rStyle w:val="VerbatimChar"/>
        </w:rPr>
        <w:t xml:space="preserve">##              Prevalence : 0.04184         </w:t>
      </w:r>
      <w:r>
        <w:br/>
      </w:r>
      <w:r>
        <w:rPr>
          <w:rStyle w:val="VerbatimChar"/>
        </w:rPr>
        <w:t xml:space="preserve">##          Detection Rate : 0.00000         </w:t>
      </w:r>
      <w:r>
        <w:br/>
      </w:r>
      <w:r>
        <w:rPr>
          <w:rStyle w:val="VerbatimChar"/>
        </w:rPr>
        <w:t xml:space="preserve">##    Detection Prevalence : 0.00000         </w:t>
      </w:r>
      <w:r>
        <w:br/>
      </w:r>
      <w:r>
        <w:rPr>
          <w:rStyle w:val="VerbatimChar"/>
        </w:rPr>
        <w:t xml:space="preserve">##       Balanced Accuracy : 0.50000         </w:t>
      </w:r>
      <w:r>
        <w:br/>
      </w:r>
      <w:r>
        <w:rPr>
          <w:rStyle w:val="VerbatimChar"/>
        </w:rPr>
        <w:t xml:space="preserve">##                                           </w:t>
      </w:r>
      <w:r>
        <w:br/>
      </w:r>
      <w:r>
        <w:rPr>
          <w:rStyle w:val="VerbatimChar"/>
        </w:rPr>
        <w:t xml:space="preserve">##        'Positive' Class : Yes             </w:t>
      </w:r>
      <w:r>
        <w:br/>
      </w:r>
      <w:r>
        <w:rPr>
          <w:rStyle w:val="VerbatimChar"/>
        </w:rPr>
        <w:t xml:space="preserve">## </w:t>
      </w:r>
    </w:p>
    <w:p w14:paraId="2FE89D0B" w14:textId="77777777" w:rsidR="00115C00" w:rsidRDefault="00115C00" w:rsidP="00115C00">
      <w:pPr>
        <w:pStyle w:val="Heading2"/>
      </w:pPr>
      <w:bookmarkStart w:id="36" w:name="confusion-matrices"/>
      <w:bookmarkStart w:id="37" w:name="random-forest---hunter"/>
      <w:bookmarkEnd w:id="36"/>
      <w:bookmarkEnd w:id="37"/>
      <w:r>
        <w:t>Naive Bayes - Andrew</w:t>
      </w:r>
    </w:p>
    <w:p w14:paraId="09DD6E04" w14:textId="77777777" w:rsidR="00115C00" w:rsidRDefault="00115C00" w:rsidP="00115C00">
      <w:pPr>
        <w:pStyle w:val="Heading3"/>
      </w:pPr>
      <w:bookmarkStart w:id="38" w:name="X665729927797d503a6a9fd95f312e9ec42a1586"/>
      <w:r>
        <w:t>Create the tables that will allow calculation of necessary probabilities</w:t>
      </w:r>
    </w:p>
    <w:p w14:paraId="0ED239B7" w14:textId="77777777" w:rsidR="00115C00" w:rsidRDefault="00115C00" w:rsidP="00115C00">
      <w:pPr>
        <w:pStyle w:val="Heading4"/>
      </w:pPr>
      <w:r>
        <w:t>Table Function</w:t>
      </w:r>
    </w:p>
    <w:p w14:paraId="31FCE60B" w14:textId="77777777" w:rsidR="00115C00" w:rsidRDefault="00115C00" w:rsidP="00115C00">
      <w:pPr>
        <w:pStyle w:val="SourceCode"/>
      </w:pPr>
      <w:r>
        <w:rPr>
          <w:rStyle w:val="CommentTok"/>
        </w:rPr>
        <w:t>#For any individual dataset</w:t>
      </w:r>
      <w:r>
        <w:br/>
      </w:r>
      <w:r>
        <w:rPr>
          <w:rStyle w:val="CommentTok"/>
        </w:rPr>
        <w:t>#x = data set, y = non stroke variable</w:t>
      </w:r>
      <w:r>
        <w:br/>
      </w:r>
      <w:proofErr w:type="spellStart"/>
      <w:r>
        <w:rPr>
          <w:rStyle w:val="NormalTok"/>
        </w:rPr>
        <w:t>nb_table</w:t>
      </w:r>
      <w:proofErr w:type="spellEnd"/>
      <w:r>
        <w:rPr>
          <w:rStyle w:val="NormalTok"/>
        </w:rPr>
        <w:t xml:space="preserve"> </w:t>
      </w:r>
      <w:r>
        <w:rPr>
          <w:rStyle w:val="OtherTok"/>
        </w:rPr>
        <w:t>&lt;-</w:t>
      </w:r>
      <w:r>
        <w:rPr>
          <w:rStyle w:val="NormalTok"/>
        </w:rPr>
        <w:t xml:space="preserve"> </w:t>
      </w:r>
      <w:r>
        <w:rPr>
          <w:rStyle w:val="ControlFlowTok"/>
        </w:rPr>
        <w:t>function</w:t>
      </w:r>
      <w:r>
        <w:rPr>
          <w:rStyle w:val="NormalTok"/>
        </w:rPr>
        <w:t>(x, y) {</w:t>
      </w:r>
      <w:r>
        <w:br/>
      </w:r>
      <w:r>
        <w:rPr>
          <w:rStyle w:val="NormalTok"/>
        </w:rPr>
        <w:t xml:space="preserve">  gen </w:t>
      </w:r>
      <w:r>
        <w:rPr>
          <w:rStyle w:val="OtherTok"/>
        </w:rPr>
        <w:t>&lt;-</w:t>
      </w:r>
      <w:r>
        <w:rPr>
          <w:rStyle w:val="NormalTok"/>
        </w:rPr>
        <w:t xml:space="preserve"> </w:t>
      </w:r>
      <w:r>
        <w:rPr>
          <w:rStyle w:val="FunctionTok"/>
        </w:rPr>
        <w:t>table</w:t>
      </w:r>
      <w:r>
        <w:rPr>
          <w:rStyle w:val="NormalTok"/>
        </w:rPr>
        <w:t>(x[,</w:t>
      </w:r>
      <w:r>
        <w:rPr>
          <w:rStyle w:val="StringTok"/>
        </w:rPr>
        <w:t>"stroke"</w:t>
      </w:r>
      <w:r>
        <w:rPr>
          <w:rStyle w:val="NormalTok"/>
        </w:rPr>
        <w:t>], x[,y])</w:t>
      </w:r>
      <w:r>
        <w:br/>
      </w:r>
      <w:r>
        <w:rPr>
          <w:rStyle w:val="NormalTok"/>
        </w:rPr>
        <w:t xml:space="preserve">  </w:t>
      </w:r>
      <w:proofErr w:type="spellStart"/>
      <w:r>
        <w:rPr>
          <w:rStyle w:val="FunctionTok"/>
        </w:rPr>
        <w:t>colnames</w:t>
      </w:r>
      <w:proofErr w:type="spellEnd"/>
      <w:r>
        <w:rPr>
          <w:rStyle w:val="NormalTok"/>
        </w:rPr>
        <w:t xml:space="preserve">(gen) </w:t>
      </w:r>
      <w:r>
        <w:rPr>
          <w:rStyle w:val="OtherTok"/>
        </w:rPr>
        <w:t>&lt;-</w:t>
      </w:r>
      <w:r>
        <w:rPr>
          <w:rStyle w:val="NormalTok"/>
        </w:rPr>
        <w:t xml:space="preserve"> </w:t>
      </w:r>
      <w:r>
        <w:rPr>
          <w:rStyle w:val="FunctionTok"/>
        </w:rPr>
        <w:t>levels</w:t>
      </w:r>
      <w:r>
        <w:rPr>
          <w:rStyle w:val="NormalTok"/>
        </w:rPr>
        <w:t>(x[,y])</w:t>
      </w:r>
      <w:r>
        <w:br/>
      </w:r>
      <w:r>
        <w:rPr>
          <w:rStyle w:val="NormalTok"/>
        </w:rPr>
        <w:t xml:space="preserve">  </w:t>
      </w:r>
      <w:proofErr w:type="spellStart"/>
      <w:r>
        <w:rPr>
          <w:rStyle w:val="FunctionTok"/>
        </w:rPr>
        <w:t>rownames</w:t>
      </w:r>
      <w:proofErr w:type="spellEnd"/>
      <w:r>
        <w:rPr>
          <w:rStyle w:val="NormalTok"/>
        </w:rPr>
        <w:t xml:space="preserve">(gen) </w:t>
      </w:r>
      <w:r>
        <w:rPr>
          <w:rStyle w:val="OtherTok"/>
        </w:rPr>
        <w:t>&lt;-</w:t>
      </w:r>
      <w:r>
        <w:rPr>
          <w:rStyle w:val="NormalTok"/>
        </w:rPr>
        <w:t xml:space="preserve"> </w:t>
      </w:r>
      <w:r>
        <w:rPr>
          <w:rStyle w:val="FunctionTok"/>
        </w:rPr>
        <w:t>c</w:t>
      </w:r>
      <w:r>
        <w:rPr>
          <w:rStyle w:val="NormalTok"/>
        </w:rPr>
        <w:t>(</w:t>
      </w:r>
      <w:r>
        <w:rPr>
          <w:rStyle w:val="StringTok"/>
        </w:rPr>
        <w:t>"stroke = Yes"</w:t>
      </w:r>
      <w:r>
        <w:rPr>
          <w:rStyle w:val="NormalTok"/>
        </w:rPr>
        <w:t xml:space="preserve">, </w:t>
      </w:r>
      <w:r>
        <w:rPr>
          <w:rStyle w:val="StringTok"/>
        </w:rPr>
        <w:t>"stroke = No"</w:t>
      </w:r>
      <w:r>
        <w:rPr>
          <w:rStyle w:val="NormalTok"/>
        </w:rPr>
        <w:t>)</w:t>
      </w:r>
      <w:r>
        <w:br/>
      </w:r>
      <w:r>
        <w:rPr>
          <w:rStyle w:val="NormalTok"/>
        </w:rPr>
        <w:t xml:space="preserve">  </w:t>
      </w:r>
      <w:r>
        <w:rPr>
          <w:rStyle w:val="FunctionTok"/>
        </w:rPr>
        <w:t>names</w:t>
      </w:r>
      <w:r>
        <w:rPr>
          <w:rStyle w:val="NormalTok"/>
        </w:rPr>
        <w:t>(</w:t>
      </w:r>
      <w:proofErr w:type="spellStart"/>
      <w:r>
        <w:rPr>
          <w:rStyle w:val="FunctionTok"/>
        </w:rPr>
        <w:t>dimnames</w:t>
      </w:r>
      <w:proofErr w:type="spellEnd"/>
      <w:r>
        <w:rPr>
          <w:rStyle w:val="NormalTok"/>
        </w:rPr>
        <w:t xml:space="preserve">(gen)) </w:t>
      </w:r>
      <w:r>
        <w:rPr>
          <w:rStyle w:val="OtherTok"/>
        </w:rPr>
        <w:t>&lt;-</w:t>
      </w:r>
      <w:r>
        <w:rPr>
          <w:rStyle w:val="NormalTok"/>
        </w:rPr>
        <w:t xml:space="preserve"> </w:t>
      </w:r>
      <w:r>
        <w:rPr>
          <w:rStyle w:val="FunctionTok"/>
        </w:rPr>
        <w:t>list</w:t>
      </w:r>
      <w:r>
        <w:rPr>
          <w:rStyle w:val="NormalTok"/>
        </w:rPr>
        <w:t>(</w:t>
      </w:r>
      <w:r>
        <w:rPr>
          <w:rStyle w:val="StringTok"/>
        </w:rPr>
        <w:t>" "</w:t>
      </w:r>
      <w:r>
        <w:rPr>
          <w:rStyle w:val="NormalTok"/>
        </w:rPr>
        <w:t>, y)</w:t>
      </w:r>
      <w:r>
        <w:br/>
      </w:r>
      <w:r>
        <w:rPr>
          <w:rStyle w:val="NormalTok"/>
        </w:rPr>
        <w:t xml:space="preserve">  </w:t>
      </w:r>
      <w:proofErr w:type="spellStart"/>
      <w:r>
        <w:rPr>
          <w:rStyle w:val="FunctionTok"/>
        </w:rPr>
        <w:t>addmargins</w:t>
      </w:r>
      <w:proofErr w:type="spellEnd"/>
      <w:r>
        <w:rPr>
          <w:rStyle w:val="NormalTok"/>
        </w:rPr>
        <w:t>(</w:t>
      </w:r>
      <w:r>
        <w:rPr>
          <w:rStyle w:val="AttributeTok"/>
        </w:rPr>
        <w:t>A =</w:t>
      </w:r>
      <w:r>
        <w:rPr>
          <w:rStyle w:val="NormalTok"/>
        </w:rPr>
        <w:t xml:space="preserve"> gen, </w:t>
      </w:r>
      <w:r>
        <w:rPr>
          <w:rStyle w:val="AttributeTok"/>
        </w:rPr>
        <w:t>FUN =</w:t>
      </w:r>
      <w:r>
        <w:rPr>
          <w:rStyle w:val="NormalTok"/>
        </w:rPr>
        <w:t xml:space="preserve"> </w:t>
      </w:r>
      <w:r>
        <w:rPr>
          <w:rStyle w:val="FunctionTok"/>
        </w:rPr>
        <w:t>list</w:t>
      </w:r>
      <w:r>
        <w:rPr>
          <w:rStyle w:val="NormalTok"/>
        </w:rPr>
        <w:t>(</w:t>
      </w:r>
      <w:r>
        <w:rPr>
          <w:rStyle w:val="AttributeTok"/>
        </w:rPr>
        <w:t>Total =</w:t>
      </w:r>
      <w:r>
        <w:rPr>
          <w:rStyle w:val="NormalTok"/>
        </w:rPr>
        <w:t xml:space="preserve"> sum), </w:t>
      </w:r>
      <w:r>
        <w:rPr>
          <w:rStyle w:val="AttributeTok"/>
        </w:rPr>
        <w:t>quiet =</w:t>
      </w:r>
      <w:r>
        <w:rPr>
          <w:rStyle w:val="NormalTok"/>
        </w:rPr>
        <w:t xml:space="preserve"> </w:t>
      </w:r>
      <w:r>
        <w:rPr>
          <w:rStyle w:val="ConstantTok"/>
        </w:rPr>
        <w:t>TRUE</w:t>
      </w:r>
      <w:r>
        <w:rPr>
          <w:rStyle w:val="NormalTok"/>
        </w:rPr>
        <w:t>)</w:t>
      </w:r>
      <w:r>
        <w:br/>
      </w:r>
      <w:r>
        <w:rPr>
          <w:rStyle w:val="NormalTok"/>
        </w:rPr>
        <w:t xml:space="preserve">} </w:t>
      </w:r>
    </w:p>
    <w:p w14:paraId="4E11EF30" w14:textId="77777777" w:rsidR="00115C00" w:rsidRDefault="00115C00" w:rsidP="00115C00">
      <w:pPr>
        <w:pStyle w:val="Heading4"/>
      </w:pPr>
      <w:bookmarkStart w:id="39" w:name="table-function"/>
      <w:bookmarkStart w:id="40" w:name="Xd9ced02d91b3c265cdeec4faaba057363b8e6a3"/>
      <w:bookmarkEnd w:id="39"/>
      <w:r>
        <w:lastRenderedPageBreak/>
        <w:t>First table is the contingency table of “stroke” and “gender”. The value 1 indicates “yes” while 0 indicates “no.”</w:t>
      </w:r>
    </w:p>
    <w:p w14:paraId="2111F14F" w14:textId="77777777" w:rsidR="00115C00" w:rsidRDefault="00115C00" w:rsidP="00115C00">
      <w:pPr>
        <w:pStyle w:val="SourceCode"/>
      </w:pPr>
      <w:proofErr w:type="spellStart"/>
      <w:r>
        <w:rPr>
          <w:rStyle w:val="FunctionTok"/>
        </w:rPr>
        <w:t>nb_table</w:t>
      </w:r>
      <w:proofErr w:type="spellEnd"/>
      <w:r>
        <w:rPr>
          <w:rStyle w:val="NormalTok"/>
        </w:rPr>
        <w:t>(</w:t>
      </w:r>
      <w:proofErr w:type="spellStart"/>
      <w:r>
        <w:rPr>
          <w:rStyle w:val="NormalTok"/>
        </w:rPr>
        <w:t>Stroke_over</w:t>
      </w:r>
      <w:proofErr w:type="spellEnd"/>
      <w:r>
        <w:rPr>
          <w:rStyle w:val="NormalTok"/>
        </w:rPr>
        <w:t xml:space="preserve">, </w:t>
      </w:r>
      <w:r>
        <w:rPr>
          <w:rStyle w:val="StringTok"/>
        </w:rPr>
        <w:t>"gender"</w:t>
      </w:r>
      <w:r>
        <w:rPr>
          <w:rStyle w:val="NormalTok"/>
        </w:rPr>
        <w:t>)</w:t>
      </w:r>
    </w:p>
    <w:p w14:paraId="48633A9E" w14:textId="77777777" w:rsidR="00115C00" w:rsidRDefault="00115C00" w:rsidP="00115C00">
      <w:pPr>
        <w:pStyle w:val="SourceCode"/>
      </w:pPr>
      <w:r>
        <w:rPr>
          <w:rStyle w:val="VerbatimChar"/>
        </w:rPr>
        <w:t>##               gender</w:t>
      </w:r>
      <w:r>
        <w:br/>
      </w:r>
      <w:r>
        <w:rPr>
          <w:rStyle w:val="VerbatimChar"/>
        </w:rPr>
        <w:t>##                Female Male Total</w:t>
      </w:r>
      <w:r>
        <w:br/>
      </w:r>
      <w:r>
        <w:rPr>
          <w:rStyle w:val="VerbatimChar"/>
        </w:rPr>
        <w:t>##   stroke = Yes   2233 1527  3760</w:t>
      </w:r>
      <w:r>
        <w:br/>
      </w:r>
      <w:r>
        <w:rPr>
          <w:rStyle w:val="VerbatimChar"/>
        </w:rPr>
        <w:t>##   stroke = No    2167 1593  3760</w:t>
      </w:r>
      <w:r>
        <w:br/>
      </w:r>
      <w:r>
        <w:rPr>
          <w:rStyle w:val="VerbatimChar"/>
        </w:rPr>
        <w:t>##   Total          4400 3120  7520</w:t>
      </w:r>
    </w:p>
    <w:p w14:paraId="21CC8DDA" w14:textId="77777777" w:rsidR="00115C00" w:rsidRDefault="00115C00" w:rsidP="00115C00">
      <w:pPr>
        <w:pStyle w:val="Heading4"/>
      </w:pPr>
      <w:bookmarkStart w:id="41" w:name="X92f3a24be6beda1226ce2e4f023430028b16271"/>
      <w:bookmarkEnd w:id="40"/>
      <w:r>
        <w:t>Second table is the contingency table of “stroke” and “hypertension”. The value 1 indicates “yes” while 0 indicates “no.”</w:t>
      </w:r>
    </w:p>
    <w:p w14:paraId="3F6A9E7D" w14:textId="77777777" w:rsidR="00115C00" w:rsidRDefault="00115C00" w:rsidP="00115C00">
      <w:pPr>
        <w:pStyle w:val="SourceCode"/>
      </w:pPr>
      <w:proofErr w:type="spellStart"/>
      <w:r>
        <w:rPr>
          <w:rStyle w:val="FunctionTok"/>
        </w:rPr>
        <w:t>nb_table</w:t>
      </w:r>
      <w:proofErr w:type="spellEnd"/>
      <w:r>
        <w:rPr>
          <w:rStyle w:val="NormalTok"/>
        </w:rPr>
        <w:t>(</w:t>
      </w:r>
      <w:proofErr w:type="spellStart"/>
      <w:r>
        <w:rPr>
          <w:rStyle w:val="NormalTok"/>
        </w:rPr>
        <w:t>Stroke_over</w:t>
      </w:r>
      <w:proofErr w:type="spellEnd"/>
      <w:r>
        <w:rPr>
          <w:rStyle w:val="NormalTok"/>
        </w:rPr>
        <w:t xml:space="preserve">, </w:t>
      </w:r>
      <w:r>
        <w:rPr>
          <w:rStyle w:val="StringTok"/>
        </w:rPr>
        <w:t>"hypertension"</w:t>
      </w:r>
      <w:r>
        <w:rPr>
          <w:rStyle w:val="NormalTok"/>
        </w:rPr>
        <w:t>)</w:t>
      </w:r>
    </w:p>
    <w:p w14:paraId="784F0762" w14:textId="77777777" w:rsidR="00115C00" w:rsidRDefault="00115C00" w:rsidP="00115C00">
      <w:pPr>
        <w:pStyle w:val="SourceCode"/>
      </w:pPr>
      <w:r>
        <w:rPr>
          <w:rStyle w:val="VerbatimChar"/>
        </w:rPr>
        <w:t>##               hypertension</w:t>
      </w:r>
      <w:r>
        <w:br/>
      </w:r>
      <w:r>
        <w:rPr>
          <w:rStyle w:val="VerbatimChar"/>
        </w:rPr>
        <w:t>##                  No  Yes Total</w:t>
      </w:r>
      <w:r>
        <w:br/>
      </w:r>
      <w:r>
        <w:rPr>
          <w:rStyle w:val="VerbatimChar"/>
        </w:rPr>
        <w:t>##   stroke = Yes 3452  308  3760</w:t>
      </w:r>
      <w:r>
        <w:br/>
      </w:r>
      <w:r>
        <w:rPr>
          <w:rStyle w:val="VerbatimChar"/>
        </w:rPr>
        <w:t>##   stroke = No  2701 1059  3760</w:t>
      </w:r>
      <w:r>
        <w:br/>
      </w:r>
      <w:r>
        <w:rPr>
          <w:rStyle w:val="VerbatimChar"/>
        </w:rPr>
        <w:t>##   Total        6153 1367  7520</w:t>
      </w:r>
    </w:p>
    <w:p w14:paraId="0ADB42FA" w14:textId="77777777" w:rsidR="00115C00" w:rsidRDefault="00115C00" w:rsidP="00115C00">
      <w:pPr>
        <w:pStyle w:val="Heading4"/>
      </w:pPr>
      <w:bookmarkStart w:id="42" w:name="Xf1b0bb7da0f93182d15a790cbb124a45d4a44a3"/>
      <w:bookmarkEnd w:id="41"/>
      <w:r>
        <w:t>Third table is the contingency table of “stroke” and “heart disease”. The value 1 indicates “yes” while 0 indicates “no.”</w:t>
      </w:r>
    </w:p>
    <w:p w14:paraId="18A5146A" w14:textId="77777777" w:rsidR="00115C00" w:rsidRDefault="00115C00" w:rsidP="00115C00">
      <w:pPr>
        <w:pStyle w:val="SourceCode"/>
      </w:pPr>
      <w:proofErr w:type="spellStart"/>
      <w:r>
        <w:rPr>
          <w:rStyle w:val="FunctionTok"/>
        </w:rPr>
        <w:t>nb_table</w:t>
      </w:r>
      <w:proofErr w:type="spellEnd"/>
      <w:r>
        <w:rPr>
          <w:rStyle w:val="NormalTok"/>
        </w:rPr>
        <w:t>(</w:t>
      </w:r>
      <w:proofErr w:type="spellStart"/>
      <w:r>
        <w:rPr>
          <w:rStyle w:val="NormalTok"/>
        </w:rPr>
        <w:t>Stroke_over</w:t>
      </w:r>
      <w:proofErr w:type="spellEnd"/>
      <w:r>
        <w:rPr>
          <w:rStyle w:val="NormalTok"/>
        </w:rPr>
        <w:t xml:space="preserve">, </w:t>
      </w:r>
      <w:r>
        <w:rPr>
          <w:rStyle w:val="StringTok"/>
        </w:rPr>
        <w:t>"</w:t>
      </w:r>
      <w:proofErr w:type="spellStart"/>
      <w:r>
        <w:rPr>
          <w:rStyle w:val="StringTok"/>
        </w:rPr>
        <w:t>heart_disease</w:t>
      </w:r>
      <w:proofErr w:type="spellEnd"/>
      <w:r>
        <w:rPr>
          <w:rStyle w:val="StringTok"/>
        </w:rPr>
        <w:t>"</w:t>
      </w:r>
      <w:r>
        <w:rPr>
          <w:rStyle w:val="NormalTok"/>
        </w:rPr>
        <w:t>)</w:t>
      </w:r>
    </w:p>
    <w:p w14:paraId="100CE4B4" w14:textId="77777777" w:rsidR="00115C00" w:rsidRDefault="00115C00" w:rsidP="00115C00">
      <w:pPr>
        <w:pStyle w:val="SourceCode"/>
      </w:pPr>
      <w:r>
        <w:rPr>
          <w:rStyle w:val="VerbatimChar"/>
        </w:rPr>
        <w:t xml:space="preserve">##               </w:t>
      </w:r>
      <w:proofErr w:type="spellStart"/>
      <w:r>
        <w:rPr>
          <w:rStyle w:val="VerbatimChar"/>
        </w:rPr>
        <w:t>heart_disease</w:t>
      </w:r>
      <w:proofErr w:type="spellEnd"/>
      <w:r>
        <w:br/>
      </w:r>
      <w:r>
        <w:rPr>
          <w:rStyle w:val="VerbatimChar"/>
        </w:rPr>
        <w:t>##                  No  Yes Total</w:t>
      </w:r>
      <w:r>
        <w:br/>
      </w:r>
      <w:r>
        <w:rPr>
          <w:rStyle w:val="VerbatimChar"/>
        </w:rPr>
        <w:t>##   stroke = Yes 3600  160  3760</w:t>
      </w:r>
      <w:r>
        <w:br/>
      </w:r>
      <w:r>
        <w:rPr>
          <w:rStyle w:val="VerbatimChar"/>
        </w:rPr>
        <w:t>##   stroke = No  3005  755  3760</w:t>
      </w:r>
      <w:r>
        <w:br/>
      </w:r>
      <w:r>
        <w:rPr>
          <w:rStyle w:val="VerbatimChar"/>
        </w:rPr>
        <w:t>##   Total        6605  915  7520</w:t>
      </w:r>
    </w:p>
    <w:p w14:paraId="59AE77B9" w14:textId="77777777" w:rsidR="00115C00" w:rsidRDefault="00115C00" w:rsidP="00115C00">
      <w:pPr>
        <w:pStyle w:val="Heading4"/>
      </w:pPr>
      <w:bookmarkStart w:id="43" w:name="X11ecea7a95f2066909b962d580506298f2c58d8"/>
      <w:bookmarkEnd w:id="42"/>
      <w:r>
        <w:t>Fourth table is the contingency table of “stroke” and “ever married”.</w:t>
      </w:r>
    </w:p>
    <w:p w14:paraId="1533E61A" w14:textId="77777777" w:rsidR="00115C00" w:rsidRDefault="00115C00" w:rsidP="00115C00">
      <w:pPr>
        <w:pStyle w:val="SourceCode"/>
      </w:pPr>
      <w:proofErr w:type="spellStart"/>
      <w:r>
        <w:rPr>
          <w:rStyle w:val="FunctionTok"/>
        </w:rPr>
        <w:t>nb_table</w:t>
      </w:r>
      <w:proofErr w:type="spellEnd"/>
      <w:r>
        <w:rPr>
          <w:rStyle w:val="NormalTok"/>
        </w:rPr>
        <w:t>(</w:t>
      </w:r>
      <w:proofErr w:type="spellStart"/>
      <w:r>
        <w:rPr>
          <w:rStyle w:val="NormalTok"/>
        </w:rPr>
        <w:t>Stroke_over</w:t>
      </w:r>
      <w:proofErr w:type="spellEnd"/>
      <w:r>
        <w:rPr>
          <w:rStyle w:val="NormalTok"/>
        </w:rPr>
        <w:t xml:space="preserve">, </w:t>
      </w:r>
      <w:r>
        <w:rPr>
          <w:rStyle w:val="StringTok"/>
        </w:rPr>
        <w:t>"</w:t>
      </w:r>
      <w:proofErr w:type="spellStart"/>
      <w:r>
        <w:rPr>
          <w:rStyle w:val="StringTok"/>
        </w:rPr>
        <w:t>ever_married</w:t>
      </w:r>
      <w:proofErr w:type="spellEnd"/>
      <w:r>
        <w:rPr>
          <w:rStyle w:val="StringTok"/>
        </w:rPr>
        <w:t>"</w:t>
      </w:r>
      <w:r>
        <w:rPr>
          <w:rStyle w:val="NormalTok"/>
        </w:rPr>
        <w:t>)</w:t>
      </w:r>
    </w:p>
    <w:p w14:paraId="030F2A86" w14:textId="77777777" w:rsidR="00115C00" w:rsidRDefault="00115C00" w:rsidP="00115C00">
      <w:pPr>
        <w:pStyle w:val="SourceCode"/>
      </w:pPr>
      <w:r>
        <w:rPr>
          <w:rStyle w:val="VerbatimChar"/>
        </w:rPr>
        <w:t xml:space="preserve">##               </w:t>
      </w:r>
      <w:proofErr w:type="spellStart"/>
      <w:r>
        <w:rPr>
          <w:rStyle w:val="VerbatimChar"/>
        </w:rPr>
        <w:t>ever_married</w:t>
      </w:r>
      <w:proofErr w:type="spellEnd"/>
      <w:r>
        <w:br/>
      </w:r>
      <w:r>
        <w:rPr>
          <w:rStyle w:val="VerbatimChar"/>
        </w:rPr>
        <w:t>##                  No  Yes Total</w:t>
      </w:r>
      <w:r>
        <w:br/>
      </w:r>
      <w:r>
        <w:rPr>
          <w:rStyle w:val="VerbatimChar"/>
        </w:rPr>
        <w:t>##   stroke = Yes 1344 2416  3760</w:t>
      </w:r>
      <w:r>
        <w:br/>
      </w:r>
      <w:r>
        <w:rPr>
          <w:rStyle w:val="VerbatimChar"/>
        </w:rPr>
        <w:t>##   stroke = No   405 3355  3760</w:t>
      </w:r>
      <w:r>
        <w:br/>
      </w:r>
      <w:r>
        <w:rPr>
          <w:rStyle w:val="VerbatimChar"/>
        </w:rPr>
        <w:t>##   Total        1749 5771  7520</w:t>
      </w:r>
    </w:p>
    <w:p w14:paraId="77DEF732" w14:textId="77777777" w:rsidR="00115C00" w:rsidRDefault="00115C00" w:rsidP="00115C00">
      <w:pPr>
        <w:pStyle w:val="Heading4"/>
      </w:pPr>
      <w:bookmarkStart w:id="44" w:name="X369e140194664c2ed4647000e44203ec607c741"/>
      <w:bookmarkEnd w:id="43"/>
      <w:r>
        <w:t>Fifth table is the contingency table of “stroke” and “residence type”.</w:t>
      </w:r>
    </w:p>
    <w:p w14:paraId="3FBE32ED" w14:textId="77777777" w:rsidR="00115C00" w:rsidRDefault="00115C00" w:rsidP="00115C00">
      <w:pPr>
        <w:pStyle w:val="SourceCode"/>
      </w:pPr>
      <w:proofErr w:type="spellStart"/>
      <w:r>
        <w:rPr>
          <w:rStyle w:val="FunctionTok"/>
        </w:rPr>
        <w:t>nb_table</w:t>
      </w:r>
      <w:proofErr w:type="spellEnd"/>
      <w:r>
        <w:rPr>
          <w:rStyle w:val="NormalTok"/>
        </w:rPr>
        <w:t>(</w:t>
      </w:r>
      <w:proofErr w:type="spellStart"/>
      <w:r>
        <w:rPr>
          <w:rStyle w:val="NormalTok"/>
        </w:rPr>
        <w:t>Stroke_over</w:t>
      </w:r>
      <w:proofErr w:type="spellEnd"/>
      <w:r>
        <w:rPr>
          <w:rStyle w:val="NormalTok"/>
        </w:rPr>
        <w:t xml:space="preserve">, </w:t>
      </w:r>
      <w:r>
        <w:rPr>
          <w:rStyle w:val="StringTok"/>
        </w:rPr>
        <w:t>"</w:t>
      </w:r>
      <w:proofErr w:type="spellStart"/>
      <w:r>
        <w:rPr>
          <w:rStyle w:val="StringTok"/>
        </w:rPr>
        <w:t>Residence_type</w:t>
      </w:r>
      <w:proofErr w:type="spellEnd"/>
      <w:r>
        <w:rPr>
          <w:rStyle w:val="StringTok"/>
        </w:rPr>
        <w:t>"</w:t>
      </w:r>
      <w:r>
        <w:rPr>
          <w:rStyle w:val="NormalTok"/>
        </w:rPr>
        <w:t>)</w:t>
      </w:r>
    </w:p>
    <w:p w14:paraId="7EB47EF1" w14:textId="77777777" w:rsidR="00115C00" w:rsidRDefault="00115C00" w:rsidP="00115C00">
      <w:pPr>
        <w:pStyle w:val="SourceCode"/>
      </w:pPr>
      <w:r>
        <w:rPr>
          <w:rStyle w:val="VerbatimChar"/>
        </w:rPr>
        <w:lastRenderedPageBreak/>
        <w:t xml:space="preserve">##               </w:t>
      </w:r>
      <w:proofErr w:type="spellStart"/>
      <w:r>
        <w:rPr>
          <w:rStyle w:val="VerbatimChar"/>
        </w:rPr>
        <w:t>Residence_type</w:t>
      </w:r>
      <w:proofErr w:type="spellEnd"/>
      <w:r>
        <w:br/>
      </w:r>
      <w:r>
        <w:rPr>
          <w:rStyle w:val="VerbatimChar"/>
        </w:rPr>
        <w:t>##                Rural Urban Total</w:t>
      </w:r>
      <w:r>
        <w:br/>
      </w:r>
      <w:r>
        <w:rPr>
          <w:rStyle w:val="VerbatimChar"/>
        </w:rPr>
        <w:t>##   stroke = Yes  1844  1916  3760</w:t>
      </w:r>
      <w:r>
        <w:br/>
      </w:r>
      <w:r>
        <w:rPr>
          <w:rStyle w:val="VerbatimChar"/>
        </w:rPr>
        <w:t>##   stroke = No   1748  2012  3760</w:t>
      </w:r>
      <w:r>
        <w:br/>
      </w:r>
      <w:r>
        <w:rPr>
          <w:rStyle w:val="VerbatimChar"/>
        </w:rPr>
        <w:t>##   Total         3592  3928  7520</w:t>
      </w:r>
    </w:p>
    <w:p w14:paraId="6D76E360" w14:textId="77777777" w:rsidR="00115C00" w:rsidRDefault="00115C00" w:rsidP="00115C00">
      <w:pPr>
        <w:pStyle w:val="Heading4"/>
      </w:pPr>
      <w:bookmarkStart w:id="45" w:name="X163816c881f0b66ba8ba0848ee8074b165d2b79"/>
      <w:bookmarkEnd w:id="44"/>
      <w:r>
        <w:t>Sixth table is the contingency table of “stroke” and “smoking status”.</w:t>
      </w:r>
    </w:p>
    <w:p w14:paraId="04FDD596" w14:textId="77777777" w:rsidR="00115C00" w:rsidRDefault="00115C00" w:rsidP="00115C00">
      <w:pPr>
        <w:pStyle w:val="SourceCode"/>
      </w:pPr>
      <w:proofErr w:type="spellStart"/>
      <w:r>
        <w:rPr>
          <w:rStyle w:val="FunctionTok"/>
        </w:rPr>
        <w:t>nb_table</w:t>
      </w:r>
      <w:proofErr w:type="spellEnd"/>
      <w:r>
        <w:rPr>
          <w:rStyle w:val="NormalTok"/>
        </w:rPr>
        <w:t>(</w:t>
      </w:r>
      <w:proofErr w:type="spellStart"/>
      <w:r>
        <w:rPr>
          <w:rStyle w:val="NormalTok"/>
        </w:rPr>
        <w:t>Stroke_over</w:t>
      </w:r>
      <w:proofErr w:type="spellEnd"/>
      <w:r>
        <w:rPr>
          <w:rStyle w:val="NormalTok"/>
        </w:rPr>
        <w:t xml:space="preserve">, </w:t>
      </w:r>
      <w:r>
        <w:rPr>
          <w:rStyle w:val="StringTok"/>
        </w:rPr>
        <w:t>"</w:t>
      </w:r>
      <w:proofErr w:type="spellStart"/>
      <w:r>
        <w:rPr>
          <w:rStyle w:val="StringTok"/>
        </w:rPr>
        <w:t>smoking_status</w:t>
      </w:r>
      <w:proofErr w:type="spellEnd"/>
      <w:r>
        <w:rPr>
          <w:rStyle w:val="StringTok"/>
        </w:rPr>
        <w:t>"</w:t>
      </w:r>
      <w:r>
        <w:rPr>
          <w:rStyle w:val="NormalTok"/>
        </w:rPr>
        <w:t>)</w:t>
      </w:r>
    </w:p>
    <w:p w14:paraId="18F78AC6" w14:textId="77777777" w:rsidR="00115C00" w:rsidRDefault="00115C00" w:rsidP="00115C00">
      <w:pPr>
        <w:pStyle w:val="SourceCode"/>
      </w:pPr>
      <w:r>
        <w:rPr>
          <w:rStyle w:val="VerbatimChar"/>
        </w:rPr>
        <w:t xml:space="preserve">##               </w:t>
      </w:r>
      <w:proofErr w:type="spellStart"/>
      <w:r>
        <w:rPr>
          <w:rStyle w:val="VerbatimChar"/>
        </w:rPr>
        <w:t>smoking_status</w:t>
      </w:r>
      <w:proofErr w:type="spellEnd"/>
      <w:r>
        <w:br/>
      </w:r>
      <w:r>
        <w:rPr>
          <w:rStyle w:val="VerbatimChar"/>
        </w:rPr>
        <w:t>##                formerly smoked never smoked smokes Unknown Total</w:t>
      </w:r>
      <w:r>
        <w:br/>
      </w:r>
      <w:r>
        <w:rPr>
          <w:rStyle w:val="VerbatimChar"/>
        </w:rPr>
        <w:t>##   stroke = Yes             618         1399    561    1182  3760</w:t>
      </w:r>
      <w:r>
        <w:br/>
      </w:r>
      <w:r>
        <w:rPr>
          <w:rStyle w:val="VerbatimChar"/>
        </w:rPr>
        <w:t>##   stroke = No             1053         1467    749     491  3760</w:t>
      </w:r>
      <w:r>
        <w:br/>
      </w:r>
      <w:r>
        <w:rPr>
          <w:rStyle w:val="VerbatimChar"/>
        </w:rPr>
        <w:t>##   Total                   1671         2866   1310    1673  7520</w:t>
      </w:r>
    </w:p>
    <w:p w14:paraId="6B939901" w14:textId="77777777" w:rsidR="00115C00" w:rsidRDefault="00115C00" w:rsidP="00115C00">
      <w:pPr>
        <w:pStyle w:val="Heading4"/>
      </w:pPr>
      <w:bookmarkStart w:id="46" w:name="X37bd9615c2aacb25c66e05a08893a52fda7a90a"/>
      <w:bookmarkEnd w:id="45"/>
      <w:r>
        <w:t>Seventh table is the contingency table of “stroke” and “work type”.</w:t>
      </w:r>
    </w:p>
    <w:p w14:paraId="1861BBB8" w14:textId="77777777" w:rsidR="00115C00" w:rsidRDefault="00115C00" w:rsidP="00115C00">
      <w:pPr>
        <w:pStyle w:val="SourceCode"/>
      </w:pPr>
      <w:proofErr w:type="spellStart"/>
      <w:r>
        <w:rPr>
          <w:rStyle w:val="FunctionTok"/>
        </w:rPr>
        <w:t>nb_table</w:t>
      </w:r>
      <w:proofErr w:type="spellEnd"/>
      <w:r>
        <w:rPr>
          <w:rStyle w:val="NormalTok"/>
        </w:rPr>
        <w:t>(</w:t>
      </w:r>
      <w:proofErr w:type="spellStart"/>
      <w:r>
        <w:rPr>
          <w:rStyle w:val="NormalTok"/>
        </w:rPr>
        <w:t>Stroke_over</w:t>
      </w:r>
      <w:proofErr w:type="spellEnd"/>
      <w:r>
        <w:rPr>
          <w:rStyle w:val="NormalTok"/>
        </w:rPr>
        <w:t xml:space="preserve">, </w:t>
      </w:r>
      <w:r>
        <w:rPr>
          <w:rStyle w:val="StringTok"/>
        </w:rPr>
        <w:t>"</w:t>
      </w:r>
      <w:proofErr w:type="spellStart"/>
      <w:r>
        <w:rPr>
          <w:rStyle w:val="StringTok"/>
        </w:rPr>
        <w:t>work_type</w:t>
      </w:r>
      <w:proofErr w:type="spellEnd"/>
      <w:r>
        <w:rPr>
          <w:rStyle w:val="StringTok"/>
        </w:rPr>
        <w:t>"</w:t>
      </w:r>
      <w:r>
        <w:rPr>
          <w:rStyle w:val="NormalTok"/>
        </w:rPr>
        <w:t>)</w:t>
      </w:r>
    </w:p>
    <w:p w14:paraId="786B3B29" w14:textId="77777777" w:rsidR="00115C00" w:rsidRDefault="00115C00" w:rsidP="00115C00">
      <w:pPr>
        <w:pStyle w:val="SourceCode"/>
      </w:pPr>
      <w:r>
        <w:rPr>
          <w:rStyle w:val="VerbatimChar"/>
        </w:rPr>
        <w:t xml:space="preserve">##               </w:t>
      </w:r>
      <w:proofErr w:type="spellStart"/>
      <w:r>
        <w:rPr>
          <w:rStyle w:val="VerbatimChar"/>
        </w:rPr>
        <w:t>work_type</w:t>
      </w:r>
      <w:proofErr w:type="spellEnd"/>
      <w:r>
        <w:br/>
      </w:r>
      <w:r>
        <w:rPr>
          <w:rStyle w:val="VerbatimChar"/>
        </w:rPr>
        <w:t xml:space="preserve">##                children </w:t>
      </w:r>
      <w:proofErr w:type="spellStart"/>
      <w:r>
        <w:rPr>
          <w:rStyle w:val="VerbatimChar"/>
        </w:rPr>
        <w:t>Govt_job</w:t>
      </w:r>
      <w:proofErr w:type="spellEnd"/>
      <w:r>
        <w:rPr>
          <w:rStyle w:val="VerbatimChar"/>
        </w:rPr>
        <w:t xml:space="preserve"> </w:t>
      </w:r>
      <w:proofErr w:type="spellStart"/>
      <w:r>
        <w:rPr>
          <w:rStyle w:val="VerbatimChar"/>
        </w:rPr>
        <w:t>Never_worked</w:t>
      </w:r>
      <w:proofErr w:type="spellEnd"/>
      <w:r>
        <w:rPr>
          <w:rStyle w:val="VerbatimChar"/>
        </w:rPr>
        <w:t xml:space="preserve"> Private Self-employed Total</w:t>
      </w:r>
      <w:r>
        <w:br/>
      </w:r>
      <w:r>
        <w:rPr>
          <w:rStyle w:val="VerbatimChar"/>
        </w:rPr>
        <w:t>##   stroke = Yes      532      496           21    2140           571  3760</w:t>
      </w:r>
      <w:r>
        <w:br/>
      </w:r>
      <w:r>
        <w:rPr>
          <w:rStyle w:val="VerbatimChar"/>
        </w:rPr>
        <w:t>##   stroke = No        14      587            0    2159          1000  3760</w:t>
      </w:r>
      <w:r>
        <w:br/>
      </w:r>
      <w:r>
        <w:rPr>
          <w:rStyle w:val="VerbatimChar"/>
        </w:rPr>
        <w:t>##   Total             546     1083           21    4299          1571  7520</w:t>
      </w:r>
    </w:p>
    <w:p w14:paraId="44C99260" w14:textId="77777777" w:rsidR="00115C00" w:rsidRDefault="00115C00" w:rsidP="00115C00">
      <w:pPr>
        <w:pStyle w:val="Heading3"/>
      </w:pPr>
      <w:bookmarkStart w:id="47" w:name="Xf8b6191a458bfbcae3ebb71ae58b49b5e95050f"/>
      <w:bookmarkEnd w:id="38"/>
      <w:bookmarkEnd w:id="46"/>
      <w:r>
        <w:t>Gridlines for each variable in association with “stroke”.</w:t>
      </w:r>
    </w:p>
    <w:p w14:paraId="040137BB" w14:textId="77777777" w:rsidR="00115C00" w:rsidRDefault="00115C00" w:rsidP="00115C00">
      <w:pPr>
        <w:pStyle w:val="Heading4"/>
      </w:pPr>
      <w:r>
        <w:t>Plot Function</w:t>
      </w:r>
    </w:p>
    <w:p w14:paraId="3DC3C605" w14:textId="77777777" w:rsidR="00115C00" w:rsidRDefault="00115C00" w:rsidP="00115C00">
      <w:pPr>
        <w:pStyle w:val="SourceCode"/>
      </w:pPr>
      <w:proofErr w:type="spellStart"/>
      <w:r>
        <w:rPr>
          <w:rStyle w:val="NormalTok"/>
        </w:rPr>
        <w:t>nb_plot</w:t>
      </w:r>
      <w:proofErr w:type="spellEnd"/>
      <w:r>
        <w:rPr>
          <w:rStyle w:val="NormalTok"/>
        </w:rPr>
        <w:t xml:space="preserve"> </w:t>
      </w:r>
      <w:r>
        <w:rPr>
          <w:rStyle w:val="OtherTok"/>
        </w:rPr>
        <w:t>&lt;-</w:t>
      </w:r>
      <w:r>
        <w:rPr>
          <w:rStyle w:val="NormalTok"/>
        </w:rPr>
        <w:t xml:space="preserve"> </w:t>
      </w:r>
      <w:r>
        <w:rPr>
          <w:rStyle w:val="ControlFlowTok"/>
        </w:rPr>
        <w:t>function</w:t>
      </w:r>
      <w:r>
        <w:rPr>
          <w:rStyle w:val="NormalTok"/>
        </w:rPr>
        <w:t>(x, y){</w:t>
      </w:r>
      <w:r>
        <w:br/>
      </w:r>
      <w:r>
        <w:rPr>
          <w:rStyle w:val="NormalTok"/>
        </w:rPr>
        <w:t xml:space="preserve">  </w:t>
      </w:r>
      <w:proofErr w:type="spellStart"/>
      <w:r>
        <w:rPr>
          <w:rStyle w:val="FunctionTok"/>
        </w:rPr>
        <w:t>ggplot</w:t>
      </w:r>
      <w:proofErr w:type="spellEnd"/>
      <w:r>
        <w:rPr>
          <w:rStyle w:val="NormalTok"/>
        </w:rPr>
        <w:t xml:space="preserve">(x, </w:t>
      </w:r>
      <w:proofErr w:type="spellStart"/>
      <w:r>
        <w:rPr>
          <w:rStyle w:val="FunctionTok"/>
        </w:rPr>
        <w:t>aes</w:t>
      </w:r>
      <w:proofErr w:type="spellEnd"/>
      <w:r>
        <w:rPr>
          <w:rStyle w:val="NormalTok"/>
        </w:rPr>
        <w:t xml:space="preserve">(stroke)) </w:t>
      </w:r>
      <w:r>
        <w:rPr>
          <w:rStyle w:val="SpecialCharTok"/>
        </w:rPr>
        <w:t>+</w:t>
      </w:r>
      <w:r>
        <w:rPr>
          <w:rStyle w:val="NormalTok"/>
        </w:rPr>
        <w:t xml:space="preserve"> </w:t>
      </w:r>
      <w:proofErr w:type="spellStart"/>
      <w:r>
        <w:rPr>
          <w:rStyle w:val="FunctionTok"/>
        </w:rPr>
        <w:t>geom_bar</w:t>
      </w:r>
      <w:proofErr w:type="spellEnd"/>
      <w:r>
        <w:rPr>
          <w:rStyle w:val="NormalTok"/>
        </w:rPr>
        <w:t>(</w:t>
      </w:r>
      <w:proofErr w:type="spellStart"/>
      <w:r>
        <w:rPr>
          <w:rStyle w:val="FunctionTok"/>
        </w:rPr>
        <w:t>aes</w:t>
      </w:r>
      <w:proofErr w:type="spellEnd"/>
      <w:r>
        <w:rPr>
          <w:rStyle w:val="NormalTok"/>
        </w:rPr>
        <w:t>(</w:t>
      </w:r>
      <w:r>
        <w:rPr>
          <w:rStyle w:val="AttributeTok"/>
        </w:rPr>
        <w:t>fill=</w:t>
      </w:r>
      <w:r>
        <w:rPr>
          <w:rStyle w:val="NormalTok"/>
        </w:rPr>
        <w:t xml:space="preserve">x[,y]), </w:t>
      </w:r>
      <w:r>
        <w:rPr>
          <w:rStyle w:val="AttributeTok"/>
        </w:rPr>
        <w:t>position =</w:t>
      </w:r>
      <w:r>
        <w:rPr>
          <w:rStyle w:val="NormalTok"/>
        </w:rPr>
        <w:t xml:space="preserve"> </w:t>
      </w:r>
      <w:r>
        <w:rPr>
          <w:rStyle w:val="StringTok"/>
        </w:rPr>
        <w:t>"fill"</w:t>
      </w:r>
      <w:r>
        <w:rPr>
          <w:rStyle w:val="NormalTok"/>
        </w:rPr>
        <w:t xml:space="preserve">, </w:t>
      </w:r>
      <w:r>
        <w:rPr>
          <w:rStyle w:val="AttributeTok"/>
        </w:rPr>
        <w:t>color =</w:t>
      </w:r>
      <w:r>
        <w:rPr>
          <w:rStyle w:val="NormalTok"/>
        </w:rPr>
        <w:t xml:space="preserve"> </w:t>
      </w:r>
      <w:r>
        <w:rPr>
          <w:rStyle w:val="StringTok"/>
        </w:rPr>
        <w:t>"black"</w:t>
      </w:r>
      <w:r>
        <w:rPr>
          <w:rStyle w:val="NormalTok"/>
        </w:rPr>
        <w:t xml:space="preserve">) </w:t>
      </w:r>
      <w:r>
        <w:rPr>
          <w:rStyle w:val="SpecialCharTok"/>
        </w:rPr>
        <w:t>+</w:t>
      </w:r>
      <w:r>
        <w:rPr>
          <w:rStyle w:val="NormalTok"/>
        </w:rPr>
        <w:t xml:space="preserve"> </w:t>
      </w:r>
      <w:proofErr w:type="spellStart"/>
      <w:r>
        <w:rPr>
          <w:rStyle w:val="FunctionTok"/>
        </w:rPr>
        <w:t>ylab</w:t>
      </w:r>
      <w:proofErr w:type="spellEnd"/>
      <w:r>
        <w:rPr>
          <w:rStyle w:val="NormalTok"/>
        </w:rPr>
        <w:t>(</w:t>
      </w:r>
      <w:r>
        <w:rPr>
          <w:rStyle w:val="StringTok"/>
        </w:rPr>
        <w:t>"Proportion"</w:t>
      </w:r>
      <w:r>
        <w:rPr>
          <w:rStyle w:val="NormalTok"/>
        </w:rPr>
        <w:t xml:space="preserve">) </w:t>
      </w:r>
      <w:r>
        <w:rPr>
          <w:rStyle w:val="SpecialCharTok"/>
        </w:rPr>
        <w:t>+</w:t>
      </w:r>
      <w:r>
        <w:rPr>
          <w:rStyle w:val="NormalTok"/>
        </w:rPr>
        <w:t xml:space="preserve"> </w:t>
      </w:r>
      <w:r>
        <w:rPr>
          <w:rStyle w:val="FunctionTok"/>
        </w:rPr>
        <w:t>labs</w:t>
      </w:r>
      <w:r>
        <w:rPr>
          <w:rStyle w:val="NormalTok"/>
        </w:rPr>
        <w:t>(</w:t>
      </w:r>
      <w:r>
        <w:rPr>
          <w:rStyle w:val="AttributeTok"/>
        </w:rPr>
        <w:t>fill =</w:t>
      </w:r>
      <w:r>
        <w:rPr>
          <w:rStyle w:val="NormalTok"/>
        </w:rPr>
        <w:t xml:space="preserve"> y)</w:t>
      </w:r>
      <w:r>
        <w:br/>
      </w:r>
      <w:r>
        <w:rPr>
          <w:rStyle w:val="NormalTok"/>
        </w:rPr>
        <w:t>}</w:t>
      </w:r>
    </w:p>
    <w:p w14:paraId="1A90736D" w14:textId="77777777" w:rsidR="00115C00" w:rsidRDefault="00115C00" w:rsidP="00115C00">
      <w:pPr>
        <w:pStyle w:val="Heading4"/>
      </w:pPr>
      <w:bookmarkStart w:id="48" w:name="plot-function"/>
      <w:bookmarkStart w:id="49" w:name="X9784f63e66c499b7eed14acc0d149e76fd7491e"/>
      <w:bookmarkEnd w:id="48"/>
      <w:r>
        <w:t>Graphs of “stroke” in association with “gender” and “</w:t>
      </w:r>
      <w:proofErr w:type="spellStart"/>
      <w:r>
        <w:t>hyptertension</w:t>
      </w:r>
      <w:proofErr w:type="spellEnd"/>
      <w:r>
        <w:t>”.</w:t>
      </w:r>
    </w:p>
    <w:p w14:paraId="32A8EC9F" w14:textId="77777777" w:rsidR="00115C00" w:rsidRDefault="00115C00" w:rsidP="00115C00">
      <w:pPr>
        <w:pStyle w:val="SourceCode"/>
      </w:pPr>
      <w:proofErr w:type="spellStart"/>
      <w:r>
        <w:rPr>
          <w:rStyle w:val="FunctionTok"/>
        </w:rPr>
        <w:t>grid.arrange</w:t>
      </w:r>
      <w:proofErr w:type="spellEnd"/>
      <w:r>
        <w:rPr>
          <w:rStyle w:val="NormalTok"/>
        </w:rPr>
        <w:t>(</w:t>
      </w:r>
      <w:proofErr w:type="spellStart"/>
      <w:r>
        <w:rPr>
          <w:rStyle w:val="FunctionTok"/>
        </w:rPr>
        <w:t>nb_plot</w:t>
      </w:r>
      <w:proofErr w:type="spellEnd"/>
      <w:r>
        <w:rPr>
          <w:rStyle w:val="NormalTok"/>
        </w:rPr>
        <w:t>(</w:t>
      </w:r>
      <w:proofErr w:type="spellStart"/>
      <w:r>
        <w:rPr>
          <w:rStyle w:val="NormalTok"/>
        </w:rPr>
        <w:t>Stroke_over</w:t>
      </w:r>
      <w:proofErr w:type="spellEnd"/>
      <w:r>
        <w:rPr>
          <w:rStyle w:val="NormalTok"/>
        </w:rPr>
        <w:t xml:space="preserve">, </w:t>
      </w:r>
      <w:r>
        <w:rPr>
          <w:rStyle w:val="StringTok"/>
        </w:rPr>
        <w:t>"gender"</w:t>
      </w:r>
      <w:r>
        <w:rPr>
          <w:rStyle w:val="NormalTok"/>
        </w:rPr>
        <w:t xml:space="preserve">), </w:t>
      </w:r>
      <w:proofErr w:type="spellStart"/>
      <w:r>
        <w:rPr>
          <w:rStyle w:val="FunctionTok"/>
        </w:rPr>
        <w:t>nb_plot</w:t>
      </w:r>
      <w:proofErr w:type="spellEnd"/>
      <w:r>
        <w:rPr>
          <w:rStyle w:val="NormalTok"/>
        </w:rPr>
        <w:t>(</w:t>
      </w:r>
      <w:proofErr w:type="spellStart"/>
      <w:r>
        <w:rPr>
          <w:rStyle w:val="NormalTok"/>
        </w:rPr>
        <w:t>Stroke_over,</w:t>
      </w:r>
      <w:r>
        <w:rPr>
          <w:rStyle w:val="StringTok"/>
        </w:rPr>
        <w:t>"hypertension</w:t>
      </w:r>
      <w:proofErr w:type="spellEnd"/>
      <w:r>
        <w:rPr>
          <w:rStyle w:val="StringTok"/>
        </w:rPr>
        <w:t>"</w:t>
      </w:r>
      <w:r>
        <w:rPr>
          <w:rStyle w:val="NormalTok"/>
        </w:rPr>
        <w:t xml:space="preserve">), </w:t>
      </w:r>
      <w:proofErr w:type="spellStart"/>
      <w:r>
        <w:rPr>
          <w:rStyle w:val="AttributeTok"/>
        </w:rPr>
        <w:t>nrow</w:t>
      </w:r>
      <w:proofErr w:type="spellEnd"/>
      <w:r>
        <w:rPr>
          <w:rStyle w:val="AttributeTok"/>
        </w:rPr>
        <w:t xml:space="preserve"> =</w:t>
      </w:r>
      <w:r>
        <w:rPr>
          <w:rStyle w:val="NormalTok"/>
        </w:rPr>
        <w:t xml:space="preserve"> </w:t>
      </w:r>
      <w:r>
        <w:rPr>
          <w:rStyle w:val="DecValTok"/>
        </w:rPr>
        <w:t>1</w:t>
      </w:r>
      <w:r>
        <w:rPr>
          <w:rStyle w:val="NormalTok"/>
        </w:rPr>
        <w:t>)</w:t>
      </w:r>
    </w:p>
    <w:p w14:paraId="158A694E" w14:textId="062882CC" w:rsidR="00115C00" w:rsidRDefault="00115C00" w:rsidP="00115C00">
      <w:pPr>
        <w:pStyle w:val="FirstParagraph"/>
      </w:pPr>
      <w:r>
        <w:rPr>
          <w:noProof/>
        </w:rPr>
        <w:lastRenderedPageBreak/>
        <w:drawing>
          <wp:inline distT="0" distB="0" distL="0" distR="0" wp14:anchorId="6A289C11" wp14:editId="7C989F69">
            <wp:extent cx="4617720" cy="3695700"/>
            <wp:effectExtent l="0" t="0" r="0" b="0"/>
            <wp:docPr id="41" name="Picture 41"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Picture 41" descr="Chart, bar chart&#10;&#10;Description automatically generated"/>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4617720" cy="3695700"/>
                    </a:xfrm>
                    <a:prstGeom prst="rect">
                      <a:avLst/>
                    </a:prstGeom>
                    <a:noFill/>
                    <a:ln>
                      <a:noFill/>
                    </a:ln>
                  </pic:spPr>
                </pic:pic>
              </a:graphicData>
            </a:graphic>
          </wp:inline>
        </w:drawing>
      </w:r>
    </w:p>
    <w:p w14:paraId="79F68B22" w14:textId="77777777" w:rsidR="00115C00" w:rsidRDefault="00115C00" w:rsidP="00115C00">
      <w:pPr>
        <w:pStyle w:val="Heading4"/>
      </w:pPr>
      <w:bookmarkStart w:id="50" w:name="X2e91b470ec9308170431be92ea737ef60b5375f"/>
      <w:bookmarkEnd w:id="49"/>
      <w:r>
        <w:t>Run the Naive Bayes estimator for “stroke” in association with “gender” and “hypertension”.</w:t>
      </w:r>
    </w:p>
    <w:p w14:paraId="0244813B" w14:textId="77777777" w:rsidR="00115C00" w:rsidRDefault="00115C00" w:rsidP="00115C00">
      <w:pPr>
        <w:pStyle w:val="SourceCode"/>
      </w:pPr>
      <w:r>
        <w:rPr>
          <w:rStyle w:val="NormalTok"/>
        </w:rPr>
        <w:t xml:space="preserve">nb01 </w:t>
      </w:r>
      <w:r>
        <w:rPr>
          <w:rStyle w:val="OtherTok"/>
        </w:rPr>
        <w:t>&lt;-</w:t>
      </w:r>
      <w:r>
        <w:rPr>
          <w:rStyle w:val="NormalTok"/>
        </w:rPr>
        <w:t xml:space="preserve"> </w:t>
      </w:r>
      <w:proofErr w:type="spellStart"/>
      <w:r>
        <w:rPr>
          <w:rStyle w:val="FunctionTok"/>
        </w:rPr>
        <w:t>naiveBayes</w:t>
      </w:r>
      <w:proofErr w:type="spellEnd"/>
      <w:r>
        <w:rPr>
          <w:rStyle w:val="NormalTok"/>
        </w:rPr>
        <w:t>(</w:t>
      </w:r>
      <w:r>
        <w:rPr>
          <w:rStyle w:val="AttributeTok"/>
        </w:rPr>
        <w:t>formula =</w:t>
      </w:r>
      <w:r>
        <w:rPr>
          <w:rStyle w:val="NormalTok"/>
        </w:rPr>
        <w:t xml:space="preserve"> stroke </w:t>
      </w:r>
      <w:r>
        <w:rPr>
          <w:rStyle w:val="SpecialCharTok"/>
        </w:rPr>
        <w:t>~</w:t>
      </w:r>
      <w:r>
        <w:rPr>
          <w:rStyle w:val="NormalTok"/>
        </w:rPr>
        <w:t xml:space="preserve"> gender </w:t>
      </w:r>
      <w:r>
        <w:rPr>
          <w:rStyle w:val="SpecialCharTok"/>
        </w:rPr>
        <w:t>+</w:t>
      </w:r>
      <w:r>
        <w:rPr>
          <w:rStyle w:val="NormalTok"/>
        </w:rPr>
        <w:t xml:space="preserve"> hypertension, </w:t>
      </w:r>
      <w:r>
        <w:rPr>
          <w:rStyle w:val="AttributeTok"/>
        </w:rPr>
        <w:t>data =</w:t>
      </w:r>
      <w:r>
        <w:rPr>
          <w:rStyle w:val="NormalTok"/>
        </w:rPr>
        <w:t xml:space="preserve"> </w:t>
      </w:r>
      <w:proofErr w:type="spellStart"/>
      <w:r>
        <w:rPr>
          <w:rStyle w:val="NormalTok"/>
        </w:rPr>
        <w:t>Stroke_over</w:t>
      </w:r>
      <w:proofErr w:type="spellEnd"/>
      <w:r>
        <w:rPr>
          <w:rStyle w:val="NormalTok"/>
        </w:rPr>
        <w:t>)</w:t>
      </w:r>
      <w:r>
        <w:br/>
      </w:r>
      <w:r>
        <w:br/>
      </w:r>
      <w:proofErr w:type="spellStart"/>
      <w:r>
        <w:rPr>
          <w:rStyle w:val="NormalTok"/>
        </w:rPr>
        <w:t>nb_gender</w:t>
      </w:r>
      <w:proofErr w:type="spellEnd"/>
      <w:r>
        <w:rPr>
          <w:rStyle w:val="NormalTok"/>
        </w:rPr>
        <w:t xml:space="preserve"> </w:t>
      </w:r>
      <w:r>
        <w:rPr>
          <w:rStyle w:val="OtherTok"/>
        </w:rPr>
        <w:t>&lt;-</w:t>
      </w:r>
      <w:r>
        <w:rPr>
          <w:rStyle w:val="NormalTok"/>
        </w:rPr>
        <w:t xml:space="preserve"> </w:t>
      </w:r>
      <w:proofErr w:type="spellStart"/>
      <w:r>
        <w:rPr>
          <w:rStyle w:val="FunctionTok"/>
        </w:rPr>
        <w:t>confusionMatrix</w:t>
      </w:r>
      <w:proofErr w:type="spellEnd"/>
      <w:r>
        <w:rPr>
          <w:rStyle w:val="NormalTok"/>
        </w:rPr>
        <w:t>(</w:t>
      </w:r>
      <w:r>
        <w:rPr>
          <w:rStyle w:val="AttributeTok"/>
        </w:rPr>
        <w:t>data =</w:t>
      </w:r>
      <w:r>
        <w:rPr>
          <w:rStyle w:val="NormalTok"/>
        </w:rPr>
        <w:t xml:space="preserve"> </w:t>
      </w:r>
      <w:r>
        <w:rPr>
          <w:rStyle w:val="FunctionTok"/>
        </w:rPr>
        <w:t>predict</w:t>
      </w:r>
      <w:r>
        <w:rPr>
          <w:rStyle w:val="NormalTok"/>
        </w:rPr>
        <w:t xml:space="preserve">(nb01, </w:t>
      </w:r>
      <w:proofErr w:type="spellStart"/>
      <w:r>
        <w:rPr>
          <w:rStyle w:val="NormalTok"/>
        </w:rPr>
        <w:t>Stroke_test</w:t>
      </w:r>
      <w:proofErr w:type="spellEnd"/>
      <w:r>
        <w:rPr>
          <w:rStyle w:val="NormalTok"/>
        </w:rPr>
        <w:t xml:space="preserve">, </w:t>
      </w:r>
      <w:r>
        <w:rPr>
          <w:rStyle w:val="AttributeTok"/>
        </w:rPr>
        <w:t>type =</w:t>
      </w:r>
      <w:r>
        <w:rPr>
          <w:rStyle w:val="NormalTok"/>
        </w:rPr>
        <w:t xml:space="preserve"> </w:t>
      </w:r>
      <w:r>
        <w:rPr>
          <w:rStyle w:val="StringTok"/>
        </w:rPr>
        <w:t>"class"</w:t>
      </w:r>
      <w:r>
        <w:rPr>
          <w:rStyle w:val="NormalTok"/>
        </w:rPr>
        <w:t xml:space="preserve">), </w:t>
      </w:r>
      <w:r>
        <w:rPr>
          <w:rStyle w:val="AttributeTok"/>
        </w:rPr>
        <w:t>ref =</w:t>
      </w:r>
      <w:r>
        <w:rPr>
          <w:rStyle w:val="NormalTok"/>
        </w:rPr>
        <w:t xml:space="preserve"> </w:t>
      </w:r>
      <w:proofErr w:type="spellStart"/>
      <w:r>
        <w:rPr>
          <w:rStyle w:val="NormalTok"/>
        </w:rPr>
        <w:t>Stroke_test</w:t>
      </w:r>
      <w:r>
        <w:rPr>
          <w:rStyle w:val="SpecialCharTok"/>
        </w:rPr>
        <w:t>$</w:t>
      </w:r>
      <w:r>
        <w:rPr>
          <w:rStyle w:val="NormalTok"/>
        </w:rPr>
        <w:t>stroke</w:t>
      </w:r>
      <w:proofErr w:type="spellEnd"/>
      <w:r>
        <w:rPr>
          <w:rStyle w:val="NormalTok"/>
        </w:rPr>
        <w:t xml:space="preserve">, </w:t>
      </w:r>
      <w:r>
        <w:rPr>
          <w:rStyle w:val="AttributeTok"/>
        </w:rPr>
        <w:t>positive =</w:t>
      </w:r>
      <w:r>
        <w:rPr>
          <w:rStyle w:val="NormalTok"/>
        </w:rPr>
        <w:t xml:space="preserve"> </w:t>
      </w:r>
      <w:r>
        <w:rPr>
          <w:rStyle w:val="StringTok"/>
        </w:rPr>
        <w:t>"Yes"</w:t>
      </w:r>
      <w:r>
        <w:rPr>
          <w:rStyle w:val="NormalTok"/>
        </w:rPr>
        <w:t>)</w:t>
      </w:r>
      <w:r>
        <w:br/>
      </w:r>
      <w:proofErr w:type="spellStart"/>
      <w:r>
        <w:rPr>
          <w:rStyle w:val="NormalTok"/>
        </w:rPr>
        <w:t>nb_gender</w:t>
      </w:r>
      <w:proofErr w:type="spellEnd"/>
    </w:p>
    <w:p w14:paraId="191E5AE0" w14:textId="77777777" w:rsidR="00115C00" w:rsidRDefault="00115C00" w:rsidP="00115C00">
      <w:pPr>
        <w:pStyle w:val="SourceCode"/>
      </w:pPr>
      <w:r>
        <w:rPr>
          <w:rStyle w:val="VerbatimChar"/>
        </w:rPr>
        <w:t>## Confusion Matrix and Statistics</w:t>
      </w:r>
      <w:r>
        <w:br/>
      </w:r>
      <w:r>
        <w:rPr>
          <w:rStyle w:val="VerbatimChar"/>
        </w:rPr>
        <w:t xml:space="preserve">## </w:t>
      </w:r>
      <w:r>
        <w:br/>
      </w:r>
      <w:r>
        <w:rPr>
          <w:rStyle w:val="VerbatimChar"/>
        </w:rPr>
        <w:t>##           Reference</w:t>
      </w:r>
      <w:r>
        <w:br/>
      </w:r>
      <w:r>
        <w:rPr>
          <w:rStyle w:val="VerbatimChar"/>
        </w:rPr>
        <w:t>## Prediction  No Yes</w:t>
      </w:r>
      <w:r>
        <w:br/>
      </w:r>
      <w:r>
        <w:rPr>
          <w:rStyle w:val="VerbatimChar"/>
        </w:rPr>
        <w:t>##        No  856  30</w:t>
      </w:r>
      <w:r>
        <w:br/>
      </w:r>
      <w:r>
        <w:rPr>
          <w:rStyle w:val="VerbatimChar"/>
        </w:rPr>
        <w:t>##        Yes  83  11</w:t>
      </w:r>
      <w:r>
        <w:br/>
      </w:r>
      <w:r>
        <w:rPr>
          <w:rStyle w:val="VerbatimChar"/>
        </w:rPr>
        <w:t xml:space="preserve">##                                         </w:t>
      </w:r>
      <w:r>
        <w:br/>
      </w:r>
      <w:r>
        <w:rPr>
          <w:rStyle w:val="VerbatimChar"/>
        </w:rPr>
        <w:t xml:space="preserve">##                Accuracy : 0.8847        </w:t>
      </w:r>
      <w:r>
        <w:br/>
      </w:r>
      <w:r>
        <w:rPr>
          <w:rStyle w:val="VerbatimChar"/>
        </w:rPr>
        <w:t>##                  95% CI : (0.863, 0.904)</w:t>
      </w:r>
      <w:r>
        <w:br/>
      </w:r>
      <w:r>
        <w:rPr>
          <w:rStyle w:val="VerbatimChar"/>
        </w:rPr>
        <w:t xml:space="preserve">##     No Information Rate : 0.9582        </w:t>
      </w:r>
      <w:r>
        <w:br/>
      </w:r>
      <w:r>
        <w:rPr>
          <w:rStyle w:val="VerbatimChar"/>
        </w:rPr>
        <w:t xml:space="preserve">##     P-Value [Acc &gt; NIR] : 1             </w:t>
      </w:r>
      <w:r>
        <w:br/>
      </w:r>
      <w:r>
        <w:rPr>
          <w:rStyle w:val="VerbatimChar"/>
        </w:rPr>
        <w:t xml:space="preserve">##                                         </w:t>
      </w:r>
      <w:r>
        <w:br/>
      </w:r>
      <w:r>
        <w:rPr>
          <w:rStyle w:val="VerbatimChar"/>
        </w:rPr>
        <w:t xml:space="preserve">##                   Kappa : 0.1112        </w:t>
      </w:r>
      <w:r>
        <w:br/>
      </w:r>
      <w:r>
        <w:rPr>
          <w:rStyle w:val="VerbatimChar"/>
        </w:rPr>
        <w:t xml:space="preserve">##                                         </w:t>
      </w:r>
      <w:r>
        <w:br/>
      </w:r>
      <w:r>
        <w:rPr>
          <w:rStyle w:val="VerbatimChar"/>
        </w:rPr>
        <w:t xml:space="preserve">##  </w:t>
      </w:r>
      <w:proofErr w:type="spellStart"/>
      <w:r>
        <w:rPr>
          <w:rStyle w:val="VerbatimChar"/>
        </w:rPr>
        <w:t>Mcnemar's</w:t>
      </w:r>
      <w:proofErr w:type="spellEnd"/>
      <w:r>
        <w:rPr>
          <w:rStyle w:val="VerbatimChar"/>
        </w:rPr>
        <w:t xml:space="preserve"> Test P-Value : 9.994e-07     </w:t>
      </w:r>
      <w:r>
        <w:br/>
      </w:r>
      <w:r>
        <w:rPr>
          <w:rStyle w:val="VerbatimChar"/>
        </w:rPr>
        <w:t xml:space="preserve">##                                         </w:t>
      </w:r>
      <w:r>
        <w:br/>
      </w:r>
      <w:r>
        <w:rPr>
          <w:rStyle w:val="VerbatimChar"/>
        </w:rPr>
        <w:t xml:space="preserve">##             Sensitivity : 0.26829       </w:t>
      </w:r>
      <w:r>
        <w:br/>
      </w:r>
      <w:r>
        <w:rPr>
          <w:rStyle w:val="VerbatimChar"/>
        </w:rPr>
        <w:t xml:space="preserve">##             Specificity : 0.91161       </w:t>
      </w:r>
      <w:r>
        <w:br/>
      </w:r>
      <w:r>
        <w:rPr>
          <w:rStyle w:val="VerbatimChar"/>
        </w:rPr>
        <w:lastRenderedPageBreak/>
        <w:t xml:space="preserve">##          Pos Pred Value : 0.11702       </w:t>
      </w:r>
      <w:r>
        <w:br/>
      </w:r>
      <w:r>
        <w:rPr>
          <w:rStyle w:val="VerbatimChar"/>
        </w:rPr>
        <w:t xml:space="preserve">##          Neg Pred Value : 0.96614       </w:t>
      </w:r>
      <w:r>
        <w:br/>
      </w:r>
      <w:r>
        <w:rPr>
          <w:rStyle w:val="VerbatimChar"/>
        </w:rPr>
        <w:t xml:space="preserve">##              Prevalence : 0.04184       </w:t>
      </w:r>
      <w:r>
        <w:br/>
      </w:r>
      <w:r>
        <w:rPr>
          <w:rStyle w:val="VerbatimChar"/>
        </w:rPr>
        <w:t xml:space="preserve">##          Detection Rate : 0.01122       </w:t>
      </w:r>
      <w:r>
        <w:br/>
      </w:r>
      <w:r>
        <w:rPr>
          <w:rStyle w:val="VerbatimChar"/>
        </w:rPr>
        <w:t xml:space="preserve">##    Detection Prevalence : 0.09592       </w:t>
      </w:r>
      <w:r>
        <w:br/>
      </w:r>
      <w:r>
        <w:rPr>
          <w:rStyle w:val="VerbatimChar"/>
        </w:rPr>
        <w:t xml:space="preserve">##       Balanced Accuracy : 0.58995       </w:t>
      </w:r>
      <w:r>
        <w:br/>
      </w:r>
      <w:r>
        <w:rPr>
          <w:rStyle w:val="VerbatimChar"/>
        </w:rPr>
        <w:t xml:space="preserve">##                                         </w:t>
      </w:r>
      <w:r>
        <w:br/>
      </w:r>
      <w:r>
        <w:rPr>
          <w:rStyle w:val="VerbatimChar"/>
        </w:rPr>
        <w:t xml:space="preserve">##        'Positive' Class : Yes           </w:t>
      </w:r>
      <w:r>
        <w:br/>
      </w:r>
      <w:r>
        <w:rPr>
          <w:rStyle w:val="VerbatimChar"/>
        </w:rPr>
        <w:t xml:space="preserve">## </w:t>
      </w:r>
    </w:p>
    <w:p w14:paraId="3C90FDD2" w14:textId="77777777" w:rsidR="00115C00" w:rsidRDefault="00115C00" w:rsidP="00115C00">
      <w:pPr>
        <w:pStyle w:val="Heading4"/>
      </w:pPr>
      <w:bookmarkStart w:id="51" w:name="Xf0b1306bc9aedfb6548ed5556c909882079f7ac"/>
      <w:bookmarkEnd w:id="50"/>
      <w:r>
        <w:t>Graphs of “stroke” in association with “heart disease” and “ever married”.</w:t>
      </w:r>
    </w:p>
    <w:p w14:paraId="216645D8" w14:textId="77777777" w:rsidR="00115C00" w:rsidRDefault="00115C00" w:rsidP="00115C00">
      <w:pPr>
        <w:pStyle w:val="SourceCode"/>
      </w:pPr>
      <w:proofErr w:type="spellStart"/>
      <w:r>
        <w:rPr>
          <w:rStyle w:val="FunctionTok"/>
        </w:rPr>
        <w:t>grid.arrange</w:t>
      </w:r>
      <w:proofErr w:type="spellEnd"/>
      <w:r>
        <w:rPr>
          <w:rStyle w:val="NormalTok"/>
        </w:rPr>
        <w:t>(</w:t>
      </w:r>
      <w:proofErr w:type="spellStart"/>
      <w:r>
        <w:rPr>
          <w:rStyle w:val="FunctionTok"/>
        </w:rPr>
        <w:t>nb_plot</w:t>
      </w:r>
      <w:proofErr w:type="spellEnd"/>
      <w:r>
        <w:rPr>
          <w:rStyle w:val="NormalTok"/>
        </w:rPr>
        <w:t>(</w:t>
      </w:r>
      <w:proofErr w:type="spellStart"/>
      <w:r>
        <w:rPr>
          <w:rStyle w:val="NormalTok"/>
        </w:rPr>
        <w:t>Stroke_over</w:t>
      </w:r>
      <w:proofErr w:type="spellEnd"/>
      <w:r>
        <w:rPr>
          <w:rStyle w:val="NormalTok"/>
        </w:rPr>
        <w:t xml:space="preserve">, </w:t>
      </w:r>
      <w:r>
        <w:rPr>
          <w:rStyle w:val="StringTok"/>
        </w:rPr>
        <w:t>"</w:t>
      </w:r>
      <w:proofErr w:type="spellStart"/>
      <w:r>
        <w:rPr>
          <w:rStyle w:val="StringTok"/>
        </w:rPr>
        <w:t>heart_disease</w:t>
      </w:r>
      <w:proofErr w:type="spellEnd"/>
      <w:r>
        <w:rPr>
          <w:rStyle w:val="StringTok"/>
        </w:rPr>
        <w:t>"</w:t>
      </w:r>
      <w:r>
        <w:rPr>
          <w:rStyle w:val="NormalTok"/>
        </w:rPr>
        <w:t xml:space="preserve">), </w:t>
      </w:r>
      <w:proofErr w:type="spellStart"/>
      <w:r>
        <w:rPr>
          <w:rStyle w:val="FunctionTok"/>
        </w:rPr>
        <w:t>nb_plot</w:t>
      </w:r>
      <w:proofErr w:type="spellEnd"/>
      <w:r>
        <w:rPr>
          <w:rStyle w:val="NormalTok"/>
        </w:rPr>
        <w:t>(Stroke_over,</w:t>
      </w:r>
      <w:r>
        <w:rPr>
          <w:rStyle w:val="StringTok"/>
        </w:rPr>
        <w:t>"</w:t>
      </w:r>
      <w:proofErr w:type="spellStart"/>
      <w:r>
        <w:rPr>
          <w:rStyle w:val="StringTok"/>
        </w:rPr>
        <w:t>ever_married</w:t>
      </w:r>
      <w:proofErr w:type="spellEnd"/>
      <w:r>
        <w:rPr>
          <w:rStyle w:val="StringTok"/>
        </w:rPr>
        <w:t>"</w:t>
      </w:r>
      <w:r>
        <w:rPr>
          <w:rStyle w:val="NormalTok"/>
        </w:rPr>
        <w:t xml:space="preserve">), </w:t>
      </w:r>
      <w:proofErr w:type="spellStart"/>
      <w:r>
        <w:rPr>
          <w:rStyle w:val="AttributeTok"/>
        </w:rPr>
        <w:t>nrow</w:t>
      </w:r>
      <w:proofErr w:type="spellEnd"/>
      <w:r>
        <w:rPr>
          <w:rStyle w:val="AttributeTok"/>
        </w:rPr>
        <w:t xml:space="preserve"> =</w:t>
      </w:r>
      <w:r>
        <w:rPr>
          <w:rStyle w:val="NormalTok"/>
        </w:rPr>
        <w:t xml:space="preserve"> </w:t>
      </w:r>
      <w:r>
        <w:rPr>
          <w:rStyle w:val="DecValTok"/>
        </w:rPr>
        <w:t>1</w:t>
      </w:r>
      <w:r>
        <w:rPr>
          <w:rStyle w:val="NormalTok"/>
        </w:rPr>
        <w:t>)</w:t>
      </w:r>
    </w:p>
    <w:p w14:paraId="6B92402A" w14:textId="57B75928" w:rsidR="00115C00" w:rsidRDefault="00115C00" w:rsidP="00115C00">
      <w:pPr>
        <w:pStyle w:val="FirstParagraph"/>
      </w:pPr>
      <w:r>
        <w:rPr>
          <w:noProof/>
        </w:rPr>
        <w:drawing>
          <wp:inline distT="0" distB="0" distL="0" distR="0" wp14:anchorId="32F836A8" wp14:editId="7D0F86E7">
            <wp:extent cx="4617720" cy="3695700"/>
            <wp:effectExtent l="0" t="0" r="0" b="0"/>
            <wp:docPr id="40" name="Picture 40" descr="Chart, bar chart, waterfal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Picture 40" descr="Chart, bar chart, waterfall chart&#10;&#10;Description automatically generated"/>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4617720" cy="3695700"/>
                    </a:xfrm>
                    <a:prstGeom prst="rect">
                      <a:avLst/>
                    </a:prstGeom>
                    <a:noFill/>
                    <a:ln>
                      <a:noFill/>
                    </a:ln>
                  </pic:spPr>
                </pic:pic>
              </a:graphicData>
            </a:graphic>
          </wp:inline>
        </w:drawing>
      </w:r>
    </w:p>
    <w:p w14:paraId="64B47D26" w14:textId="77777777" w:rsidR="00115C00" w:rsidRDefault="00115C00" w:rsidP="00115C00">
      <w:pPr>
        <w:pStyle w:val="Heading4"/>
      </w:pPr>
      <w:bookmarkStart w:id="52" w:name="Xcd474a48d7d5df00c8a751d6e78f01b2d73f3a7"/>
      <w:bookmarkEnd w:id="51"/>
      <w:r>
        <w:t>Run the Naive Bayes estimator for “stroke” in association with “heart disease” and “ever married”.</w:t>
      </w:r>
    </w:p>
    <w:p w14:paraId="7B31F83D" w14:textId="77777777" w:rsidR="00115C00" w:rsidRDefault="00115C00" w:rsidP="00115C00">
      <w:pPr>
        <w:pStyle w:val="SourceCode"/>
      </w:pPr>
      <w:r>
        <w:rPr>
          <w:rStyle w:val="NormalTok"/>
        </w:rPr>
        <w:t xml:space="preserve">nb02 </w:t>
      </w:r>
      <w:r>
        <w:rPr>
          <w:rStyle w:val="OtherTok"/>
        </w:rPr>
        <w:t>&lt;-</w:t>
      </w:r>
      <w:r>
        <w:rPr>
          <w:rStyle w:val="NormalTok"/>
        </w:rPr>
        <w:t xml:space="preserve"> </w:t>
      </w:r>
      <w:proofErr w:type="spellStart"/>
      <w:r>
        <w:rPr>
          <w:rStyle w:val="FunctionTok"/>
        </w:rPr>
        <w:t>naiveBayes</w:t>
      </w:r>
      <w:proofErr w:type="spellEnd"/>
      <w:r>
        <w:rPr>
          <w:rStyle w:val="NormalTok"/>
        </w:rPr>
        <w:t>(</w:t>
      </w:r>
      <w:r>
        <w:rPr>
          <w:rStyle w:val="AttributeTok"/>
        </w:rPr>
        <w:t>formula =</w:t>
      </w:r>
      <w:r>
        <w:rPr>
          <w:rStyle w:val="NormalTok"/>
        </w:rPr>
        <w:t xml:space="preserve"> stroke </w:t>
      </w:r>
      <w:r>
        <w:rPr>
          <w:rStyle w:val="SpecialCharTok"/>
        </w:rPr>
        <w:t>~</w:t>
      </w:r>
      <w:r>
        <w:rPr>
          <w:rStyle w:val="NormalTok"/>
        </w:rPr>
        <w:t xml:space="preserve"> </w:t>
      </w:r>
      <w:proofErr w:type="spellStart"/>
      <w:r>
        <w:rPr>
          <w:rStyle w:val="NormalTok"/>
        </w:rPr>
        <w:t>heart_disease</w:t>
      </w:r>
      <w:proofErr w:type="spellEnd"/>
      <w:r>
        <w:rPr>
          <w:rStyle w:val="NormalTok"/>
        </w:rPr>
        <w:t xml:space="preserve"> </w:t>
      </w:r>
      <w:r>
        <w:rPr>
          <w:rStyle w:val="SpecialCharTok"/>
        </w:rPr>
        <w:t>+</w:t>
      </w:r>
      <w:r>
        <w:rPr>
          <w:rStyle w:val="NormalTok"/>
        </w:rPr>
        <w:t xml:space="preserve"> </w:t>
      </w:r>
      <w:proofErr w:type="spellStart"/>
      <w:r>
        <w:rPr>
          <w:rStyle w:val="NormalTok"/>
        </w:rPr>
        <w:t>ever_married</w:t>
      </w:r>
      <w:proofErr w:type="spellEnd"/>
      <w:r>
        <w:rPr>
          <w:rStyle w:val="NormalTok"/>
        </w:rPr>
        <w:t xml:space="preserve">, </w:t>
      </w:r>
      <w:r>
        <w:rPr>
          <w:rStyle w:val="AttributeTok"/>
        </w:rPr>
        <w:t>data =</w:t>
      </w:r>
      <w:r>
        <w:rPr>
          <w:rStyle w:val="NormalTok"/>
        </w:rPr>
        <w:t xml:space="preserve"> </w:t>
      </w:r>
      <w:proofErr w:type="spellStart"/>
      <w:r>
        <w:rPr>
          <w:rStyle w:val="NormalTok"/>
        </w:rPr>
        <w:t>Stroke_over</w:t>
      </w:r>
      <w:proofErr w:type="spellEnd"/>
      <w:r>
        <w:rPr>
          <w:rStyle w:val="NormalTok"/>
        </w:rPr>
        <w:t>)</w:t>
      </w:r>
      <w:r>
        <w:br/>
      </w:r>
      <w:r>
        <w:br/>
      </w:r>
      <w:proofErr w:type="spellStart"/>
      <w:r>
        <w:rPr>
          <w:rStyle w:val="NormalTok"/>
        </w:rPr>
        <w:t>nb_heart_marry</w:t>
      </w:r>
      <w:proofErr w:type="spellEnd"/>
      <w:r>
        <w:rPr>
          <w:rStyle w:val="NormalTok"/>
        </w:rPr>
        <w:t xml:space="preserve"> </w:t>
      </w:r>
      <w:r>
        <w:rPr>
          <w:rStyle w:val="OtherTok"/>
        </w:rPr>
        <w:t>&lt;-</w:t>
      </w:r>
      <w:r>
        <w:rPr>
          <w:rStyle w:val="NormalTok"/>
        </w:rPr>
        <w:t xml:space="preserve"> </w:t>
      </w:r>
      <w:proofErr w:type="spellStart"/>
      <w:r>
        <w:rPr>
          <w:rStyle w:val="FunctionTok"/>
        </w:rPr>
        <w:t>confusionMatrix</w:t>
      </w:r>
      <w:proofErr w:type="spellEnd"/>
      <w:r>
        <w:rPr>
          <w:rStyle w:val="NormalTok"/>
        </w:rPr>
        <w:t>(</w:t>
      </w:r>
      <w:r>
        <w:rPr>
          <w:rStyle w:val="AttributeTok"/>
        </w:rPr>
        <w:t>data =</w:t>
      </w:r>
      <w:r>
        <w:rPr>
          <w:rStyle w:val="NormalTok"/>
        </w:rPr>
        <w:t xml:space="preserve"> </w:t>
      </w:r>
      <w:r>
        <w:rPr>
          <w:rStyle w:val="FunctionTok"/>
        </w:rPr>
        <w:t>predict</w:t>
      </w:r>
      <w:r>
        <w:rPr>
          <w:rStyle w:val="NormalTok"/>
        </w:rPr>
        <w:t xml:space="preserve">(nb02, </w:t>
      </w:r>
      <w:proofErr w:type="spellStart"/>
      <w:r>
        <w:rPr>
          <w:rStyle w:val="NormalTok"/>
        </w:rPr>
        <w:t>Stroke_test</w:t>
      </w:r>
      <w:proofErr w:type="spellEnd"/>
      <w:r>
        <w:rPr>
          <w:rStyle w:val="NormalTok"/>
        </w:rPr>
        <w:t xml:space="preserve">, </w:t>
      </w:r>
      <w:r>
        <w:rPr>
          <w:rStyle w:val="AttributeTok"/>
        </w:rPr>
        <w:t>type =</w:t>
      </w:r>
      <w:r>
        <w:rPr>
          <w:rStyle w:val="NormalTok"/>
        </w:rPr>
        <w:t xml:space="preserve"> </w:t>
      </w:r>
      <w:r>
        <w:rPr>
          <w:rStyle w:val="StringTok"/>
        </w:rPr>
        <w:t>"class"</w:t>
      </w:r>
      <w:r>
        <w:rPr>
          <w:rStyle w:val="NormalTok"/>
        </w:rPr>
        <w:t xml:space="preserve">), </w:t>
      </w:r>
      <w:r>
        <w:rPr>
          <w:rStyle w:val="AttributeTok"/>
        </w:rPr>
        <w:t>ref =</w:t>
      </w:r>
      <w:r>
        <w:rPr>
          <w:rStyle w:val="NormalTok"/>
        </w:rPr>
        <w:t xml:space="preserve"> </w:t>
      </w:r>
      <w:proofErr w:type="spellStart"/>
      <w:r>
        <w:rPr>
          <w:rStyle w:val="NormalTok"/>
        </w:rPr>
        <w:t>Stroke_test</w:t>
      </w:r>
      <w:r>
        <w:rPr>
          <w:rStyle w:val="SpecialCharTok"/>
        </w:rPr>
        <w:t>$</w:t>
      </w:r>
      <w:r>
        <w:rPr>
          <w:rStyle w:val="NormalTok"/>
        </w:rPr>
        <w:t>stroke</w:t>
      </w:r>
      <w:proofErr w:type="spellEnd"/>
      <w:r>
        <w:rPr>
          <w:rStyle w:val="NormalTok"/>
        </w:rPr>
        <w:t xml:space="preserve">, </w:t>
      </w:r>
      <w:r>
        <w:rPr>
          <w:rStyle w:val="AttributeTok"/>
        </w:rPr>
        <w:t>positive =</w:t>
      </w:r>
      <w:r>
        <w:rPr>
          <w:rStyle w:val="NormalTok"/>
        </w:rPr>
        <w:t xml:space="preserve"> </w:t>
      </w:r>
      <w:r>
        <w:rPr>
          <w:rStyle w:val="StringTok"/>
        </w:rPr>
        <w:t>"Yes"</w:t>
      </w:r>
      <w:r>
        <w:rPr>
          <w:rStyle w:val="NormalTok"/>
        </w:rPr>
        <w:t>)</w:t>
      </w:r>
      <w:r>
        <w:br/>
      </w:r>
      <w:proofErr w:type="spellStart"/>
      <w:r>
        <w:rPr>
          <w:rStyle w:val="NormalTok"/>
        </w:rPr>
        <w:t>nb_heart_marry</w:t>
      </w:r>
      <w:proofErr w:type="spellEnd"/>
    </w:p>
    <w:p w14:paraId="470D2968" w14:textId="77777777" w:rsidR="00115C00" w:rsidRDefault="00115C00" w:rsidP="00115C00">
      <w:pPr>
        <w:pStyle w:val="SourceCode"/>
      </w:pPr>
      <w:r>
        <w:rPr>
          <w:rStyle w:val="VerbatimChar"/>
        </w:rPr>
        <w:lastRenderedPageBreak/>
        <w:t>## Confusion Matrix and Statistics</w:t>
      </w:r>
      <w:r>
        <w:br/>
      </w:r>
      <w:r>
        <w:rPr>
          <w:rStyle w:val="VerbatimChar"/>
        </w:rPr>
        <w:t xml:space="preserve">## </w:t>
      </w:r>
      <w:r>
        <w:br/>
      </w:r>
      <w:r>
        <w:rPr>
          <w:rStyle w:val="VerbatimChar"/>
        </w:rPr>
        <w:t>##           Reference</w:t>
      </w:r>
      <w:r>
        <w:br/>
      </w:r>
      <w:r>
        <w:rPr>
          <w:rStyle w:val="VerbatimChar"/>
        </w:rPr>
        <w:t>## Prediction  No Yes</w:t>
      </w:r>
      <w:r>
        <w:br/>
      </w:r>
      <w:r>
        <w:rPr>
          <w:rStyle w:val="VerbatimChar"/>
        </w:rPr>
        <w:t>##        No  332   5</w:t>
      </w:r>
      <w:r>
        <w:br/>
      </w:r>
      <w:r>
        <w:rPr>
          <w:rStyle w:val="VerbatimChar"/>
        </w:rPr>
        <w:t>##        Yes 607  36</w:t>
      </w:r>
      <w:r>
        <w:br/>
      </w:r>
      <w:r>
        <w:rPr>
          <w:rStyle w:val="VerbatimChar"/>
        </w:rPr>
        <w:t xml:space="preserve">##                                           </w:t>
      </w:r>
      <w:r>
        <w:br/>
      </w:r>
      <w:r>
        <w:rPr>
          <w:rStyle w:val="VerbatimChar"/>
        </w:rPr>
        <w:t xml:space="preserve">##                Accuracy : 0.3755          </w:t>
      </w:r>
      <w:r>
        <w:br/>
      </w:r>
      <w:r>
        <w:rPr>
          <w:rStyle w:val="VerbatimChar"/>
        </w:rPr>
        <w:t>##                  95% CI : (0.3451, 0.4067)</w:t>
      </w:r>
      <w:r>
        <w:br/>
      </w:r>
      <w:r>
        <w:rPr>
          <w:rStyle w:val="VerbatimChar"/>
        </w:rPr>
        <w:t xml:space="preserve">##     No Information Rate : 0.9582          </w:t>
      </w:r>
      <w:r>
        <w:br/>
      </w:r>
      <w:r>
        <w:rPr>
          <w:rStyle w:val="VerbatimChar"/>
        </w:rPr>
        <w:t xml:space="preserve">##     P-Value [Acc &gt; NIR] : 1               </w:t>
      </w:r>
      <w:r>
        <w:br/>
      </w:r>
      <w:r>
        <w:rPr>
          <w:rStyle w:val="VerbatimChar"/>
        </w:rPr>
        <w:t xml:space="preserve">##                                           </w:t>
      </w:r>
      <w:r>
        <w:br/>
      </w:r>
      <w:r>
        <w:rPr>
          <w:rStyle w:val="VerbatimChar"/>
        </w:rPr>
        <w:t xml:space="preserve">##                   Kappa : 0.0289          </w:t>
      </w:r>
      <w:r>
        <w:br/>
      </w:r>
      <w:r>
        <w:rPr>
          <w:rStyle w:val="VerbatimChar"/>
        </w:rPr>
        <w:t xml:space="preserve">##                                           </w:t>
      </w:r>
      <w:r>
        <w:br/>
      </w:r>
      <w:r>
        <w:rPr>
          <w:rStyle w:val="VerbatimChar"/>
        </w:rPr>
        <w:t xml:space="preserve">##  </w:t>
      </w:r>
      <w:proofErr w:type="spellStart"/>
      <w:r>
        <w:rPr>
          <w:rStyle w:val="VerbatimChar"/>
        </w:rPr>
        <w:t>Mcnemar's</w:t>
      </w:r>
      <w:proofErr w:type="spellEnd"/>
      <w:r>
        <w:rPr>
          <w:rStyle w:val="VerbatimChar"/>
        </w:rPr>
        <w:t xml:space="preserve"> Test P-Value : &lt;2e-16          </w:t>
      </w:r>
      <w:r>
        <w:br/>
      </w:r>
      <w:r>
        <w:rPr>
          <w:rStyle w:val="VerbatimChar"/>
        </w:rPr>
        <w:t xml:space="preserve">##                                           </w:t>
      </w:r>
      <w:r>
        <w:br/>
      </w:r>
      <w:r>
        <w:rPr>
          <w:rStyle w:val="VerbatimChar"/>
        </w:rPr>
        <w:t xml:space="preserve">##             Sensitivity : 0.87805         </w:t>
      </w:r>
      <w:r>
        <w:br/>
      </w:r>
      <w:r>
        <w:rPr>
          <w:rStyle w:val="VerbatimChar"/>
        </w:rPr>
        <w:t xml:space="preserve">##             Specificity : 0.35357         </w:t>
      </w:r>
      <w:r>
        <w:br/>
      </w:r>
      <w:r>
        <w:rPr>
          <w:rStyle w:val="VerbatimChar"/>
        </w:rPr>
        <w:t xml:space="preserve">##          Pos Pred Value : 0.05599         </w:t>
      </w:r>
      <w:r>
        <w:br/>
      </w:r>
      <w:r>
        <w:rPr>
          <w:rStyle w:val="VerbatimChar"/>
        </w:rPr>
        <w:t xml:space="preserve">##          Neg Pred Value : 0.98516         </w:t>
      </w:r>
      <w:r>
        <w:br/>
      </w:r>
      <w:r>
        <w:rPr>
          <w:rStyle w:val="VerbatimChar"/>
        </w:rPr>
        <w:t xml:space="preserve">##              Prevalence : 0.04184         </w:t>
      </w:r>
      <w:r>
        <w:br/>
      </w:r>
      <w:r>
        <w:rPr>
          <w:rStyle w:val="VerbatimChar"/>
        </w:rPr>
        <w:t xml:space="preserve">##          Detection Rate : 0.03673         </w:t>
      </w:r>
      <w:r>
        <w:br/>
      </w:r>
      <w:r>
        <w:rPr>
          <w:rStyle w:val="VerbatimChar"/>
        </w:rPr>
        <w:t xml:space="preserve">##    Detection Prevalence : 0.65612         </w:t>
      </w:r>
      <w:r>
        <w:br/>
      </w:r>
      <w:r>
        <w:rPr>
          <w:rStyle w:val="VerbatimChar"/>
        </w:rPr>
        <w:t xml:space="preserve">##       Balanced Accuracy : 0.61581         </w:t>
      </w:r>
      <w:r>
        <w:br/>
      </w:r>
      <w:r>
        <w:rPr>
          <w:rStyle w:val="VerbatimChar"/>
        </w:rPr>
        <w:t xml:space="preserve">##                                           </w:t>
      </w:r>
      <w:r>
        <w:br/>
      </w:r>
      <w:r>
        <w:rPr>
          <w:rStyle w:val="VerbatimChar"/>
        </w:rPr>
        <w:t xml:space="preserve">##        'Positive' Class : Yes             </w:t>
      </w:r>
      <w:r>
        <w:br/>
      </w:r>
      <w:r>
        <w:rPr>
          <w:rStyle w:val="VerbatimChar"/>
        </w:rPr>
        <w:t xml:space="preserve">## </w:t>
      </w:r>
    </w:p>
    <w:p w14:paraId="5EFA4E53" w14:textId="77777777" w:rsidR="00115C00" w:rsidRDefault="00115C00" w:rsidP="00115C00">
      <w:pPr>
        <w:pStyle w:val="Heading4"/>
      </w:pPr>
      <w:bookmarkStart w:id="53" w:name="Xfb97a9b1b57b059c32537f687bc2f9a500284e4"/>
      <w:bookmarkEnd w:id="52"/>
      <w:r>
        <w:t>Graph of “stroke” in association with “Residence type”.</w:t>
      </w:r>
    </w:p>
    <w:p w14:paraId="439BB44C" w14:textId="77777777" w:rsidR="00115C00" w:rsidRDefault="00115C00" w:rsidP="00115C00">
      <w:pPr>
        <w:pStyle w:val="SourceCode"/>
      </w:pPr>
      <w:proofErr w:type="spellStart"/>
      <w:r>
        <w:rPr>
          <w:rStyle w:val="FunctionTok"/>
        </w:rPr>
        <w:t>grid.arrange</w:t>
      </w:r>
      <w:proofErr w:type="spellEnd"/>
      <w:r>
        <w:rPr>
          <w:rStyle w:val="NormalTok"/>
        </w:rPr>
        <w:t>(</w:t>
      </w:r>
      <w:proofErr w:type="spellStart"/>
      <w:r>
        <w:rPr>
          <w:rStyle w:val="FunctionTok"/>
        </w:rPr>
        <w:t>nb_plot</w:t>
      </w:r>
      <w:proofErr w:type="spellEnd"/>
      <w:r>
        <w:rPr>
          <w:rStyle w:val="NormalTok"/>
        </w:rPr>
        <w:t>(</w:t>
      </w:r>
      <w:proofErr w:type="spellStart"/>
      <w:r>
        <w:rPr>
          <w:rStyle w:val="NormalTok"/>
        </w:rPr>
        <w:t>Stroke_over</w:t>
      </w:r>
      <w:proofErr w:type="spellEnd"/>
      <w:r>
        <w:rPr>
          <w:rStyle w:val="NormalTok"/>
        </w:rPr>
        <w:t xml:space="preserve">, </w:t>
      </w:r>
      <w:r>
        <w:rPr>
          <w:rStyle w:val="StringTok"/>
        </w:rPr>
        <w:t>"</w:t>
      </w:r>
      <w:proofErr w:type="spellStart"/>
      <w:r>
        <w:rPr>
          <w:rStyle w:val="StringTok"/>
        </w:rPr>
        <w:t>Residence_type</w:t>
      </w:r>
      <w:proofErr w:type="spellEnd"/>
      <w:r>
        <w:rPr>
          <w:rStyle w:val="StringTok"/>
        </w:rPr>
        <w:t>"</w:t>
      </w:r>
      <w:r>
        <w:rPr>
          <w:rStyle w:val="NormalTok"/>
        </w:rPr>
        <w:t>))</w:t>
      </w:r>
    </w:p>
    <w:p w14:paraId="4760A1E6" w14:textId="6A0FCD1C" w:rsidR="00115C00" w:rsidRDefault="00115C00" w:rsidP="00115C00">
      <w:pPr>
        <w:pStyle w:val="FirstParagraph"/>
      </w:pPr>
      <w:r>
        <w:rPr>
          <w:noProof/>
        </w:rPr>
        <w:lastRenderedPageBreak/>
        <w:drawing>
          <wp:inline distT="0" distB="0" distL="0" distR="0" wp14:anchorId="775595E2" wp14:editId="0693AAE5">
            <wp:extent cx="4617720" cy="3695700"/>
            <wp:effectExtent l="0" t="0" r="0" b="0"/>
            <wp:docPr id="39" name="Picture 39"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Picture 39" descr="Chart, bar chart&#10;&#10;Description automatically generated"/>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4617720" cy="3695700"/>
                    </a:xfrm>
                    <a:prstGeom prst="rect">
                      <a:avLst/>
                    </a:prstGeom>
                    <a:noFill/>
                    <a:ln>
                      <a:noFill/>
                    </a:ln>
                  </pic:spPr>
                </pic:pic>
              </a:graphicData>
            </a:graphic>
          </wp:inline>
        </w:drawing>
      </w:r>
    </w:p>
    <w:p w14:paraId="612FC9AC" w14:textId="77777777" w:rsidR="00115C00" w:rsidRDefault="00115C00" w:rsidP="00115C00">
      <w:pPr>
        <w:pStyle w:val="Heading4"/>
      </w:pPr>
      <w:bookmarkStart w:id="54" w:name="Xa432160cc179d3cb879c404baf9fdd6bd216666"/>
      <w:bookmarkEnd w:id="53"/>
      <w:r>
        <w:t>Run the Naive Bayes estimator for “stroke” in association with “Residence type”.</w:t>
      </w:r>
    </w:p>
    <w:p w14:paraId="0158B284" w14:textId="77777777" w:rsidR="00115C00" w:rsidRDefault="00115C00" w:rsidP="00115C00">
      <w:pPr>
        <w:pStyle w:val="SourceCode"/>
      </w:pPr>
      <w:r>
        <w:rPr>
          <w:rStyle w:val="NormalTok"/>
        </w:rPr>
        <w:t xml:space="preserve">nb03 </w:t>
      </w:r>
      <w:r>
        <w:rPr>
          <w:rStyle w:val="OtherTok"/>
        </w:rPr>
        <w:t>&lt;-</w:t>
      </w:r>
      <w:r>
        <w:rPr>
          <w:rStyle w:val="NormalTok"/>
        </w:rPr>
        <w:t xml:space="preserve"> </w:t>
      </w:r>
      <w:proofErr w:type="spellStart"/>
      <w:r>
        <w:rPr>
          <w:rStyle w:val="FunctionTok"/>
        </w:rPr>
        <w:t>naiveBayes</w:t>
      </w:r>
      <w:proofErr w:type="spellEnd"/>
      <w:r>
        <w:rPr>
          <w:rStyle w:val="NormalTok"/>
        </w:rPr>
        <w:t>(</w:t>
      </w:r>
      <w:r>
        <w:rPr>
          <w:rStyle w:val="AttributeTok"/>
        </w:rPr>
        <w:t>formula =</w:t>
      </w:r>
      <w:r>
        <w:rPr>
          <w:rStyle w:val="NormalTok"/>
        </w:rPr>
        <w:t xml:space="preserve"> stroke </w:t>
      </w:r>
      <w:r>
        <w:rPr>
          <w:rStyle w:val="SpecialCharTok"/>
        </w:rPr>
        <w:t>~</w:t>
      </w:r>
      <w:r>
        <w:rPr>
          <w:rStyle w:val="NormalTok"/>
        </w:rPr>
        <w:t xml:space="preserve"> </w:t>
      </w:r>
      <w:proofErr w:type="spellStart"/>
      <w:r>
        <w:rPr>
          <w:rStyle w:val="NormalTok"/>
        </w:rPr>
        <w:t>Residence_type</w:t>
      </w:r>
      <w:proofErr w:type="spellEnd"/>
      <w:r>
        <w:rPr>
          <w:rStyle w:val="NormalTok"/>
        </w:rPr>
        <w:t xml:space="preserve">, </w:t>
      </w:r>
      <w:r>
        <w:rPr>
          <w:rStyle w:val="AttributeTok"/>
        </w:rPr>
        <w:t>data =</w:t>
      </w:r>
      <w:r>
        <w:rPr>
          <w:rStyle w:val="NormalTok"/>
        </w:rPr>
        <w:t xml:space="preserve"> </w:t>
      </w:r>
      <w:proofErr w:type="spellStart"/>
      <w:r>
        <w:rPr>
          <w:rStyle w:val="NormalTok"/>
        </w:rPr>
        <w:t>Stroke_over</w:t>
      </w:r>
      <w:proofErr w:type="spellEnd"/>
      <w:r>
        <w:rPr>
          <w:rStyle w:val="NormalTok"/>
        </w:rPr>
        <w:t>)</w:t>
      </w:r>
      <w:r>
        <w:br/>
      </w:r>
      <w:r>
        <w:br/>
      </w:r>
      <w:proofErr w:type="spellStart"/>
      <w:r>
        <w:rPr>
          <w:rStyle w:val="NormalTok"/>
        </w:rPr>
        <w:t>nb_Res</w:t>
      </w:r>
      <w:proofErr w:type="spellEnd"/>
      <w:r>
        <w:rPr>
          <w:rStyle w:val="NormalTok"/>
        </w:rPr>
        <w:t xml:space="preserve"> </w:t>
      </w:r>
      <w:r>
        <w:rPr>
          <w:rStyle w:val="OtherTok"/>
        </w:rPr>
        <w:t>&lt;-</w:t>
      </w:r>
      <w:r>
        <w:rPr>
          <w:rStyle w:val="NormalTok"/>
        </w:rPr>
        <w:t xml:space="preserve"> </w:t>
      </w:r>
      <w:proofErr w:type="spellStart"/>
      <w:r>
        <w:rPr>
          <w:rStyle w:val="FunctionTok"/>
        </w:rPr>
        <w:t>confusionMatrix</w:t>
      </w:r>
      <w:proofErr w:type="spellEnd"/>
      <w:r>
        <w:rPr>
          <w:rStyle w:val="NormalTok"/>
        </w:rPr>
        <w:t>(</w:t>
      </w:r>
      <w:r>
        <w:rPr>
          <w:rStyle w:val="AttributeTok"/>
        </w:rPr>
        <w:t>data =</w:t>
      </w:r>
      <w:r>
        <w:rPr>
          <w:rStyle w:val="NormalTok"/>
        </w:rPr>
        <w:t xml:space="preserve"> </w:t>
      </w:r>
      <w:r>
        <w:rPr>
          <w:rStyle w:val="FunctionTok"/>
        </w:rPr>
        <w:t>predict</w:t>
      </w:r>
      <w:r>
        <w:rPr>
          <w:rStyle w:val="NormalTok"/>
        </w:rPr>
        <w:t xml:space="preserve">(nb03, </w:t>
      </w:r>
      <w:proofErr w:type="spellStart"/>
      <w:r>
        <w:rPr>
          <w:rStyle w:val="NormalTok"/>
        </w:rPr>
        <w:t>Stroke_test</w:t>
      </w:r>
      <w:proofErr w:type="spellEnd"/>
      <w:r>
        <w:rPr>
          <w:rStyle w:val="NormalTok"/>
        </w:rPr>
        <w:t xml:space="preserve">, </w:t>
      </w:r>
      <w:r>
        <w:rPr>
          <w:rStyle w:val="AttributeTok"/>
        </w:rPr>
        <w:t>type =</w:t>
      </w:r>
      <w:r>
        <w:rPr>
          <w:rStyle w:val="NormalTok"/>
        </w:rPr>
        <w:t xml:space="preserve"> </w:t>
      </w:r>
      <w:r>
        <w:rPr>
          <w:rStyle w:val="StringTok"/>
        </w:rPr>
        <w:t>"class"</w:t>
      </w:r>
      <w:r>
        <w:rPr>
          <w:rStyle w:val="NormalTok"/>
        </w:rPr>
        <w:t xml:space="preserve">), </w:t>
      </w:r>
      <w:r>
        <w:rPr>
          <w:rStyle w:val="AttributeTok"/>
        </w:rPr>
        <w:t>ref =</w:t>
      </w:r>
      <w:r>
        <w:rPr>
          <w:rStyle w:val="NormalTok"/>
        </w:rPr>
        <w:t xml:space="preserve"> </w:t>
      </w:r>
      <w:proofErr w:type="spellStart"/>
      <w:r>
        <w:rPr>
          <w:rStyle w:val="NormalTok"/>
        </w:rPr>
        <w:t>Stroke_test</w:t>
      </w:r>
      <w:r>
        <w:rPr>
          <w:rStyle w:val="SpecialCharTok"/>
        </w:rPr>
        <w:t>$</w:t>
      </w:r>
      <w:r>
        <w:rPr>
          <w:rStyle w:val="NormalTok"/>
        </w:rPr>
        <w:t>stroke</w:t>
      </w:r>
      <w:proofErr w:type="spellEnd"/>
      <w:r>
        <w:rPr>
          <w:rStyle w:val="NormalTok"/>
        </w:rPr>
        <w:t xml:space="preserve">, </w:t>
      </w:r>
      <w:r>
        <w:rPr>
          <w:rStyle w:val="AttributeTok"/>
        </w:rPr>
        <w:t>positive =</w:t>
      </w:r>
      <w:r>
        <w:rPr>
          <w:rStyle w:val="NormalTok"/>
        </w:rPr>
        <w:t xml:space="preserve"> </w:t>
      </w:r>
      <w:r>
        <w:rPr>
          <w:rStyle w:val="StringTok"/>
        </w:rPr>
        <w:t>"Yes"</w:t>
      </w:r>
      <w:r>
        <w:rPr>
          <w:rStyle w:val="NormalTok"/>
        </w:rPr>
        <w:t>)</w:t>
      </w:r>
      <w:r>
        <w:br/>
      </w:r>
      <w:proofErr w:type="spellStart"/>
      <w:r>
        <w:rPr>
          <w:rStyle w:val="NormalTok"/>
        </w:rPr>
        <w:t>nb_Res</w:t>
      </w:r>
      <w:proofErr w:type="spellEnd"/>
    </w:p>
    <w:p w14:paraId="42C51C10" w14:textId="77777777" w:rsidR="00115C00" w:rsidRDefault="00115C00" w:rsidP="00115C00">
      <w:pPr>
        <w:pStyle w:val="SourceCode"/>
      </w:pPr>
      <w:r>
        <w:rPr>
          <w:rStyle w:val="VerbatimChar"/>
        </w:rPr>
        <w:t>## Confusion Matrix and Statistics</w:t>
      </w:r>
      <w:r>
        <w:br/>
      </w:r>
      <w:r>
        <w:rPr>
          <w:rStyle w:val="VerbatimChar"/>
        </w:rPr>
        <w:t xml:space="preserve">## </w:t>
      </w:r>
      <w:r>
        <w:br/>
      </w:r>
      <w:r>
        <w:rPr>
          <w:rStyle w:val="VerbatimChar"/>
        </w:rPr>
        <w:t>##           Reference</w:t>
      </w:r>
      <w:r>
        <w:br/>
      </w:r>
      <w:r>
        <w:rPr>
          <w:rStyle w:val="VerbatimChar"/>
        </w:rPr>
        <w:t>## Prediction  No Yes</w:t>
      </w:r>
      <w:r>
        <w:br/>
      </w:r>
      <w:r>
        <w:rPr>
          <w:rStyle w:val="VerbatimChar"/>
        </w:rPr>
        <w:t>##        No  474  20</w:t>
      </w:r>
      <w:r>
        <w:br/>
      </w:r>
      <w:r>
        <w:rPr>
          <w:rStyle w:val="VerbatimChar"/>
        </w:rPr>
        <w:t>##        Yes 465  21</w:t>
      </w:r>
      <w:r>
        <w:br/>
      </w:r>
      <w:r>
        <w:rPr>
          <w:rStyle w:val="VerbatimChar"/>
        </w:rPr>
        <w:t xml:space="preserve">##                                           </w:t>
      </w:r>
      <w:r>
        <w:br/>
      </w:r>
      <w:r>
        <w:rPr>
          <w:rStyle w:val="VerbatimChar"/>
        </w:rPr>
        <w:t xml:space="preserve">##                Accuracy : 0.5051          </w:t>
      </w:r>
      <w:r>
        <w:br/>
      </w:r>
      <w:r>
        <w:rPr>
          <w:rStyle w:val="VerbatimChar"/>
        </w:rPr>
        <w:t>##                  95% CI : (0.4733, 0.5369)</w:t>
      </w:r>
      <w:r>
        <w:br/>
      </w:r>
      <w:r>
        <w:rPr>
          <w:rStyle w:val="VerbatimChar"/>
        </w:rPr>
        <w:t xml:space="preserve">##     No Information Rate : 0.9582          </w:t>
      </w:r>
      <w:r>
        <w:br/>
      </w:r>
      <w:r>
        <w:rPr>
          <w:rStyle w:val="VerbatimChar"/>
        </w:rPr>
        <w:t xml:space="preserve">##     P-Value [Acc &gt; NIR] : 1               </w:t>
      </w:r>
      <w:r>
        <w:br/>
      </w:r>
      <w:r>
        <w:rPr>
          <w:rStyle w:val="VerbatimChar"/>
        </w:rPr>
        <w:t xml:space="preserve">##                                           </w:t>
      </w:r>
      <w:r>
        <w:br/>
      </w:r>
      <w:r>
        <w:rPr>
          <w:rStyle w:val="VerbatimChar"/>
        </w:rPr>
        <w:t xml:space="preserve">##                   Kappa : 0.0027          </w:t>
      </w:r>
      <w:r>
        <w:br/>
      </w:r>
      <w:r>
        <w:rPr>
          <w:rStyle w:val="VerbatimChar"/>
        </w:rPr>
        <w:t xml:space="preserve">##                                           </w:t>
      </w:r>
      <w:r>
        <w:br/>
      </w:r>
      <w:r>
        <w:rPr>
          <w:rStyle w:val="VerbatimChar"/>
        </w:rPr>
        <w:t xml:space="preserve">##  </w:t>
      </w:r>
      <w:proofErr w:type="spellStart"/>
      <w:r>
        <w:rPr>
          <w:rStyle w:val="VerbatimChar"/>
        </w:rPr>
        <w:t>Mcnemar's</w:t>
      </w:r>
      <w:proofErr w:type="spellEnd"/>
      <w:r>
        <w:rPr>
          <w:rStyle w:val="VerbatimChar"/>
        </w:rPr>
        <w:t xml:space="preserve"> Test P-Value : &lt;2e-16          </w:t>
      </w:r>
      <w:r>
        <w:br/>
      </w:r>
      <w:r>
        <w:rPr>
          <w:rStyle w:val="VerbatimChar"/>
        </w:rPr>
        <w:t xml:space="preserve">##                                           </w:t>
      </w:r>
      <w:r>
        <w:br/>
      </w:r>
      <w:r>
        <w:rPr>
          <w:rStyle w:val="VerbatimChar"/>
        </w:rPr>
        <w:t xml:space="preserve">##             Sensitivity : 0.51220         </w:t>
      </w:r>
      <w:r>
        <w:br/>
      </w:r>
      <w:r>
        <w:rPr>
          <w:rStyle w:val="VerbatimChar"/>
        </w:rPr>
        <w:t xml:space="preserve">##             Specificity : 0.50479         </w:t>
      </w:r>
      <w:r>
        <w:br/>
      </w:r>
      <w:r>
        <w:rPr>
          <w:rStyle w:val="VerbatimChar"/>
        </w:rPr>
        <w:t xml:space="preserve">##          Pos Pred Value : 0.04321         </w:t>
      </w:r>
      <w:r>
        <w:br/>
      </w:r>
      <w:r>
        <w:rPr>
          <w:rStyle w:val="VerbatimChar"/>
        </w:rPr>
        <w:lastRenderedPageBreak/>
        <w:t xml:space="preserve">##          Neg Pred Value : 0.95951         </w:t>
      </w:r>
      <w:r>
        <w:br/>
      </w:r>
      <w:r>
        <w:rPr>
          <w:rStyle w:val="VerbatimChar"/>
        </w:rPr>
        <w:t xml:space="preserve">##              Prevalence : 0.04184         </w:t>
      </w:r>
      <w:r>
        <w:br/>
      </w:r>
      <w:r>
        <w:rPr>
          <w:rStyle w:val="VerbatimChar"/>
        </w:rPr>
        <w:t xml:space="preserve">##          Detection Rate : 0.02143         </w:t>
      </w:r>
      <w:r>
        <w:br/>
      </w:r>
      <w:r>
        <w:rPr>
          <w:rStyle w:val="VerbatimChar"/>
        </w:rPr>
        <w:t xml:space="preserve">##    Detection Prevalence : 0.49592         </w:t>
      </w:r>
      <w:r>
        <w:br/>
      </w:r>
      <w:r>
        <w:rPr>
          <w:rStyle w:val="VerbatimChar"/>
        </w:rPr>
        <w:t xml:space="preserve">##       Balanced Accuracy : 0.50849         </w:t>
      </w:r>
      <w:r>
        <w:br/>
      </w:r>
      <w:r>
        <w:rPr>
          <w:rStyle w:val="VerbatimChar"/>
        </w:rPr>
        <w:t xml:space="preserve">##                                           </w:t>
      </w:r>
      <w:r>
        <w:br/>
      </w:r>
      <w:r>
        <w:rPr>
          <w:rStyle w:val="VerbatimChar"/>
        </w:rPr>
        <w:t xml:space="preserve">##        'Positive' Class : Yes             </w:t>
      </w:r>
      <w:r>
        <w:br/>
      </w:r>
      <w:r>
        <w:rPr>
          <w:rStyle w:val="VerbatimChar"/>
        </w:rPr>
        <w:t xml:space="preserve">## </w:t>
      </w:r>
    </w:p>
    <w:p w14:paraId="1ED26ECD" w14:textId="77777777" w:rsidR="00115C00" w:rsidRDefault="00115C00" w:rsidP="00115C00">
      <w:pPr>
        <w:pStyle w:val="Heading4"/>
      </w:pPr>
      <w:bookmarkStart w:id="55" w:name="X0b25d63de8d4714f8e8b95b46d03504899b04aa"/>
      <w:bookmarkEnd w:id="54"/>
      <w:r>
        <w:t>Graph of “stroke” in association with “smoking status” and “work type”.</w:t>
      </w:r>
    </w:p>
    <w:p w14:paraId="09F17D60" w14:textId="77777777" w:rsidR="00115C00" w:rsidRDefault="00115C00" w:rsidP="00115C00">
      <w:pPr>
        <w:pStyle w:val="SourceCode"/>
      </w:pPr>
      <w:proofErr w:type="spellStart"/>
      <w:r>
        <w:rPr>
          <w:rStyle w:val="FunctionTok"/>
        </w:rPr>
        <w:t>grid.arrange</w:t>
      </w:r>
      <w:proofErr w:type="spellEnd"/>
      <w:r>
        <w:rPr>
          <w:rStyle w:val="NormalTok"/>
        </w:rPr>
        <w:t>(</w:t>
      </w:r>
      <w:proofErr w:type="spellStart"/>
      <w:r>
        <w:rPr>
          <w:rStyle w:val="FunctionTok"/>
        </w:rPr>
        <w:t>nb_plot</w:t>
      </w:r>
      <w:proofErr w:type="spellEnd"/>
      <w:r>
        <w:rPr>
          <w:rStyle w:val="NormalTok"/>
        </w:rPr>
        <w:t>(</w:t>
      </w:r>
      <w:proofErr w:type="spellStart"/>
      <w:r>
        <w:rPr>
          <w:rStyle w:val="NormalTok"/>
        </w:rPr>
        <w:t>Stroke_over</w:t>
      </w:r>
      <w:proofErr w:type="spellEnd"/>
      <w:r>
        <w:rPr>
          <w:rStyle w:val="NormalTok"/>
        </w:rPr>
        <w:t xml:space="preserve">, </w:t>
      </w:r>
      <w:r>
        <w:rPr>
          <w:rStyle w:val="StringTok"/>
        </w:rPr>
        <w:t>"</w:t>
      </w:r>
      <w:proofErr w:type="spellStart"/>
      <w:r>
        <w:rPr>
          <w:rStyle w:val="StringTok"/>
        </w:rPr>
        <w:t>smoking_status</w:t>
      </w:r>
      <w:proofErr w:type="spellEnd"/>
      <w:r>
        <w:rPr>
          <w:rStyle w:val="StringTok"/>
        </w:rPr>
        <w:t>"</w:t>
      </w:r>
      <w:r>
        <w:rPr>
          <w:rStyle w:val="NormalTok"/>
        </w:rPr>
        <w:t xml:space="preserve">), </w:t>
      </w:r>
      <w:proofErr w:type="spellStart"/>
      <w:r>
        <w:rPr>
          <w:rStyle w:val="FunctionTok"/>
        </w:rPr>
        <w:t>nb_plot</w:t>
      </w:r>
      <w:proofErr w:type="spellEnd"/>
      <w:r>
        <w:rPr>
          <w:rStyle w:val="NormalTok"/>
        </w:rPr>
        <w:t>(</w:t>
      </w:r>
      <w:proofErr w:type="spellStart"/>
      <w:r>
        <w:rPr>
          <w:rStyle w:val="NormalTok"/>
        </w:rPr>
        <w:t>Stroke_over</w:t>
      </w:r>
      <w:proofErr w:type="spellEnd"/>
      <w:r>
        <w:rPr>
          <w:rStyle w:val="NormalTok"/>
        </w:rPr>
        <w:t xml:space="preserve">, </w:t>
      </w:r>
      <w:r>
        <w:rPr>
          <w:rStyle w:val="StringTok"/>
        </w:rPr>
        <w:t>"</w:t>
      </w:r>
      <w:proofErr w:type="spellStart"/>
      <w:r>
        <w:rPr>
          <w:rStyle w:val="StringTok"/>
        </w:rPr>
        <w:t>work_type</w:t>
      </w:r>
      <w:proofErr w:type="spellEnd"/>
      <w:r>
        <w:rPr>
          <w:rStyle w:val="StringTok"/>
        </w:rPr>
        <w:t>"</w:t>
      </w:r>
      <w:r>
        <w:rPr>
          <w:rStyle w:val="NormalTok"/>
        </w:rPr>
        <w:t xml:space="preserve">), </w:t>
      </w:r>
      <w:proofErr w:type="spellStart"/>
      <w:r>
        <w:rPr>
          <w:rStyle w:val="AttributeTok"/>
        </w:rPr>
        <w:t>nrow</w:t>
      </w:r>
      <w:proofErr w:type="spellEnd"/>
      <w:r>
        <w:rPr>
          <w:rStyle w:val="AttributeTok"/>
        </w:rPr>
        <w:t xml:space="preserve"> =</w:t>
      </w:r>
      <w:r>
        <w:rPr>
          <w:rStyle w:val="NormalTok"/>
        </w:rPr>
        <w:t xml:space="preserve"> </w:t>
      </w:r>
      <w:r>
        <w:rPr>
          <w:rStyle w:val="DecValTok"/>
        </w:rPr>
        <w:t>1</w:t>
      </w:r>
      <w:r>
        <w:rPr>
          <w:rStyle w:val="NormalTok"/>
        </w:rPr>
        <w:t>)</w:t>
      </w:r>
    </w:p>
    <w:p w14:paraId="1063899F" w14:textId="3FE867DA" w:rsidR="00115C00" w:rsidRDefault="00115C00" w:rsidP="00115C00">
      <w:pPr>
        <w:pStyle w:val="FirstParagraph"/>
      </w:pPr>
      <w:r>
        <w:rPr>
          <w:noProof/>
        </w:rPr>
        <w:drawing>
          <wp:inline distT="0" distB="0" distL="0" distR="0" wp14:anchorId="2963EA8D" wp14:editId="3AE3600B">
            <wp:extent cx="4617720" cy="3695700"/>
            <wp:effectExtent l="0" t="0" r="0" b="0"/>
            <wp:docPr id="38" name="Picture 38"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8" descr="Chart, bar chart&#10;&#10;Description automatically generated"/>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4617720" cy="3695700"/>
                    </a:xfrm>
                    <a:prstGeom prst="rect">
                      <a:avLst/>
                    </a:prstGeom>
                    <a:noFill/>
                    <a:ln>
                      <a:noFill/>
                    </a:ln>
                  </pic:spPr>
                </pic:pic>
              </a:graphicData>
            </a:graphic>
          </wp:inline>
        </w:drawing>
      </w:r>
    </w:p>
    <w:p w14:paraId="55A33FA6" w14:textId="77777777" w:rsidR="00115C00" w:rsidRDefault="00115C00" w:rsidP="00115C00">
      <w:pPr>
        <w:pStyle w:val="Heading4"/>
      </w:pPr>
      <w:bookmarkStart w:id="56" w:name="Xcb051170fd69aa964e5faba0e2ee0d70ebb6b09"/>
      <w:bookmarkEnd w:id="55"/>
      <w:r>
        <w:t>Run the Naive Bayes estimator for “stroke” in association with “smoking status” and “work type”.</w:t>
      </w:r>
    </w:p>
    <w:p w14:paraId="72CDA78E" w14:textId="77777777" w:rsidR="00115C00" w:rsidRDefault="00115C00" w:rsidP="00115C00">
      <w:pPr>
        <w:pStyle w:val="SourceCode"/>
      </w:pPr>
      <w:r>
        <w:rPr>
          <w:rStyle w:val="NormalTok"/>
        </w:rPr>
        <w:t xml:space="preserve">nb04 </w:t>
      </w:r>
      <w:r>
        <w:rPr>
          <w:rStyle w:val="OtherTok"/>
        </w:rPr>
        <w:t>&lt;-</w:t>
      </w:r>
      <w:r>
        <w:rPr>
          <w:rStyle w:val="NormalTok"/>
        </w:rPr>
        <w:t xml:space="preserve"> </w:t>
      </w:r>
      <w:proofErr w:type="spellStart"/>
      <w:r>
        <w:rPr>
          <w:rStyle w:val="FunctionTok"/>
        </w:rPr>
        <w:t>naiveBayes</w:t>
      </w:r>
      <w:proofErr w:type="spellEnd"/>
      <w:r>
        <w:rPr>
          <w:rStyle w:val="NormalTok"/>
        </w:rPr>
        <w:t>(</w:t>
      </w:r>
      <w:r>
        <w:rPr>
          <w:rStyle w:val="AttributeTok"/>
        </w:rPr>
        <w:t>formula =</w:t>
      </w:r>
      <w:r>
        <w:rPr>
          <w:rStyle w:val="NormalTok"/>
        </w:rPr>
        <w:t xml:space="preserve"> stroke </w:t>
      </w:r>
      <w:r>
        <w:rPr>
          <w:rStyle w:val="SpecialCharTok"/>
        </w:rPr>
        <w:t>~</w:t>
      </w:r>
      <w:r>
        <w:rPr>
          <w:rStyle w:val="NormalTok"/>
        </w:rPr>
        <w:t xml:space="preserve"> </w:t>
      </w:r>
      <w:proofErr w:type="spellStart"/>
      <w:r>
        <w:rPr>
          <w:rStyle w:val="NormalTok"/>
        </w:rPr>
        <w:t>smoking_status</w:t>
      </w:r>
      <w:proofErr w:type="spellEnd"/>
      <w:r>
        <w:rPr>
          <w:rStyle w:val="NormalTok"/>
        </w:rPr>
        <w:t xml:space="preserve"> </w:t>
      </w:r>
      <w:r>
        <w:rPr>
          <w:rStyle w:val="SpecialCharTok"/>
        </w:rPr>
        <w:t>+</w:t>
      </w:r>
      <w:r>
        <w:rPr>
          <w:rStyle w:val="NormalTok"/>
        </w:rPr>
        <w:t xml:space="preserve"> </w:t>
      </w:r>
      <w:proofErr w:type="spellStart"/>
      <w:r>
        <w:rPr>
          <w:rStyle w:val="NormalTok"/>
        </w:rPr>
        <w:t>work_type</w:t>
      </w:r>
      <w:proofErr w:type="spellEnd"/>
      <w:r>
        <w:rPr>
          <w:rStyle w:val="NormalTok"/>
        </w:rPr>
        <w:t xml:space="preserve">, </w:t>
      </w:r>
      <w:r>
        <w:rPr>
          <w:rStyle w:val="AttributeTok"/>
        </w:rPr>
        <w:t>data =</w:t>
      </w:r>
      <w:r>
        <w:rPr>
          <w:rStyle w:val="NormalTok"/>
        </w:rPr>
        <w:t xml:space="preserve"> </w:t>
      </w:r>
      <w:proofErr w:type="spellStart"/>
      <w:r>
        <w:rPr>
          <w:rStyle w:val="NormalTok"/>
        </w:rPr>
        <w:t>Stroke_over</w:t>
      </w:r>
      <w:proofErr w:type="spellEnd"/>
      <w:r>
        <w:rPr>
          <w:rStyle w:val="NormalTok"/>
        </w:rPr>
        <w:t>)</w:t>
      </w:r>
      <w:r>
        <w:br/>
      </w:r>
      <w:r>
        <w:br/>
      </w:r>
      <w:proofErr w:type="spellStart"/>
      <w:r>
        <w:rPr>
          <w:rStyle w:val="NormalTok"/>
        </w:rPr>
        <w:t>nb_smoke_work</w:t>
      </w:r>
      <w:proofErr w:type="spellEnd"/>
      <w:r>
        <w:rPr>
          <w:rStyle w:val="NormalTok"/>
        </w:rPr>
        <w:t xml:space="preserve"> </w:t>
      </w:r>
      <w:r>
        <w:rPr>
          <w:rStyle w:val="OtherTok"/>
        </w:rPr>
        <w:t>&lt;-</w:t>
      </w:r>
      <w:r>
        <w:rPr>
          <w:rStyle w:val="NormalTok"/>
        </w:rPr>
        <w:t xml:space="preserve"> </w:t>
      </w:r>
      <w:proofErr w:type="spellStart"/>
      <w:r>
        <w:rPr>
          <w:rStyle w:val="FunctionTok"/>
        </w:rPr>
        <w:t>confusionMatrix</w:t>
      </w:r>
      <w:proofErr w:type="spellEnd"/>
      <w:r>
        <w:rPr>
          <w:rStyle w:val="NormalTok"/>
        </w:rPr>
        <w:t>(</w:t>
      </w:r>
      <w:r>
        <w:rPr>
          <w:rStyle w:val="AttributeTok"/>
        </w:rPr>
        <w:t>data =</w:t>
      </w:r>
      <w:r>
        <w:rPr>
          <w:rStyle w:val="NormalTok"/>
        </w:rPr>
        <w:t xml:space="preserve"> </w:t>
      </w:r>
      <w:r>
        <w:rPr>
          <w:rStyle w:val="FunctionTok"/>
        </w:rPr>
        <w:t>predict</w:t>
      </w:r>
      <w:r>
        <w:rPr>
          <w:rStyle w:val="NormalTok"/>
        </w:rPr>
        <w:t xml:space="preserve">(nb04, </w:t>
      </w:r>
      <w:proofErr w:type="spellStart"/>
      <w:r>
        <w:rPr>
          <w:rStyle w:val="NormalTok"/>
        </w:rPr>
        <w:t>Stroke_test</w:t>
      </w:r>
      <w:proofErr w:type="spellEnd"/>
      <w:r>
        <w:rPr>
          <w:rStyle w:val="NormalTok"/>
        </w:rPr>
        <w:t xml:space="preserve">, </w:t>
      </w:r>
      <w:r>
        <w:rPr>
          <w:rStyle w:val="AttributeTok"/>
        </w:rPr>
        <w:t>type =</w:t>
      </w:r>
      <w:r>
        <w:rPr>
          <w:rStyle w:val="NormalTok"/>
        </w:rPr>
        <w:t xml:space="preserve"> </w:t>
      </w:r>
      <w:r>
        <w:rPr>
          <w:rStyle w:val="StringTok"/>
        </w:rPr>
        <w:t>"class"</w:t>
      </w:r>
      <w:r>
        <w:rPr>
          <w:rStyle w:val="NormalTok"/>
        </w:rPr>
        <w:t xml:space="preserve">), </w:t>
      </w:r>
      <w:r>
        <w:rPr>
          <w:rStyle w:val="AttributeTok"/>
        </w:rPr>
        <w:t>ref =</w:t>
      </w:r>
      <w:r>
        <w:rPr>
          <w:rStyle w:val="NormalTok"/>
        </w:rPr>
        <w:t xml:space="preserve"> </w:t>
      </w:r>
      <w:proofErr w:type="spellStart"/>
      <w:r>
        <w:rPr>
          <w:rStyle w:val="NormalTok"/>
        </w:rPr>
        <w:t>Stroke_test</w:t>
      </w:r>
      <w:r>
        <w:rPr>
          <w:rStyle w:val="SpecialCharTok"/>
        </w:rPr>
        <w:t>$</w:t>
      </w:r>
      <w:r>
        <w:rPr>
          <w:rStyle w:val="NormalTok"/>
        </w:rPr>
        <w:t>stroke</w:t>
      </w:r>
      <w:proofErr w:type="spellEnd"/>
      <w:r>
        <w:rPr>
          <w:rStyle w:val="NormalTok"/>
        </w:rPr>
        <w:t xml:space="preserve">, </w:t>
      </w:r>
      <w:r>
        <w:rPr>
          <w:rStyle w:val="AttributeTok"/>
        </w:rPr>
        <w:t>positive =</w:t>
      </w:r>
      <w:r>
        <w:rPr>
          <w:rStyle w:val="NormalTok"/>
        </w:rPr>
        <w:t xml:space="preserve"> </w:t>
      </w:r>
      <w:r>
        <w:rPr>
          <w:rStyle w:val="StringTok"/>
        </w:rPr>
        <w:t>"Yes"</w:t>
      </w:r>
      <w:r>
        <w:rPr>
          <w:rStyle w:val="NormalTok"/>
        </w:rPr>
        <w:t>)</w:t>
      </w:r>
      <w:r>
        <w:br/>
      </w:r>
      <w:proofErr w:type="spellStart"/>
      <w:r>
        <w:rPr>
          <w:rStyle w:val="NormalTok"/>
        </w:rPr>
        <w:t>nb_smoke_work</w:t>
      </w:r>
      <w:proofErr w:type="spellEnd"/>
    </w:p>
    <w:p w14:paraId="56A1F423" w14:textId="77777777" w:rsidR="00115C00" w:rsidRDefault="00115C00" w:rsidP="00115C00">
      <w:pPr>
        <w:pStyle w:val="SourceCode"/>
      </w:pPr>
      <w:r>
        <w:rPr>
          <w:rStyle w:val="VerbatimChar"/>
        </w:rPr>
        <w:t>## Confusion Matrix and Statistics</w:t>
      </w:r>
      <w:r>
        <w:br/>
      </w:r>
      <w:r>
        <w:rPr>
          <w:rStyle w:val="VerbatimChar"/>
        </w:rPr>
        <w:t xml:space="preserve">## </w:t>
      </w:r>
      <w:r>
        <w:br/>
      </w:r>
      <w:r>
        <w:rPr>
          <w:rStyle w:val="VerbatimChar"/>
        </w:rPr>
        <w:lastRenderedPageBreak/>
        <w:t>##           Reference</w:t>
      </w:r>
      <w:r>
        <w:br/>
      </w:r>
      <w:r>
        <w:rPr>
          <w:rStyle w:val="VerbatimChar"/>
        </w:rPr>
        <w:t>## Prediction  No Yes</w:t>
      </w:r>
      <w:r>
        <w:br/>
      </w:r>
      <w:r>
        <w:rPr>
          <w:rStyle w:val="VerbatimChar"/>
        </w:rPr>
        <w:t>##        No  288   6</w:t>
      </w:r>
      <w:r>
        <w:br/>
      </w:r>
      <w:r>
        <w:rPr>
          <w:rStyle w:val="VerbatimChar"/>
        </w:rPr>
        <w:t>##        Yes 651  35</w:t>
      </w:r>
      <w:r>
        <w:br/>
      </w:r>
      <w:r>
        <w:rPr>
          <w:rStyle w:val="VerbatimChar"/>
        </w:rPr>
        <w:t xml:space="preserve">##                                         </w:t>
      </w:r>
      <w:r>
        <w:br/>
      </w:r>
      <w:r>
        <w:rPr>
          <w:rStyle w:val="VerbatimChar"/>
        </w:rPr>
        <w:t xml:space="preserve">##                Accuracy : 0.3296        </w:t>
      </w:r>
      <w:r>
        <w:br/>
      </w:r>
      <w:r>
        <w:rPr>
          <w:rStyle w:val="VerbatimChar"/>
        </w:rPr>
        <w:t>##                  95% CI : (0.3002, 0.36)</w:t>
      </w:r>
      <w:r>
        <w:br/>
      </w:r>
      <w:r>
        <w:rPr>
          <w:rStyle w:val="VerbatimChar"/>
        </w:rPr>
        <w:t xml:space="preserve">##     No Information Rate : 0.9582        </w:t>
      </w:r>
      <w:r>
        <w:br/>
      </w:r>
      <w:r>
        <w:rPr>
          <w:rStyle w:val="VerbatimChar"/>
        </w:rPr>
        <w:t xml:space="preserve">##     P-Value [Acc &gt; NIR] : 1             </w:t>
      </w:r>
      <w:r>
        <w:br/>
      </w:r>
      <w:r>
        <w:rPr>
          <w:rStyle w:val="VerbatimChar"/>
        </w:rPr>
        <w:t xml:space="preserve">##                                         </w:t>
      </w:r>
      <w:r>
        <w:br/>
      </w:r>
      <w:r>
        <w:rPr>
          <w:rStyle w:val="VerbatimChar"/>
        </w:rPr>
        <w:t xml:space="preserve">##                   Kappa : 0.0188        </w:t>
      </w:r>
      <w:r>
        <w:br/>
      </w:r>
      <w:r>
        <w:rPr>
          <w:rStyle w:val="VerbatimChar"/>
        </w:rPr>
        <w:t xml:space="preserve">##                                         </w:t>
      </w:r>
      <w:r>
        <w:br/>
      </w:r>
      <w:r>
        <w:rPr>
          <w:rStyle w:val="VerbatimChar"/>
        </w:rPr>
        <w:t xml:space="preserve">##  </w:t>
      </w:r>
      <w:proofErr w:type="spellStart"/>
      <w:r>
        <w:rPr>
          <w:rStyle w:val="VerbatimChar"/>
        </w:rPr>
        <w:t>Mcnemar's</w:t>
      </w:r>
      <w:proofErr w:type="spellEnd"/>
      <w:r>
        <w:rPr>
          <w:rStyle w:val="VerbatimChar"/>
        </w:rPr>
        <w:t xml:space="preserve"> Test P-Value : &lt;2e-16        </w:t>
      </w:r>
      <w:r>
        <w:br/>
      </w:r>
      <w:r>
        <w:rPr>
          <w:rStyle w:val="VerbatimChar"/>
        </w:rPr>
        <w:t xml:space="preserve">##                                         </w:t>
      </w:r>
      <w:r>
        <w:br/>
      </w:r>
      <w:r>
        <w:rPr>
          <w:rStyle w:val="VerbatimChar"/>
        </w:rPr>
        <w:t xml:space="preserve">##             Sensitivity : 0.85366       </w:t>
      </w:r>
      <w:r>
        <w:br/>
      </w:r>
      <w:r>
        <w:rPr>
          <w:rStyle w:val="VerbatimChar"/>
        </w:rPr>
        <w:t xml:space="preserve">##             Specificity : 0.30671       </w:t>
      </w:r>
      <w:r>
        <w:br/>
      </w:r>
      <w:r>
        <w:rPr>
          <w:rStyle w:val="VerbatimChar"/>
        </w:rPr>
        <w:t xml:space="preserve">##          Pos Pred Value : 0.05102       </w:t>
      </w:r>
      <w:r>
        <w:br/>
      </w:r>
      <w:r>
        <w:rPr>
          <w:rStyle w:val="VerbatimChar"/>
        </w:rPr>
        <w:t xml:space="preserve">##          Neg Pred Value : 0.97959       </w:t>
      </w:r>
      <w:r>
        <w:br/>
      </w:r>
      <w:r>
        <w:rPr>
          <w:rStyle w:val="VerbatimChar"/>
        </w:rPr>
        <w:t xml:space="preserve">##              Prevalence : 0.04184       </w:t>
      </w:r>
      <w:r>
        <w:br/>
      </w:r>
      <w:r>
        <w:rPr>
          <w:rStyle w:val="VerbatimChar"/>
        </w:rPr>
        <w:t xml:space="preserve">##          Detection Rate : 0.03571       </w:t>
      </w:r>
      <w:r>
        <w:br/>
      </w:r>
      <w:r>
        <w:rPr>
          <w:rStyle w:val="VerbatimChar"/>
        </w:rPr>
        <w:t xml:space="preserve">##    Detection Prevalence : 0.70000       </w:t>
      </w:r>
      <w:r>
        <w:br/>
      </w:r>
      <w:r>
        <w:rPr>
          <w:rStyle w:val="VerbatimChar"/>
        </w:rPr>
        <w:t xml:space="preserve">##       Balanced Accuracy : 0.58018       </w:t>
      </w:r>
      <w:r>
        <w:br/>
      </w:r>
      <w:r>
        <w:rPr>
          <w:rStyle w:val="VerbatimChar"/>
        </w:rPr>
        <w:t xml:space="preserve">##                                         </w:t>
      </w:r>
      <w:r>
        <w:br/>
      </w:r>
      <w:r>
        <w:rPr>
          <w:rStyle w:val="VerbatimChar"/>
        </w:rPr>
        <w:t xml:space="preserve">##        'Positive' Class : Yes           </w:t>
      </w:r>
      <w:r>
        <w:br/>
      </w:r>
      <w:r>
        <w:rPr>
          <w:rStyle w:val="VerbatimChar"/>
        </w:rPr>
        <w:t xml:space="preserve">## </w:t>
      </w:r>
    </w:p>
    <w:p w14:paraId="1E1FBECE" w14:textId="77777777" w:rsidR="00115C00" w:rsidRDefault="00115C00" w:rsidP="00115C00">
      <w:pPr>
        <w:pStyle w:val="Heading2"/>
      </w:pPr>
      <w:bookmarkStart w:id="57" w:name="naive-bayes---andrew"/>
      <w:bookmarkEnd w:id="47"/>
      <w:bookmarkEnd w:id="56"/>
      <w:bookmarkEnd w:id="57"/>
      <w:r>
        <w:t>Neural Network - Hunter</w:t>
      </w:r>
    </w:p>
    <w:p w14:paraId="42E7A161" w14:textId="77777777" w:rsidR="00115C00" w:rsidRDefault="00115C00" w:rsidP="00115C00">
      <w:pPr>
        <w:pStyle w:val="Heading3"/>
      </w:pPr>
      <w:r>
        <w:t>Fitting Models</w:t>
      </w:r>
    </w:p>
    <w:p w14:paraId="4B26D716" w14:textId="77777777" w:rsidR="00115C00" w:rsidRDefault="00115C00" w:rsidP="00115C00">
      <w:pPr>
        <w:pStyle w:val="SourceCode"/>
      </w:pPr>
      <w:r>
        <w:rPr>
          <w:rStyle w:val="CommentTok"/>
        </w:rPr>
        <w:t>#Unbalanced</w:t>
      </w:r>
      <w:r>
        <w:br/>
      </w:r>
      <w:r>
        <w:rPr>
          <w:rStyle w:val="NormalTok"/>
        </w:rPr>
        <w:t xml:space="preserve">train </w:t>
      </w:r>
      <w:r>
        <w:rPr>
          <w:rStyle w:val="OtherTok"/>
        </w:rPr>
        <w:t>&lt;-</w:t>
      </w:r>
      <w:r>
        <w:rPr>
          <w:rStyle w:val="NormalTok"/>
        </w:rPr>
        <w:t xml:space="preserve"> </w:t>
      </w:r>
      <w:proofErr w:type="spellStart"/>
      <w:r>
        <w:rPr>
          <w:rStyle w:val="FunctionTok"/>
        </w:rPr>
        <w:t>createFolds</w:t>
      </w:r>
      <w:proofErr w:type="spellEnd"/>
      <w:r>
        <w:rPr>
          <w:rStyle w:val="NormalTok"/>
        </w:rPr>
        <w:t>(</w:t>
      </w:r>
      <w:proofErr w:type="spellStart"/>
      <w:r>
        <w:rPr>
          <w:rStyle w:val="NormalTok"/>
        </w:rPr>
        <w:t>Stroke_tr</w:t>
      </w:r>
      <w:r>
        <w:rPr>
          <w:rStyle w:val="SpecialCharTok"/>
        </w:rPr>
        <w:t>$</w:t>
      </w:r>
      <w:r>
        <w:rPr>
          <w:rStyle w:val="NormalTok"/>
        </w:rPr>
        <w:t>stroke</w:t>
      </w:r>
      <w:proofErr w:type="spellEnd"/>
      <w:r>
        <w:rPr>
          <w:rStyle w:val="NormalTok"/>
        </w:rPr>
        <w:t xml:space="preserve">, </w:t>
      </w:r>
      <w:r>
        <w:rPr>
          <w:rStyle w:val="AttributeTok"/>
        </w:rPr>
        <w:t>k=</w:t>
      </w:r>
      <w:r>
        <w:rPr>
          <w:rStyle w:val="DecValTok"/>
        </w:rPr>
        <w:t>10</w:t>
      </w:r>
      <w:r>
        <w:rPr>
          <w:rStyle w:val="NormalTok"/>
        </w:rPr>
        <w:t>)</w:t>
      </w:r>
      <w:r>
        <w:br/>
      </w:r>
      <w:r>
        <w:br/>
      </w:r>
      <w:proofErr w:type="spellStart"/>
      <w:r>
        <w:rPr>
          <w:rStyle w:val="NormalTok"/>
        </w:rPr>
        <w:t>nnet_stroke</w:t>
      </w:r>
      <w:proofErr w:type="spellEnd"/>
      <w:r>
        <w:rPr>
          <w:rStyle w:val="NormalTok"/>
        </w:rPr>
        <w:t xml:space="preserve"> </w:t>
      </w:r>
      <w:r>
        <w:rPr>
          <w:rStyle w:val="OtherTok"/>
        </w:rPr>
        <w:t>&lt;-</w:t>
      </w:r>
      <w:r>
        <w:rPr>
          <w:rStyle w:val="NormalTok"/>
        </w:rPr>
        <w:t xml:space="preserve"> caret</w:t>
      </w:r>
      <w:r>
        <w:rPr>
          <w:rStyle w:val="SpecialCharTok"/>
        </w:rPr>
        <w:t>::</w:t>
      </w:r>
      <w:r>
        <w:rPr>
          <w:rStyle w:val="FunctionTok"/>
        </w:rPr>
        <w:t>train</w:t>
      </w:r>
      <w:r>
        <w:rPr>
          <w:rStyle w:val="NormalTok"/>
        </w:rPr>
        <w:t xml:space="preserve">(stroke </w:t>
      </w:r>
      <w:r>
        <w:rPr>
          <w:rStyle w:val="SpecialCharTok"/>
        </w:rPr>
        <w:t>~</w:t>
      </w:r>
      <w:r>
        <w:rPr>
          <w:rStyle w:val="NormalTok"/>
        </w:rPr>
        <w:t xml:space="preserve"> ., </w:t>
      </w:r>
      <w:r>
        <w:rPr>
          <w:rStyle w:val="AttributeTok"/>
        </w:rPr>
        <w:t>method =</w:t>
      </w:r>
      <w:r>
        <w:rPr>
          <w:rStyle w:val="NormalTok"/>
        </w:rPr>
        <w:t xml:space="preserve"> </w:t>
      </w:r>
      <w:r>
        <w:rPr>
          <w:rStyle w:val="StringTok"/>
        </w:rPr>
        <w:t>"</w:t>
      </w:r>
      <w:proofErr w:type="spellStart"/>
      <w:r>
        <w:rPr>
          <w:rStyle w:val="StringTok"/>
        </w:rPr>
        <w:t>nnet</w:t>
      </w:r>
      <w:proofErr w:type="spellEnd"/>
      <w:r>
        <w:rPr>
          <w:rStyle w:val="StringTok"/>
        </w:rPr>
        <w:t>"</w:t>
      </w:r>
      <w:r>
        <w:rPr>
          <w:rStyle w:val="NormalTok"/>
        </w:rPr>
        <w:t xml:space="preserve">, </w:t>
      </w:r>
      <w:r>
        <w:rPr>
          <w:rStyle w:val="AttributeTok"/>
        </w:rPr>
        <w:t>data =</w:t>
      </w:r>
      <w:r>
        <w:rPr>
          <w:rStyle w:val="NormalTok"/>
        </w:rPr>
        <w:t xml:space="preserve"> </w:t>
      </w:r>
      <w:proofErr w:type="spellStart"/>
      <w:r>
        <w:rPr>
          <w:rStyle w:val="NormalTok"/>
        </w:rPr>
        <w:t>Stroke_tr</w:t>
      </w:r>
      <w:proofErr w:type="spellEnd"/>
      <w:r>
        <w:rPr>
          <w:rStyle w:val="NormalTok"/>
        </w:rPr>
        <w:t>,</w:t>
      </w:r>
      <w:r>
        <w:br/>
      </w:r>
      <w:r>
        <w:rPr>
          <w:rStyle w:val="NormalTok"/>
        </w:rPr>
        <w:t xml:space="preserve">    </w:t>
      </w:r>
      <w:proofErr w:type="spellStart"/>
      <w:r>
        <w:rPr>
          <w:rStyle w:val="AttributeTok"/>
        </w:rPr>
        <w:t>tuneLength</w:t>
      </w:r>
      <w:proofErr w:type="spellEnd"/>
      <w:r>
        <w:rPr>
          <w:rStyle w:val="AttributeTok"/>
        </w:rPr>
        <w:t xml:space="preserve"> =</w:t>
      </w:r>
      <w:r>
        <w:rPr>
          <w:rStyle w:val="NormalTok"/>
        </w:rPr>
        <w:t xml:space="preserve"> </w:t>
      </w:r>
      <w:r>
        <w:rPr>
          <w:rStyle w:val="DecValTok"/>
        </w:rPr>
        <w:t>5</w:t>
      </w:r>
      <w:r>
        <w:rPr>
          <w:rStyle w:val="NormalTok"/>
        </w:rPr>
        <w:t>,</w:t>
      </w:r>
      <w:r>
        <w:br/>
      </w:r>
      <w:r>
        <w:rPr>
          <w:rStyle w:val="NormalTok"/>
        </w:rPr>
        <w:t xml:space="preserve">    </w:t>
      </w:r>
      <w:proofErr w:type="spellStart"/>
      <w:r>
        <w:rPr>
          <w:rStyle w:val="AttributeTok"/>
        </w:rPr>
        <w:t>trControl</w:t>
      </w:r>
      <w:proofErr w:type="spellEnd"/>
      <w:r>
        <w:rPr>
          <w:rStyle w:val="AttributeTok"/>
        </w:rPr>
        <w:t xml:space="preserve"> =</w:t>
      </w:r>
      <w:r>
        <w:rPr>
          <w:rStyle w:val="NormalTok"/>
        </w:rPr>
        <w:t xml:space="preserve"> </w:t>
      </w:r>
      <w:proofErr w:type="spellStart"/>
      <w:r>
        <w:rPr>
          <w:rStyle w:val="FunctionTok"/>
        </w:rPr>
        <w:t>trainControl</w:t>
      </w:r>
      <w:proofErr w:type="spellEnd"/>
      <w:r>
        <w:rPr>
          <w:rStyle w:val="NormalTok"/>
        </w:rPr>
        <w:t>(</w:t>
      </w:r>
      <w:r>
        <w:br/>
      </w:r>
      <w:r>
        <w:rPr>
          <w:rStyle w:val="NormalTok"/>
        </w:rPr>
        <w:t xml:space="preserve">        </w:t>
      </w:r>
      <w:r>
        <w:rPr>
          <w:rStyle w:val="AttributeTok"/>
        </w:rPr>
        <w:t>method =</w:t>
      </w:r>
      <w:r>
        <w:rPr>
          <w:rStyle w:val="NormalTok"/>
        </w:rPr>
        <w:t xml:space="preserve"> </w:t>
      </w:r>
      <w:r>
        <w:rPr>
          <w:rStyle w:val="StringTok"/>
        </w:rPr>
        <w:t>"cv"</w:t>
      </w:r>
      <w:r>
        <w:rPr>
          <w:rStyle w:val="NormalTok"/>
        </w:rPr>
        <w:t xml:space="preserve">, </w:t>
      </w:r>
      <w:proofErr w:type="spellStart"/>
      <w:r>
        <w:rPr>
          <w:rStyle w:val="AttributeTok"/>
        </w:rPr>
        <w:t>indexOut</w:t>
      </w:r>
      <w:proofErr w:type="spellEnd"/>
      <w:r>
        <w:rPr>
          <w:rStyle w:val="AttributeTok"/>
        </w:rPr>
        <w:t xml:space="preserve"> =</w:t>
      </w:r>
      <w:r>
        <w:rPr>
          <w:rStyle w:val="NormalTok"/>
        </w:rPr>
        <w:t xml:space="preserve"> train),</w:t>
      </w:r>
      <w:r>
        <w:br/>
      </w:r>
      <w:r>
        <w:rPr>
          <w:rStyle w:val="NormalTok"/>
        </w:rPr>
        <w:t xml:space="preserve">  </w:t>
      </w:r>
      <w:r>
        <w:rPr>
          <w:rStyle w:val="AttributeTok"/>
        </w:rPr>
        <w:t>trace =</w:t>
      </w:r>
      <w:r>
        <w:rPr>
          <w:rStyle w:val="NormalTok"/>
        </w:rPr>
        <w:t xml:space="preserve"> </w:t>
      </w:r>
      <w:r>
        <w:rPr>
          <w:rStyle w:val="ConstantTok"/>
        </w:rPr>
        <w:t>FALSE</w:t>
      </w:r>
      <w:r>
        <w:rPr>
          <w:rStyle w:val="NormalTok"/>
        </w:rPr>
        <w:t xml:space="preserve">)   </w:t>
      </w:r>
      <w:r>
        <w:br/>
      </w:r>
      <w:r>
        <w:rPr>
          <w:rStyle w:val="NormalTok"/>
        </w:rPr>
        <w:t xml:space="preserve">                     </w:t>
      </w:r>
      <w:r>
        <w:br/>
      </w:r>
      <w:proofErr w:type="spellStart"/>
      <w:r>
        <w:rPr>
          <w:rStyle w:val="NormalTok"/>
        </w:rPr>
        <w:t>nnet_stroke</w:t>
      </w:r>
      <w:proofErr w:type="spellEnd"/>
    </w:p>
    <w:p w14:paraId="2C164075" w14:textId="77777777" w:rsidR="00115C00" w:rsidRDefault="00115C00" w:rsidP="00115C00">
      <w:pPr>
        <w:pStyle w:val="SourceCode"/>
      </w:pPr>
      <w:r>
        <w:rPr>
          <w:rStyle w:val="VerbatimChar"/>
        </w:rPr>
        <w:t xml:space="preserve">## Neural Network </w:t>
      </w:r>
      <w:r>
        <w:br/>
      </w:r>
      <w:r>
        <w:rPr>
          <w:rStyle w:val="VerbatimChar"/>
        </w:rPr>
        <w:t xml:space="preserve">## </w:t>
      </w:r>
      <w:r>
        <w:br/>
      </w:r>
      <w:r>
        <w:rPr>
          <w:rStyle w:val="VerbatimChar"/>
        </w:rPr>
        <w:t>## 3928 samples</w:t>
      </w:r>
      <w:r>
        <w:br/>
      </w:r>
      <w:r>
        <w:rPr>
          <w:rStyle w:val="VerbatimChar"/>
        </w:rPr>
        <w:t>##   10 predictor</w:t>
      </w:r>
      <w:r>
        <w:br/>
      </w:r>
      <w:r>
        <w:rPr>
          <w:rStyle w:val="VerbatimChar"/>
        </w:rPr>
        <w:t xml:space="preserve">##    2 classes: 'No', 'Yes' </w:t>
      </w:r>
      <w:r>
        <w:br/>
      </w:r>
      <w:r>
        <w:rPr>
          <w:rStyle w:val="VerbatimChar"/>
        </w:rPr>
        <w:t xml:space="preserve">## </w:t>
      </w:r>
      <w:r>
        <w:br/>
      </w:r>
      <w:r>
        <w:rPr>
          <w:rStyle w:val="VerbatimChar"/>
        </w:rPr>
        <w:t>## No pre-processing</w:t>
      </w:r>
      <w:r>
        <w:br/>
      </w:r>
      <w:r>
        <w:rPr>
          <w:rStyle w:val="VerbatimChar"/>
        </w:rPr>
        <w:t xml:space="preserve">## Resampling: Cross-Validated (10 fold) </w:t>
      </w:r>
      <w:r>
        <w:br/>
      </w:r>
      <w:r>
        <w:rPr>
          <w:rStyle w:val="VerbatimChar"/>
        </w:rPr>
        <w:t xml:space="preserve">## Summary of sample sizes: 3535, 3535, 3535, 3535, 3535, 3535, ... </w:t>
      </w:r>
      <w:r>
        <w:br/>
      </w:r>
      <w:r>
        <w:rPr>
          <w:rStyle w:val="VerbatimChar"/>
        </w:rPr>
        <w:lastRenderedPageBreak/>
        <w:t>## Resampling results across tuning parameters:</w:t>
      </w:r>
      <w:r>
        <w:br/>
      </w:r>
      <w:r>
        <w:rPr>
          <w:rStyle w:val="VerbatimChar"/>
        </w:rPr>
        <w:t xml:space="preserve">## </w:t>
      </w:r>
      <w:r>
        <w:br/>
      </w:r>
      <w:r>
        <w:rPr>
          <w:rStyle w:val="VerbatimChar"/>
        </w:rPr>
        <w:t xml:space="preserve">##   size  decay  Accuracy   Kappa        </w:t>
      </w:r>
      <w:r>
        <w:br/>
      </w:r>
      <w:r>
        <w:rPr>
          <w:rStyle w:val="VerbatimChar"/>
        </w:rPr>
        <w:t>##   1     0e+00  0.9572311   0.0000000000</w:t>
      </w:r>
      <w:r>
        <w:br/>
      </w:r>
      <w:r>
        <w:rPr>
          <w:rStyle w:val="VerbatimChar"/>
        </w:rPr>
        <w:t>##   1     1e-04  0.9572311   0.0000000000</w:t>
      </w:r>
      <w:r>
        <w:br/>
      </w:r>
      <w:r>
        <w:rPr>
          <w:rStyle w:val="VerbatimChar"/>
        </w:rPr>
        <w:t>##   1     1e-03  0.9572311   0.0000000000</w:t>
      </w:r>
      <w:r>
        <w:br/>
      </w:r>
      <w:r>
        <w:rPr>
          <w:rStyle w:val="VerbatimChar"/>
        </w:rPr>
        <w:t>##   1     1e-02  0.9572311   0.0000000000</w:t>
      </w:r>
      <w:r>
        <w:br/>
      </w:r>
      <w:r>
        <w:rPr>
          <w:rStyle w:val="VerbatimChar"/>
        </w:rPr>
        <w:t>##   1     1e-01  0.9572311   0.0000000000</w:t>
      </w:r>
      <w:r>
        <w:br/>
      </w:r>
      <w:r>
        <w:rPr>
          <w:rStyle w:val="VerbatimChar"/>
        </w:rPr>
        <w:t>##   3     0e+00  0.9572311   0.0000000000</w:t>
      </w:r>
      <w:r>
        <w:br/>
      </w:r>
      <w:r>
        <w:rPr>
          <w:rStyle w:val="VerbatimChar"/>
        </w:rPr>
        <w:t>##   3     1e-04  0.9572311   0.0000000000</w:t>
      </w:r>
      <w:r>
        <w:br/>
      </w:r>
      <w:r>
        <w:rPr>
          <w:rStyle w:val="VerbatimChar"/>
        </w:rPr>
        <w:t>##   3     1e-03  0.9572311   0.0000000000</w:t>
      </w:r>
      <w:r>
        <w:br/>
      </w:r>
      <w:r>
        <w:rPr>
          <w:rStyle w:val="VerbatimChar"/>
        </w:rPr>
        <w:t>##   3     1e-02  0.9572311   0.0000000000</w:t>
      </w:r>
      <w:r>
        <w:br/>
      </w:r>
      <w:r>
        <w:rPr>
          <w:rStyle w:val="VerbatimChar"/>
        </w:rPr>
        <w:t>##   3     1e-01  0.9577400   0.0203270712</w:t>
      </w:r>
      <w:r>
        <w:br/>
      </w:r>
      <w:r>
        <w:rPr>
          <w:rStyle w:val="VerbatimChar"/>
        </w:rPr>
        <w:t>##   5     0e+00  0.9572311   0.0000000000</w:t>
      </w:r>
      <w:r>
        <w:br/>
      </w:r>
      <w:r>
        <w:rPr>
          <w:rStyle w:val="VerbatimChar"/>
        </w:rPr>
        <w:t>##   5     1e-04  0.9572311   0.0000000000</w:t>
      </w:r>
      <w:r>
        <w:br/>
      </w:r>
      <w:r>
        <w:rPr>
          <w:rStyle w:val="VerbatimChar"/>
        </w:rPr>
        <w:t>##   5     1e-03  0.9572311   0.0000000000</w:t>
      </w:r>
      <w:r>
        <w:br/>
      </w:r>
      <w:r>
        <w:rPr>
          <w:rStyle w:val="VerbatimChar"/>
        </w:rPr>
        <w:t>##   5     1e-02  0.9572311   0.0000000000</w:t>
      </w:r>
      <w:r>
        <w:br/>
      </w:r>
      <w:r>
        <w:rPr>
          <w:rStyle w:val="VerbatimChar"/>
        </w:rPr>
        <w:t>##   5     1e-01  0.9572311   0.0101988636</w:t>
      </w:r>
      <w:r>
        <w:br/>
      </w:r>
      <w:r>
        <w:rPr>
          <w:rStyle w:val="VerbatimChar"/>
        </w:rPr>
        <w:t>##   7     0e+00  0.9569754   0.0180328507</w:t>
      </w:r>
      <w:r>
        <w:br/>
      </w:r>
      <w:r>
        <w:rPr>
          <w:rStyle w:val="VerbatimChar"/>
        </w:rPr>
        <w:t>##   7     1e-04  0.9572311   0.0000000000</w:t>
      </w:r>
      <w:r>
        <w:br/>
      </w:r>
      <w:r>
        <w:rPr>
          <w:rStyle w:val="VerbatimChar"/>
        </w:rPr>
        <w:t>##   7     1e-03  0.9572311   0.0000000000</w:t>
      </w:r>
      <w:r>
        <w:br/>
      </w:r>
      <w:r>
        <w:rPr>
          <w:rStyle w:val="VerbatimChar"/>
        </w:rPr>
        <w:t>##   7     1e-02  0.9572311   0.0000000000</w:t>
      </w:r>
      <w:r>
        <w:br/>
      </w:r>
      <w:r>
        <w:rPr>
          <w:rStyle w:val="VerbatimChar"/>
        </w:rPr>
        <w:t>##   7     1e-01  0.9574862   0.0215378262</w:t>
      </w:r>
      <w:r>
        <w:br/>
      </w:r>
      <w:r>
        <w:rPr>
          <w:rStyle w:val="VerbatimChar"/>
        </w:rPr>
        <w:t>##   9     0e+00  0.9572311   0.0000000000</w:t>
      </w:r>
      <w:r>
        <w:br/>
      </w:r>
      <w:r>
        <w:rPr>
          <w:rStyle w:val="VerbatimChar"/>
        </w:rPr>
        <w:t>##   9     1e-04  0.9572311   0.0000000000</w:t>
      </w:r>
      <w:r>
        <w:br/>
      </w:r>
      <w:r>
        <w:rPr>
          <w:rStyle w:val="VerbatimChar"/>
        </w:rPr>
        <w:t>##   9     1e-03  0.9572311   0.0000000000</w:t>
      </w:r>
      <w:r>
        <w:br/>
      </w:r>
      <w:r>
        <w:rPr>
          <w:rStyle w:val="VerbatimChar"/>
        </w:rPr>
        <w:t>##   9     1e-02  0.9569767  -0.0004829545</w:t>
      </w:r>
      <w:r>
        <w:br/>
      </w:r>
      <w:r>
        <w:rPr>
          <w:rStyle w:val="VerbatimChar"/>
        </w:rPr>
        <w:t>##   9     1e-01  0.9574862   0.0215378262</w:t>
      </w:r>
      <w:r>
        <w:br/>
      </w:r>
      <w:r>
        <w:rPr>
          <w:rStyle w:val="VerbatimChar"/>
        </w:rPr>
        <w:t xml:space="preserve">## </w:t>
      </w:r>
      <w:r>
        <w:br/>
      </w:r>
      <w:r>
        <w:rPr>
          <w:rStyle w:val="VerbatimChar"/>
        </w:rPr>
        <w:t>## Accuracy was used to select the optimal model using the largest value.</w:t>
      </w:r>
      <w:r>
        <w:br/>
      </w:r>
      <w:r>
        <w:rPr>
          <w:rStyle w:val="VerbatimChar"/>
        </w:rPr>
        <w:t>## The final values used for the model were size = 3 and decay = 0.1.</w:t>
      </w:r>
    </w:p>
    <w:p w14:paraId="6CB39DB2" w14:textId="77777777" w:rsidR="00115C00" w:rsidRDefault="00115C00" w:rsidP="00115C00">
      <w:pPr>
        <w:pStyle w:val="SourceCode"/>
      </w:pPr>
      <w:proofErr w:type="spellStart"/>
      <w:r>
        <w:rPr>
          <w:rStyle w:val="NormalTok"/>
        </w:rPr>
        <w:t>nnet_stroke</w:t>
      </w:r>
      <w:r>
        <w:rPr>
          <w:rStyle w:val="SpecialCharTok"/>
        </w:rPr>
        <w:t>$</w:t>
      </w:r>
      <w:r>
        <w:rPr>
          <w:rStyle w:val="NormalTok"/>
        </w:rPr>
        <w:t>finalModel</w:t>
      </w:r>
      <w:proofErr w:type="spellEnd"/>
    </w:p>
    <w:p w14:paraId="41B5A3A9" w14:textId="77777777" w:rsidR="00115C00" w:rsidRDefault="00115C00" w:rsidP="00115C00">
      <w:pPr>
        <w:pStyle w:val="SourceCode"/>
      </w:pPr>
      <w:r>
        <w:rPr>
          <w:rStyle w:val="VerbatimChar"/>
        </w:rPr>
        <w:t>## a 15-3-1 network with 52 weights</w:t>
      </w:r>
      <w:r>
        <w:br/>
      </w:r>
      <w:r>
        <w:rPr>
          <w:rStyle w:val="VerbatimChar"/>
        </w:rPr>
        <w:t xml:space="preserve">## inputs: </w:t>
      </w:r>
      <w:proofErr w:type="spellStart"/>
      <w:r>
        <w:rPr>
          <w:rStyle w:val="VerbatimChar"/>
        </w:rPr>
        <w:t>genderMale</w:t>
      </w:r>
      <w:proofErr w:type="spellEnd"/>
      <w:r>
        <w:rPr>
          <w:rStyle w:val="VerbatimChar"/>
        </w:rPr>
        <w:t xml:space="preserve"> age </w:t>
      </w:r>
      <w:proofErr w:type="spellStart"/>
      <w:r>
        <w:rPr>
          <w:rStyle w:val="VerbatimChar"/>
        </w:rPr>
        <w:t>hypertensionYes</w:t>
      </w:r>
      <w:proofErr w:type="spellEnd"/>
      <w:r>
        <w:rPr>
          <w:rStyle w:val="VerbatimChar"/>
        </w:rPr>
        <w:t xml:space="preserve"> </w:t>
      </w:r>
      <w:proofErr w:type="spellStart"/>
      <w:r>
        <w:rPr>
          <w:rStyle w:val="VerbatimChar"/>
        </w:rPr>
        <w:t>heart_diseaseYes</w:t>
      </w:r>
      <w:proofErr w:type="spellEnd"/>
      <w:r>
        <w:rPr>
          <w:rStyle w:val="VerbatimChar"/>
        </w:rPr>
        <w:t xml:space="preserve"> </w:t>
      </w:r>
      <w:proofErr w:type="spellStart"/>
      <w:r>
        <w:rPr>
          <w:rStyle w:val="VerbatimChar"/>
        </w:rPr>
        <w:t>ever_marriedYes</w:t>
      </w:r>
      <w:proofErr w:type="spellEnd"/>
      <w:r>
        <w:rPr>
          <w:rStyle w:val="VerbatimChar"/>
        </w:rPr>
        <w:t xml:space="preserve"> </w:t>
      </w:r>
      <w:proofErr w:type="spellStart"/>
      <w:r>
        <w:rPr>
          <w:rStyle w:val="VerbatimChar"/>
        </w:rPr>
        <w:t>work_typeGovt_job</w:t>
      </w:r>
      <w:proofErr w:type="spellEnd"/>
      <w:r>
        <w:rPr>
          <w:rStyle w:val="VerbatimChar"/>
        </w:rPr>
        <w:t xml:space="preserve"> </w:t>
      </w:r>
      <w:proofErr w:type="spellStart"/>
      <w:r>
        <w:rPr>
          <w:rStyle w:val="VerbatimChar"/>
        </w:rPr>
        <w:t>work_typeNever_worked</w:t>
      </w:r>
      <w:proofErr w:type="spellEnd"/>
      <w:r>
        <w:rPr>
          <w:rStyle w:val="VerbatimChar"/>
        </w:rPr>
        <w:t xml:space="preserve"> </w:t>
      </w:r>
      <w:proofErr w:type="spellStart"/>
      <w:r>
        <w:rPr>
          <w:rStyle w:val="VerbatimChar"/>
        </w:rPr>
        <w:t>work_typePrivate</w:t>
      </w:r>
      <w:proofErr w:type="spellEnd"/>
      <w:r>
        <w:rPr>
          <w:rStyle w:val="VerbatimChar"/>
        </w:rPr>
        <w:t xml:space="preserve"> `</w:t>
      </w:r>
      <w:proofErr w:type="spellStart"/>
      <w:r>
        <w:rPr>
          <w:rStyle w:val="VerbatimChar"/>
        </w:rPr>
        <w:t>work_typeSelf</w:t>
      </w:r>
      <w:proofErr w:type="spellEnd"/>
      <w:r>
        <w:rPr>
          <w:rStyle w:val="VerbatimChar"/>
        </w:rPr>
        <w:t xml:space="preserve">-employed` </w:t>
      </w:r>
      <w:proofErr w:type="spellStart"/>
      <w:r>
        <w:rPr>
          <w:rStyle w:val="VerbatimChar"/>
        </w:rPr>
        <w:t>Residence_typeUrban</w:t>
      </w:r>
      <w:proofErr w:type="spellEnd"/>
      <w:r>
        <w:rPr>
          <w:rStyle w:val="VerbatimChar"/>
        </w:rPr>
        <w:t xml:space="preserve"> </w:t>
      </w:r>
      <w:proofErr w:type="spellStart"/>
      <w:r>
        <w:rPr>
          <w:rStyle w:val="VerbatimChar"/>
        </w:rPr>
        <w:t>avg_glucose_level</w:t>
      </w:r>
      <w:proofErr w:type="spellEnd"/>
      <w:r>
        <w:rPr>
          <w:rStyle w:val="VerbatimChar"/>
        </w:rPr>
        <w:t xml:space="preserve"> </w:t>
      </w:r>
      <w:proofErr w:type="spellStart"/>
      <w:r>
        <w:rPr>
          <w:rStyle w:val="VerbatimChar"/>
        </w:rPr>
        <w:t>bmi</w:t>
      </w:r>
      <w:proofErr w:type="spellEnd"/>
      <w:r>
        <w:rPr>
          <w:rStyle w:val="VerbatimChar"/>
        </w:rPr>
        <w:t xml:space="preserve"> `</w:t>
      </w:r>
      <w:proofErr w:type="spellStart"/>
      <w:r>
        <w:rPr>
          <w:rStyle w:val="VerbatimChar"/>
        </w:rPr>
        <w:t>smoking_statusnever</w:t>
      </w:r>
      <w:proofErr w:type="spellEnd"/>
      <w:r>
        <w:rPr>
          <w:rStyle w:val="VerbatimChar"/>
        </w:rPr>
        <w:t xml:space="preserve"> smoked` </w:t>
      </w:r>
      <w:proofErr w:type="spellStart"/>
      <w:r>
        <w:rPr>
          <w:rStyle w:val="VerbatimChar"/>
        </w:rPr>
        <w:t>smoking_statussmokes</w:t>
      </w:r>
      <w:proofErr w:type="spellEnd"/>
      <w:r>
        <w:rPr>
          <w:rStyle w:val="VerbatimChar"/>
        </w:rPr>
        <w:t xml:space="preserve"> </w:t>
      </w:r>
      <w:proofErr w:type="spellStart"/>
      <w:r>
        <w:rPr>
          <w:rStyle w:val="VerbatimChar"/>
        </w:rPr>
        <w:t>smoking_statusUnknown</w:t>
      </w:r>
      <w:proofErr w:type="spellEnd"/>
      <w:r>
        <w:rPr>
          <w:rStyle w:val="VerbatimChar"/>
        </w:rPr>
        <w:t xml:space="preserve"> </w:t>
      </w:r>
      <w:r>
        <w:br/>
      </w:r>
      <w:r>
        <w:rPr>
          <w:rStyle w:val="VerbatimChar"/>
        </w:rPr>
        <w:t xml:space="preserve">## output(s): .outcome </w:t>
      </w:r>
      <w:r>
        <w:br/>
      </w:r>
      <w:r>
        <w:rPr>
          <w:rStyle w:val="VerbatimChar"/>
        </w:rPr>
        <w:t>## options were - entropy fitting  decay=0.1</w:t>
      </w:r>
    </w:p>
    <w:p w14:paraId="705456BE" w14:textId="77777777" w:rsidR="00115C00" w:rsidRDefault="00115C00" w:rsidP="00115C00">
      <w:pPr>
        <w:pStyle w:val="SourceCode"/>
      </w:pPr>
      <w:proofErr w:type="spellStart"/>
      <w:r>
        <w:rPr>
          <w:rStyle w:val="FunctionTok"/>
        </w:rPr>
        <w:t>plotnet</w:t>
      </w:r>
      <w:proofErr w:type="spellEnd"/>
      <w:r>
        <w:rPr>
          <w:rStyle w:val="NormalTok"/>
        </w:rPr>
        <w:t>(</w:t>
      </w:r>
      <w:proofErr w:type="spellStart"/>
      <w:r>
        <w:rPr>
          <w:rStyle w:val="NormalTok"/>
        </w:rPr>
        <w:t>nnet_stroke</w:t>
      </w:r>
      <w:r>
        <w:rPr>
          <w:rStyle w:val="SpecialCharTok"/>
        </w:rPr>
        <w:t>$</w:t>
      </w:r>
      <w:r>
        <w:rPr>
          <w:rStyle w:val="NormalTok"/>
        </w:rPr>
        <w:t>finalModel</w:t>
      </w:r>
      <w:proofErr w:type="spellEnd"/>
      <w:r>
        <w:rPr>
          <w:rStyle w:val="NormalTok"/>
        </w:rPr>
        <w:t xml:space="preserve">, </w:t>
      </w:r>
      <w:proofErr w:type="spellStart"/>
      <w:r>
        <w:rPr>
          <w:rStyle w:val="AttributeTok"/>
        </w:rPr>
        <w:t>pad_x</w:t>
      </w:r>
      <w:proofErr w:type="spellEnd"/>
      <w:r>
        <w:rPr>
          <w:rStyle w:val="AttributeTok"/>
        </w:rPr>
        <w:t xml:space="preserve"> =</w:t>
      </w:r>
      <w:r>
        <w:rPr>
          <w:rStyle w:val="NormalTok"/>
        </w:rPr>
        <w:t xml:space="preserve"> </w:t>
      </w:r>
      <w:r>
        <w:rPr>
          <w:rStyle w:val="FloatTok"/>
        </w:rPr>
        <w:t>0.25</w:t>
      </w:r>
      <w:r>
        <w:rPr>
          <w:rStyle w:val="NormalTok"/>
        </w:rPr>
        <w:t>)</w:t>
      </w:r>
    </w:p>
    <w:p w14:paraId="6E90BABF" w14:textId="2C9ECC61" w:rsidR="00115C00" w:rsidRDefault="00115C00" w:rsidP="00115C00">
      <w:pPr>
        <w:pStyle w:val="FirstParagraph"/>
      </w:pPr>
      <w:r>
        <w:rPr>
          <w:noProof/>
        </w:rPr>
        <w:lastRenderedPageBreak/>
        <w:drawing>
          <wp:inline distT="0" distB="0" distL="0" distR="0" wp14:anchorId="7929E8FA" wp14:editId="6277E526">
            <wp:extent cx="4617720" cy="3695700"/>
            <wp:effectExtent l="0" t="0" r="0" b="0"/>
            <wp:docPr id="37" name="Picture 37" descr="Diagram,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descr="Diagram, text&#10;&#10;Description automatically generated"/>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4617720" cy="3695700"/>
                    </a:xfrm>
                    <a:prstGeom prst="rect">
                      <a:avLst/>
                    </a:prstGeom>
                    <a:noFill/>
                    <a:ln>
                      <a:noFill/>
                    </a:ln>
                  </pic:spPr>
                </pic:pic>
              </a:graphicData>
            </a:graphic>
          </wp:inline>
        </w:drawing>
      </w:r>
    </w:p>
    <w:p w14:paraId="415917D0" w14:textId="77777777" w:rsidR="00115C00" w:rsidRDefault="00115C00" w:rsidP="00115C00">
      <w:pPr>
        <w:pStyle w:val="SourceCode"/>
      </w:pPr>
      <w:r>
        <w:rPr>
          <w:rStyle w:val="CommentTok"/>
        </w:rPr>
        <w:t>#Balanced</w:t>
      </w:r>
      <w:r>
        <w:br/>
      </w:r>
      <w:r>
        <w:br/>
      </w:r>
      <w:r>
        <w:rPr>
          <w:rStyle w:val="NormalTok"/>
        </w:rPr>
        <w:t xml:space="preserve">train </w:t>
      </w:r>
      <w:r>
        <w:rPr>
          <w:rStyle w:val="OtherTok"/>
        </w:rPr>
        <w:t>&lt;-</w:t>
      </w:r>
      <w:r>
        <w:rPr>
          <w:rStyle w:val="NormalTok"/>
        </w:rPr>
        <w:t xml:space="preserve"> </w:t>
      </w:r>
      <w:proofErr w:type="spellStart"/>
      <w:r>
        <w:rPr>
          <w:rStyle w:val="FunctionTok"/>
        </w:rPr>
        <w:t>createFolds</w:t>
      </w:r>
      <w:proofErr w:type="spellEnd"/>
      <w:r>
        <w:rPr>
          <w:rStyle w:val="NormalTok"/>
        </w:rPr>
        <w:t>(</w:t>
      </w:r>
      <w:proofErr w:type="spellStart"/>
      <w:r>
        <w:rPr>
          <w:rStyle w:val="NormalTok"/>
        </w:rPr>
        <w:t>Stroke_over</w:t>
      </w:r>
      <w:r>
        <w:rPr>
          <w:rStyle w:val="SpecialCharTok"/>
        </w:rPr>
        <w:t>$</w:t>
      </w:r>
      <w:r>
        <w:rPr>
          <w:rStyle w:val="NormalTok"/>
        </w:rPr>
        <w:t>stroke</w:t>
      </w:r>
      <w:proofErr w:type="spellEnd"/>
      <w:r>
        <w:rPr>
          <w:rStyle w:val="NormalTok"/>
        </w:rPr>
        <w:t xml:space="preserve">, </w:t>
      </w:r>
      <w:r>
        <w:rPr>
          <w:rStyle w:val="AttributeTok"/>
        </w:rPr>
        <w:t>k=</w:t>
      </w:r>
      <w:r>
        <w:rPr>
          <w:rStyle w:val="DecValTok"/>
        </w:rPr>
        <w:t>10</w:t>
      </w:r>
      <w:r>
        <w:rPr>
          <w:rStyle w:val="NormalTok"/>
        </w:rPr>
        <w:t>)</w:t>
      </w:r>
      <w:r>
        <w:br/>
      </w:r>
      <w:r>
        <w:br/>
      </w:r>
      <w:proofErr w:type="spellStart"/>
      <w:r>
        <w:rPr>
          <w:rStyle w:val="NormalTok"/>
        </w:rPr>
        <w:t>nnet_stroke_balanced</w:t>
      </w:r>
      <w:proofErr w:type="spellEnd"/>
      <w:r>
        <w:rPr>
          <w:rStyle w:val="NormalTok"/>
        </w:rPr>
        <w:t xml:space="preserve"> </w:t>
      </w:r>
      <w:r>
        <w:rPr>
          <w:rStyle w:val="OtherTok"/>
        </w:rPr>
        <w:t>&lt;-</w:t>
      </w:r>
      <w:r>
        <w:rPr>
          <w:rStyle w:val="NormalTok"/>
        </w:rPr>
        <w:t xml:space="preserve"> caret</w:t>
      </w:r>
      <w:r>
        <w:rPr>
          <w:rStyle w:val="SpecialCharTok"/>
        </w:rPr>
        <w:t>::</w:t>
      </w:r>
      <w:r>
        <w:rPr>
          <w:rStyle w:val="FunctionTok"/>
        </w:rPr>
        <w:t>train</w:t>
      </w:r>
      <w:r>
        <w:rPr>
          <w:rStyle w:val="NormalTok"/>
        </w:rPr>
        <w:t xml:space="preserve">(stroke </w:t>
      </w:r>
      <w:r>
        <w:rPr>
          <w:rStyle w:val="SpecialCharTok"/>
        </w:rPr>
        <w:t>~</w:t>
      </w:r>
      <w:r>
        <w:rPr>
          <w:rStyle w:val="NormalTok"/>
        </w:rPr>
        <w:t xml:space="preserve"> ., </w:t>
      </w:r>
      <w:r>
        <w:rPr>
          <w:rStyle w:val="AttributeTok"/>
        </w:rPr>
        <w:t>method =</w:t>
      </w:r>
      <w:r>
        <w:rPr>
          <w:rStyle w:val="NormalTok"/>
        </w:rPr>
        <w:t xml:space="preserve"> </w:t>
      </w:r>
      <w:r>
        <w:rPr>
          <w:rStyle w:val="StringTok"/>
        </w:rPr>
        <w:t>"</w:t>
      </w:r>
      <w:proofErr w:type="spellStart"/>
      <w:r>
        <w:rPr>
          <w:rStyle w:val="StringTok"/>
        </w:rPr>
        <w:t>nnet</w:t>
      </w:r>
      <w:proofErr w:type="spellEnd"/>
      <w:r>
        <w:rPr>
          <w:rStyle w:val="StringTok"/>
        </w:rPr>
        <w:t>"</w:t>
      </w:r>
      <w:r>
        <w:rPr>
          <w:rStyle w:val="NormalTok"/>
        </w:rPr>
        <w:t xml:space="preserve">, </w:t>
      </w:r>
      <w:r>
        <w:rPr>
          <w:rStyle w:val="AttributeTok"/>
        </w:rPr>
        <w:t>data =</w:t>
      </w:r>
      <w:r>
        <w:rPr>
          <w:rStyle w:val="NormalTok"/>
        </w:rPr>
        <w:t xml:space="preserve"> </w:t>
      </w:r>
      <w:proofErr w:type="spellStart"/>
      <w:r>
        <w:rPr>
          <w:rStyle w:val="NormalTok"/>
        </w:rPr>
        <w:t>Stroke_over</w:t>
      </w:r>
      <w:proofErr w:type="spellEnd"/>
      <w:r>
        <w:rPr>
          <w:rStyle w:val="NormalTok"/>
        </w:rPr>
        <w:t>,</w:t>
      </w:r>
      <w:r>
        <w:br/>
      </w:r>
      <w:r>
        <w:rPr>
          <w:rStyle w:val="NormalTok"/>
        </w:rPr>
        <w:t xml:space="preserve">    </w:t>
      </w:r>
      <w:proofErr w:type="spellStart"/>
      <w:r>
        <w:rPr>
          <w:rStyle w:val="AttributeTok"/>
        </w:rPr>
        <w:t>tuneLength</w:t>
      </w:r>
      <w:proofErr w:type="spellEnd"/>
      <w:r>
        <w:rPr>
          <w:rStyle w:val="AttributeTok"/>
        </w:rPr>
        <w:t xml:space="preserve"> =</w:t>
      </w:r>
      <w:r>
        <w:rPr>
          <w:rStyle w:val="NormalTok"/>
        </w:rPr>
        <w:t xml:space="preserve"> </w:t>
      </w:r>
      <w:r>
        <w:rPr>
          <w:rStyle w:val="DecValTok"/>
        </w:rPr>
        <w:t>5</w:t>
      </w:r>
      <w:r>
        <w:rPr>
          <w:rStyle w:val="NormalTok"/>
        </w:rPr>
        <w:t>,</w:t>
      </w:r>
      <w:r>
        <w:br/>
      </w:r>
      <w:r>
        <w:rPr>
          <w:rStyle w:val="NormalTok"/>
        </w:rPr>
        <w:t xml:space="preserve">    </w:t>
      </w:r>
      <w:proofErr w:type="spellStart"/>
      <w:r>
        <w:rPr>
          <w:rStyle w:val="AttributeTok"/>
        </w:rPr>
        <w:t>trControl</w:t>
      </w:r>
      <w:proofErr w:type="spellEnd"/>
      <w:r>
        <w:rPr>
          <w:rStyle w:val="AttributeTok"/>
        </w:rPr>
        <w:t xml:space="preserve"> =</w:t>
      </w:r>
      <w:r>
        <w:rPr>
          <w:rStyle w:val="NormalTok"/>
        </w:rPr>
        <w:t xml:space="preserve"> </w:t>
      </w:r>
      <w:proofErr w:type="spellStart"/>
      <w:r>
        <w:rPr>
          <w:rStyle w:val="FunctionTok"/>
        </w:rPr>
        <w:t>trainControl</w:t>
      </w:r>
      <w:proofErr w:type="spellEnd"/>
      <w:r>
        <w:rPr>
          <w:rStyle w:val="NormalTok"/>
        </w:rPr>
        <w:t>(</w:t>
      </w:r>
      <w:r>
        <w:br/>
      </w:r>
      <w:r>
        <w:rPr>
          <w:rStyle w:val="NormalTok"/>
        </w:rPr>
        <w:t xml:space="preserve">        </w:t>
      </w:r>
      <w:r>
        <w:rPr>
          <w:rStyle w:val="AttributeTok"/>
        </w:rPr>
        <w:t>method =</w:t>
      </w:r>
      <w:r>
        <w:rPr>
          <w:rStyle w:val="NormalTok"/>
        </w:rPr>
        <w:t xml:space="preserve"> </w:t>
      </w:r>
      <w:r>
        <w:rPr>
          <w:rStyle w:val="StringTok"/>
        </w:rPr>
        <w:t>"cv"</w:t>
      </w:r>
      <w:r>
        <w:rPr>
          <w:rStyle w:val="NormalTok"/>
        </w:rPr>
        <w:t xml:space="preserve">, </w:t>
      </w:r>
      <w:proofErr w:type="spellStart"/>
      <w:r>
        <w:rPr>
          <w:rStyle w:val="AttributeTok"/>
        </w:rPr>
        <w:t>indexOut</w:t>
      </w:r>
      <w:proofErr w:type="spellEnd"/>
      <w:r>
        <w:rPr>
          <w:rStyle w:val="AttributeTok"/>
        </w:rPr>
        <w:t xml:space="preserve"> =</w:t>
      </w:r>
      <w:r>
        <w:rPr>
          <w:rStyle w:val="NormalTok"/>
        </w:rPr>
        <w:t xml:space="preserve"> train),</w:t>
      </w:r>
      <w:r>
        <w:br/>
      </w:r>
      <w:r>
        <w:rPr>
          <w:rStyle w:val="NormalTok"/>
        </w:rPr>
        <w:t xml:space="preserve">  </w:t>
      </w:r>
      <w:r>
        <w:rPr>
          <w:rStyle w:val="AttributeTok"/>
        </w:rPr>
        <w:t>trace =</w:t>
      </w:r>
      <w:r>
        <w:rPr>
          <w:rStyle w:val="NormalTok"/>
        </w:rPr>
        <w:t xml:space="preserve"> </w:t>
      </w:r>
      <w:r>
        <w:rPr>
          <w:rStyle w:val="ConstantTok"/>
        </w:rPr>
        <w:t>FALSE</w:t>
      </w:r>
      <w:r>
        <w:rPr>
          <w:rStyle w:val="NormalTok"/>
        </w:rPr>
        <w:t xml:space="preserve">)   </w:t>
      </w:r>
      <w:r>
        <w:br/>
      </w:r>
      <w:r>
        <w:rPr>
          <w:rStyle w:val="NormalTok"/>
        </w:rPr>
        <w:t xml:space="preserve">   </w:t>
      </w:r>
      <w:r>
        <w:br/>
      </w:r>
      <w:proofErr w:type="spellStart"/>
      <w:r>
        <w:rPr>
          <w:rStyle w:val="NormalTok"/>
        </w:rPr>
        <w:t>nnet_stroke_balanced</w:t>
      </w:r>
      <w:proofErr w:type="spellEnd"/>
    </w:p>
    <w:p w14:paraId="11F36C18" w14:textId="77777777" w:rsidR="00115C00" w:rsidRDefault="00115C00" w:rsidP="00115C00">
      <w:pPr>
        <w:pStyle w:val="SourceCode"/>
      </w:pPr>
      <w:r>
        <w:rPr>
          <w:rStyle w:val="VerbatimChar"/>
        </w:rPr>
        <w:t xml:space="preserve">## Neural Network </w:t>
      </w:r>
      <w:r>
        <w:br/>
      </w:r>
      <w:r>
        <w:rPr>
          <w:rStyle w:val="VerbatimChar"/>
        </w:rPr>
        <w:t xml:space="preserve">## </w:t>
      </w:r>
      <w:r>
        <w:br/>
      </w:r>
      <w:r>
        <w:rPr>
          <w:rStyle w:val="VerbatimChar"/>
        </w:rPr>
        <w:t>## 7520 samples</w:t>
      </w:r>
      <w:r>
        <w:br/>
      </w:r>
      <w:r>
        <w:rPr>
          <w:rStyle w:val="VerbatimChar"/>
        </w:rPr>
        <w:t>##   10 predictor</w:t>
      </w:r>
      <w:r>
        <w:br/>
      </w:r>
      <w:r>
        <w:rPr>
          <w:rStyle w:val="VerbatimChar"/>
        </w:rPr>
        <w:t xml:space="preserve">##    2 classes: 'No', 'Yes' </w:t>
      </w:r>
      <w:r>
        <w:br/>
      </w:r>
      <w:r>
        <w:rPr>
          <w:rStyle w:val="VerbatimChar"/>
        </w:rPr>
        <w:t xml:space="preserve">## </w:t>
      </w:r>
      <w:r>
        <w:br/>
      </w:r>
      <w:r>
        <w:rPr>
          <w:rStyle w:val="VerbatimChar"/>
        </w:rPr>
        <w:t>## No pre-processing</w:t>
      </w:r>
      <w:r>
        <w:br/>
      </w:r>
      <w:r>
        <w:rPr>
          <w:rStyle w:val="VerbatimChar"/>
        </w:rPr>
        <w:t xml:space="preserve">## Resampling: Cross-Validated (10 fold) </w:t>
      </w:r>
      <w:r>
        <w:br/>
      </w:r>
      <w:r>
        <w:rPr>
          <w:rStyle w:val="VerbatimChar"/>
        </w:rPr>
        <w:t xml:space="preserve">## Summary of sample sizes: 6768, 6768, 6768, 6768, 6768, 6768, ... </w:t>
      </w:r>
      <w:r>
        <w:br/>
      </w:r>
      <w:r>
        <w:rPr>
          <w:rStyle w:val="VerbatimChar"/>
        </w:rPr>
        <w:t>## Resampling results across tuning parameters:</w:t>
      </w:r>
      <w:r>
        <w:br/>
      </w:r>
      <w:r>
        <w:rPr>
          <w:rStyle w:val="VerbatimChar"/>
        </w:rPr>
        <w:t xml:space="preserve">## </w:t>
      </w:r>
      <w:r>
        <w:br/>
      </w:r>
      <w:r>
        <w:rPr>
          <w:rStyle w:val="VerbatimChar"/>
        </w:rPr>
        <w:t xml:space="preserve">##   size  decay  Accuracy   Kappa    </w:t>
      </w:r>
      <w:r>
        <w:br/>
      </w:r>
      <w:r>
        <w:rPr>
          <w:rStyle w:val="VerbatimChar"/>
        </w:rPr>
        <w:t>##   1     0e+00  0.6424202  0.2848404</w:t>
      </w:r>
      <w:r>
        <w:br/>
      </w:r>
      <w:r>
        <w:rPr>
          <w:rStyle w:val="VerbatimChar"/>
        </w:rPr>
        <w:t>##   1     1e-04  0.5768617  0.1537234</w:t>
      </w:r>
      <w:r>
        <w:br/>
      </w:r>
      <w:r>
        <w:rPr>
          <w:rStyle w:val="VerbatimChar"/>
        </w:rPr>
        <w:lastRenderedPageBreak/>
        <w:t>##   1     1e-03  0.5791223  0.1582447</w:t>
      </w:r>
      <w:r>
        <w:br/>
      </w:r>
      <w:r>
        <w:rPr>
          <w:rStyle w:val="VerbatimChar"/>
        </w:rPr>
        <w:t>##   1     1e-02  0.7412234  0.4824468</w:t>
      </w:r>
      <w:r>
        <w:br/>
      </w:r>
      <w:r>
        <w:rPr>
          <w:rStyle w:val="VerbatimChar"/>
        </w:rPr>
        <w:t>##   1     1e-01  0.7135638  0.4271277</w:t>
      </w:r>
      <w:r>
        <w:br/>
      </w:r>
      <w:r>
        <w:rPr>
          <w:rStyle w:val="VerbatimChar"/>
        </w:rPr>
        <w:t>##   3     0e+00  0.6622340  0.3244681</w:t>
      </w:r>
      <w:r>
        <w:br/>
      </w:r>
      <w:r>
        <w:rPr>
          <w:rStyle w:val="VerbatimChar"/>
        </w:rPr>
        <w:t>##   3     1e-04  0.6922872  0.3845745</w:t>
      </w:r>
      <w:r>
        <w:br/>
      </w:r>
      <w:r>
        <w:rPr>
          <w:rStyle w:val="VerbatimChar"/>
        </w:rPr>
        <w:t>##   3     1e-03  0.6682181  0.3364362</w:t>
      </w:r>
      <w:r>
        <w:br/>
      </w:r>
      <w:r>
        <w:rPr>
          <w:rStyle w:val="VerbatimChar"/>
        </w:rPr>
        <w:t>##   3     1e-02  0.7807181  0.5614362</w:t>
      </w:r>
      <w:r>
        <w:br/>
      </w:r>
      <w:r>
        <w:rPr>
          <w:rStyle w:val="VerbatimChar"/>
        </w:rPr>
        <w:t>##   3     1e-01  0.7847074  0.5694149</w:t>
      </w:r>
      <w:r>
        <w:br/>
      </w:r>
      <w:r>
        <w:rPr>
          <w:rStyle w:val="VerbatimChar"/>
        </w:rPr>
        <w:t>##   5     0e+00  0.6676862  0.3353723</w:t>
      </w:r>
      <w:r>
        <w:br/>
      </w:r>
      <w:r>
        <w:rPr>
          <w:rStyle w:val="VerbatimChar"/>
        </w:rPr>
        <w:t>##   5     1e-04  0.7381649  0.4763298</w:t>
      </w:r>
      <w:r>
        <w:br/>
      </w:r>
      <w:r>
        <w:rPr>
          <w:rStyle w:val="VerbatimChar"/>
        </w:rPr>
        <w:t>##   5     1e-03  0.7763298  0.5526596</w:t>
      </w:r>
      <w:r>
        <w:br/>
      </w:r>
      <w:r>
        <w:rPr>
          <w:rStyle w:val="VerbatimChar"/>
        </w:rPr>
        <w:t>##   5     1e-02  0.7783245  0.5566489</w:t>
      </w:r>
      <w:r>
        <w:br/>
      </w:r>
      <w:r>
        <w:rPr>
          <w:rStyle w:val="VerbatimChar"/>
        </w:rPr>
        <w:t>##   5     1e-01  0.7823138  0.5646277</w:t>
      </w:r>
      <w:r>
        <w:br/>
      </w:r>
      <w:r>
        <w:rPr>
          <w:rStyle w:val="VerbatimChar"/>
        </w:rPr>
        <w:t>##   7     0e+00  0.7630319  0.5260638</w:t>
      </w:r>
      <w:r>
        <w:br/>
      </w:r>
      <w:r>
        <w:rPr>
          <w:rStyle w:val="VerbatimChar"/>
        </w:rPr>
        <w:t>##   7     1e-04  0.7555851  0.5111702</w:t>
      </w:r>
      <w:r>
        <w:br/>
      </w:r>
      <w:r>
        <w:rPr>
          <w:rStyle w:val="VerbatimChar"/>
        </w:rPr>
        <w:t>##   7     1e-03  0.7299202  0.4598404</w:t>
      </w:r>
      <w:r>
        <w:br/>
      </w:r>
      <w:r>
        <w:rPr>
          <w:rStyle w:val="VerbatimChar"/>
        </w:rPr>
        <w:t>##   7     1e-02  0.7873670  0.5747340</w:t>
      </w:r>
      <w:r>
        <w:br/>
      </w:r>
      <w:r>
        <w:rPr>
          <w:rStyle w:val="VerbatimChar"/>
        </w:rPr>
        <w:t>##   7     1e-01  0.7836436  0.5672872</w:t>
      </w:r>
      <w:r>
        <w:br/>
      </w:r>
      <w:r>
        <w:rPr>
          <w:rStyle w:val="VerbatimChar"/>
        </w:rPr>
        <w:t>##   9     0e+00  0.7804521  0.5609043</w:t>
      </w:r>
      <w:r>
        <w:br/>
      </w:r>
      <w:r>
        <w:rPr>
          <w:rStyle w:val="VerbatimChar"/>
        </w:rPr>
        <w:t>##   9     1e-04  0.7150266  0.4300532</w:t>
      </w:r>
      <w:r>
        <w:br/>
      </w:r>
      <w:r>
        <w:rPr>
          <w:rStyle w:val="VerbatimChar"/>
        </w:rPr>
        <w:t>##   9     1e-03  0.7835106  0.5670213</w:t>
      </w:r>
      <w:r>
        <w:br/>
      </w:r>
      <w:r>
        <w:rPr>
          <w:rStyle w:val="VerbatimChar"/>
        </w:rPr>
        <w:t>##   9     1e-02  0.7840426  0.5680851</w:t>
      </w:r>
      <w:r>
        <w:br/>
      </w:r>
      <w:r>
        <w:rPr>
          <w:rStyle w:val="VerbatimChar"/>
        </w:rPr>
        <w:t>##   9     1e-01  0.7845745  0.5691489</w:t>
      </w:r>
      <w:r>
        <w:br/>
      </w:r>
      <w:r>
        <w:rPr>
          <w:rStyle w:val="VerbatimChar"/>
        </w:rPr>
        <w:t xml:space="preserve">## </w:t>
      </w:r>
      <w:r>
        <w:br/>
      </w:r>
      <w:r>
        <w:rPr>
          <w:rStyle w:val="VerbatimChar"/>
        </w:rPr>
        <w:t>## Accuracy was used to select the optimal model using the largest value.</w:t>
      </w:r>
      <w:r>
        <w:br/>
      </w:r>
      <w:r>
        <w:rPr>
          <w:rStyle w:val="VerbatimChar"/>
        </w:rPr>
        <w:t>## The final values used for the model were size = 7 and decay = 0.01.</w:t>
      </w:r>
    </w:p>
    <w:p w14:paraId="42868CEA" w14:textId="77777777" w:rsidR="00115C00" w:rsidRDefault="00115C00" w:rsidP="00115C00">
      <w:pPr>
        <w:pStyle w:val="SourceCode"/>
      </w:pPr>
      <w:proofErr w:type="spellStart"/>
      <w:r>
        <w:rPr>
          <w:rStyle w:val="FunctionTok"/>
        </w:rPr>
        <w:t>plotnet</w:t>
      </w:r>
      <w:proofErr w:type="spellEnd"/>
      <w:r>
        <w:rPr>
          <w:rStyle w:val="NormalTok"/>
        </w:rPr>
        <w:t>(</w:t>
      </w:r>
      <w:proofErr w:type="spellStart"/>
      <w:r>
        <w:rPr>
          <w:rStyle w:val="NormalTok"/>
        </w:rPr>
        <w:t>nnet_stroke_balanced</w:t>
      </w:r>
      <w:r>
        <w:rPr>
          <w:rStyle w:val="SpecialCharTok"/>
        </w:rPr>
        <w:t>$</w:t>
      </w:r>
      <w:r>
        <w:rPr>
          <w:rStyle w:val="NormalTok"/>
        </w:rPr>
        <w:t>finalModel</w:t>
      </w:r>
      <w:proofErr w:type="spellEnd"/>
      <w:r>
        <w:rPr>
          <w:rStyle w:val="NormalTok"/>
        </w:rPr>
        <w:t xml:space="preserve">, </w:t>
      </w:r>
      <w:proofErr w:type="spellStart"/>
      <w:r>
        <w:rPr>
          <w:rStyle w:val="AttributeTok"/>
        </w:rPr>
        <w:t>pad_x</w:t>
      </w:r>
      <w:proofErr w:type="spellEnd"/>
      <w:r>
        <w:rPr>
          <w:rStyle w:val="AttributeTok"/>
        </w:rPr>
        <w:t xml:space="preserve"> =</w:t>
      </w:r>
      <w:r>
        <w:rPr>
          <w:rStyle w:val="NormalTok"/>
        </w:rPr>
        <w:t xml:space="preserve"> </w:t>
      </w:r>
      <w:r>
        <w:rPr>
          <w:rStyle w:val="FloatTok"/>
        </w:rPr>
        <w:t>0.25</w:t>
      </w:r>
      <w:r>
        <w:rPr>
          <w:rStyle w:val="NormalTok"/>
        </w:rPr>
        <w:t xml:space="preserve">, </w:t>
      </w:r>
      <w:proofErr w:type="spellStart"/>
      <w:r>
        <w:rPr>
          <w:rStyle w:val="AttributeTok"/>
        </w:rPr>
        <w:t>circle_col</w:t>
      </w:r>
      <w:proofErr w:type="spellEnd"/>
      <w:r>
        <w:rPr>
          <w:rStyle w:val="AttributeTok"/>
        </w:rPr>
        <w:t xml:space="preserve"> =</w:t>
      </w:r>
      <w:r>
        <w:rPr>
          <w:rStyle w:val="NormalTok"/>
        </w:rPr>
        <w:t xml:space="preserve"> </w:t>
      </w:r>
      <w:r>
        <w:rPr>
          <w:rStyle w:val="FunctionTok"/>
        </w:rPr>
        <w:t>c</w:t>
      </w:r>
      <w:r>
        <w:rPr>
          <w:rStyle w:val="NormalTok"/>
        </w:rPr>
        <w:t>(</w:t>
      </w:r>
      <w:r>
        <w:rPr>
          <w:rStyle w:val="StringTok"/>
        </w:rPr>
        <w:t>"#F784FF"</w:t>
      </w:r>
      <w:r>
        <w:rPr>
          <w:rStyle w:val="NormalTok"/>
        </w:rPr>
        <w:t xml:space="preserve">, </w:t>
      </w:r>
      <w:r>
        <w:rPr>
          <w:rStyle w:val="StringTok"/>
        </w:rPr>
        <w:t>"#F784FF"</w:t>
      </w:r>
      <w:r>
        <w:rPr>
          <w:rStyle w:val="NormalTok"/>
        </w:rPr>
        <w:t>))</w:t>
      </w:r>
    </w:p>
    <w:p w14:paraId="3ED8CFB0" w14:textId="09390E26" w:rsidR="00115C00" w:rsidRDefault="00115C00" w:rsidP="00115C00">
      <w:pPr>
        <w:pStyle w:val="FirstParagraph"/>
      </w:pPr>
      <w:r>
        <w:rPr>
          <w:noProof/>
        </w:rPr>
        <w:lastRenderedPageBreak/>
        <w:drawing>
          <wp:inline distT="0" distB="0" distL="0" distR="0" wp14:anchorId="57DBC324" wp14:editId="4DE94641">
            <wp:extent cx="4617720" cy="3695700"/>
            <wp:effectExtent l="0" t="0" r="0" b="0"/>
            <wp:docPr id="36" name="Picture 36" descr="Diagram,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Diagram, text&#10;&#10;Description automatically generated"/>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4617720" cy="3695700"/>
                    </a:xfrm>
                    <a:prstGeom prst="rect">
                      <a:avLst/>
                    </a:prstGeom>
                    <a:noFill/>
                    <a:ln>
                      <a:noFill/>
                    </a:ln>
                  </pic:spPr>
                </pic:pic>
              </a:graphicData>
            </a:graphic>
          </wp:inline>
        </w:drawing>
      </w:r>
    </w:p>
    <w:p w14:paraId="1EA4753F" w14:textId="77777777" w:rsidR="00115C00" w:rsidRDefault="00115C00" w:rsidP="00115C00">
      <w:pPr>
        <w:pStyle w:val="SourceCode"/>
      </w:pPr>
      <w:r>
        <w:rPr>
          <w:rStyle w:val="CommentTok"/>
        </w:rPr>
        <w:t>#Z-Score Standardized</w:t>
      </w:r>
      <w:r>
        <w:br/>
      </w:r>
      <w:r>
        <w:br/>
      </w:r>
      <w:proofErr w:type="spellStart"/>
      <w:r>
        <w:rPr>
          <w:rStyle w:val="NormalTok"/>
        </w:rPr>
        <w:t>Stroke_tr_z_nnet</w:t>
      </w:r>
      <w:proofErr w:type="spellEnd"/>
      <w:r>
        <w:rPr>
          <w:rStyle w:val="NormalTok"/>
        </w:rPr>
        <w:t xml:space="preserve"> </w:t>
      </w:r>
      <w:r>
        <w:rPr>
          <w:rStyle w:val="OtherTok"/>
        </w:rPr>
        <w:t>&lt;-</w:t>
      </w:r>
      <w:r>
        <w:rPr>
          <w:rStyle w:val="NormalTok"/>
        </w:rPr>
        <w:t xml:space="preserve"> </w:t>
      </w:r>
      <w:proofErr w:type="spellStart"/>
      <w:r>
        <w:rPr>
          <w:rStyle w:val="FunctionTok"/>
        </w:rPr>
        <w:t>standard.z.df</w:t>
      </w:r>
      <w:proofErr w:type="spellEnd"/>
      <w:r>
        <w:rPr>
          <w:rStyle w:val="NormalTok"/>
        </w:rPr>
        <w:t>(</w:t>
      </w:r>
      <w:proofErr w:type="spellStart"/>
      <w:r>
        <w:rPr>
          <w:rStyle w:val="NormalTok"/>
        </w:rPr>
        <w:t>Stroke_tr</w:t>
      </w:r>
      <w:proofErr w:type="spellEnd"/>
      <w:r>
        <w:rPr>
          <w:rStyle w:val="NormalTok"/>
        </w:rPr>
        <w:t>)</w:t>
      </w:r>
      <w:r>
        <w:br/>
      </w:r>
      <w:r>
        <w:br/>
      </w:r>
      <w:r>
        <w:rPr>
          <w:rStyle w:val="NormalTok"/>
        </w:rPr>
        <w:t xml:space="preserve">train </w:t>
      </w:r>
      <w:r>
        <w:rPr>
          <w:rStyle w:val="OtherTok"/>
        </w:rPr>
        <w:t>&lt;-</w:t>
      </w:r>
      <w:r>
        <w:rPr>
          <w:rStyle w:val="NormalTok"/>
        </w:rPr>
        <w:t xml:space="preserve"> </w:t>
      </w:r>
      <w:proofErr w:type="spellStart"/>
      <w:r>
        <w:rPr>
          <w:rStyle w:val="FunctionTok"/>
        </w:rPr>
        <w:t>createFolds</w:t>
      </w:r>
      <w:proofErr w:type="spellEnd"/>
      <w:r>
        <w:rPr>
          <w:rStyle w:val="NormalTok"/>
        </w:rPr>
        <w:t>(</w:t>
      </w:r>
      <w:proofErr w:type="spellStart"/>
      <w:r>
        <w:rPr>
          <w:rStyle w:val="NormalTok"/>
        </w:rPr>
        <w:t>Stroke_tr_z_nnet</w:t>
      </w:r>
      <w:r>
        <w:rPr>
          <w:rStyle w:val="SpecialCharTok"/>
        </w:rPr>
        <w:t>$</w:t>
      </w:r>
      <w:r>
        <w:rPr>
          <w:rStyle w:val="NormalTok"/>
        </w:rPr>
        <w:t>stroke</w:t>
      </w:r>
      <w:proofErr w:type="spellEnd"/>
      <w:r>
        <w:rPr>
          <w:rStyle w:val="NormalTok"/>
        </w:rPr>
        <w:t xml:space="preserve">, </w:t>
      </w:r>
      <w:r>
        <w:rPr>
          <w:rStyle w:val="AttributeTok"/>
        </w:rPr>
        <w:t>k=</w:t>
      </w:r>
      <w:r>
        <w:rPr>
          <w:rStyle w:val="DecValTok"/>
        </w:rPr>
        <w:t>10</w:t>
      </w:r>
      <w:r>
        <w:rPr>
          <w:rStyle w:val="NormalTok"/>
        </w:rPr>
        <w:t>)</w:t>
      </w:r>
      <w:r>
        <w:br/>
      </w:r>
      <w:r>
        <w:br/>
      </w:r>
      <w:r>
        <w:br/>
      </w:r>
      <w:proofErr w:type="spellStart"/>
      <w:r>
        <w:rPr>
          <w:rStyle w:val="NormalTok"/>
        </w:rPr>
        <w:t>nnet_stroke_z</w:t>
      </w:r>
      <w:proofErr w:type="spellEnd"/>
      <w:r>
        <w:rPr>
          <w:rStyle w:val="NormalTok"/>
        </w:rPr>
        <w:t xml:space="preserve"> </w:t>
      </w:r>
      <w:r>
        <w:rPr>
          <w:rStyle w:val="OtherTok"/>
        </w:rPr>
        <w:t>&lt;-</w:t>
      </w:r>
      <w:r>
        <w:rPr>
          <w:rStyle w:val="NormalTok"/>
        </w:rPr>
        <w:t xml:space="preserve"> caret</w:t>
      </w:r>
      <w:r>
        <w:rPr>
          <w:rStyle w:val="SpecialCharTok"/>
        </w:rPr>
        <w:t>::</w:t>
      </w:r>
      <w:r>
        <w:rPr>
          <w:rStyle w:val="FunctionTok"/>
        </w:rPr>
        <w:t>train</w:t>
      </w:r>
      <w:r>
        <w:rPr>
          <w:rStyle w:val="NormalTok"/>
        </w:rPr>
        <w:t xml:space="preserve">(stroke </w:t>
      </w:r>
      <w:r>
        <w:rPr>
          <w:rStyle w:val="SpecialCharTok"/>
        </w:rPr>
        <w:t>~</w:t>
      </w:r>
      <w:r>
        <w:rPr>
          <w:rStyle w:val="NormalTok"/>
        </w:rPr>
        <w:t xml:space="preserve"> ., </w:t>
      </w:r>
      <w:r>
        <w:rPr>
          <w:rStyle w:val="AttributeTok"/>
        </w:rPr>
        <w:t>method =</w:t>
      </w:r>
      <w:r>
        <w:rPr>
          <w:rStyle w:val="NormalTok"/>
        </w:rPr>
        <w:t xml:space="preserve"> </w:t>
      </w:r>
      <w:r>
        <w:rPr>
          <w:rStyle w:val="StringTok"/>
        </w:rPr>
        <w:t>"</w:t>
      </w:r>
      <w:proofErr w:type="spellStart"/>
      <w:r>
        <w:rPr>
          <w:rStyle w:val="StringTok"/>
        </w:rPr>
        <w:t>nnet</w:t>
      </w:r>
      <w:proofErr w:type="spellEnd"/>
      <w:r>
        <w:rPr>
          <w:rStyle w:val="StringTok"/>
        </w:rPr>
        <w:t>"</w:t>
      </w:r>
      <w:r>
        <w:rPr>
          <w:rStyle w:val="NormalTok"/>
        </w:rPr>
        <w:t xml:space="preserve">, </w:t>
      </w:r>
      <w:r>
        <w:rPr>
          <w:rStyle w:val="AttributeTok"/>
        </w:rPr>
        <w:t>data =</w:t>
      </w:r>
      <w:r>
        <w:rPr>
          <w:rStyle w:val="NormalTok"/>
        </w:rPr>
        <w:t xml:space="preserve"> </w:t>
      </w:r>
      <w:proofErr w:type="spellStart"/>
      <w:r>
        <w:rPr>
          <w:rStyle w:val="NormalTok"/>
        </w:rPr>
        <w:t>Stroke_tr_z_nnet</w:t>
      </w:r>
      <w:proofErr w:type="spellEnd"/>
      <w:r>
        <w:rPr>
          <w:rStyle w:val="NormalTok"/>
        </w:rPr>
        <w:t>,</w:t>
      </w:r>
      <w:r>
        <w:br/>
      </w:r>
      <w:r>
        <w:rPr>
          <w:rStyle w:val="NormalTok"/>
        </w:rPr>
        <w:t xml:space="preserve">    </w:t>
      </w:r>
      <w:proofErr w:type="spellStart"/>
      <w:r>
        <w:rPr>
          <w:rStyle w:val="AttributeTok"/>
        </w:rPr>
        <w:t>tuneLength</w:t>
      </w:r>
      <w:proofErr w:type="spellEnd"/>
      <w:r>
        <w:rPr>
          <w:rStyle w:val="AttributeTok"/>
        </w:rPr>
        <w:t xml:space="preserve"> =</w:t>
      </w:r>
      <w:r>
        <w:rPr>
          <w:rStyle w:val="NormalTok"/>
        </w:rPr>
        <w:t xml:space="preserve"> </w:t>
      </w:r>
      <w:r>
        <w:rPr>
          <w:rStyle w:val="DecValTok"/>
        </w:rPr>
        <w:t>5</w:t>
      </w:r>
      <w:r>
        <w:rPr>
          <w:rStyle w:val="NormalTok"/>
        </w:rPr>
        <w:t>,</w:t>
      </w:r>
      <w:r>
        <w:br/>
      </w:r>
      <w:r>
        <w:rPr>
          <w:rStyle w:val="NormalTok"/>
        </w:rPr>
        <w:t xml:space="preserve">    </w:t>
      </w:r>
      <w:proofErr w:type="spellStart"/>
      <w:r>
        <w:rPr>
          <w:rStyle w:val="AttributeTok"/>
        </w:rPr>
        <w:t>trControl</w:t>
      </w:r>
      <w:proofErr w:type="spellEnd"/>
      <w:r>
        <w:rPr>
          <w:rStyle w:val="AttributeTok"/>
        </w:rPr>
        <w:t xml:space="preserve"> =</w:t>
      </w:r>
      <w:r>
        <w:rPr>
          <w:rStyle w:val="NormalTok"/>
        </w:rPr>
        <w:t xml:space="preserve"> </w:t>
      </w:r>
      <w:proofErr w:type="spellStart"/>
      <w:r>
        <w:rPr>
          <w:rStyle w:val="FunctionTok"/>
        </w:rPr>
        <w:t>trainControl</w:t>
      </w:r>
      <w:proofErr w:type="spellEnd"/>
      <w:r>
        <w:rPr>
          <w:rStyle w:val="NormalTok"/>
        </w:rPr>
        <w:t>(</w:t>
      </w:r>
      <w:r>
        <w:br/>
      </w:r>
      <w:r>
        <w:rPr>
          <w:rStyle w:val="NormalTok"/>
        </w:rPr>
        <w:t xml:space="preserve">        </w:t>
      </w:r>
      <w:r>
        <w:rPr>
          <w:rStyle w:val="AttributeTok"/>
        </w:rPr>
        <w:t>method =</w:t>
      </w:r>
      <w:r>
        <w:rPr>
          <w:rStyle w:val="NormalTok"/>
        </w:rPr>
        <w:t xml:space="preserve"> </w:t>
      </w:r>
      <w:r>
        <w:rPr>
          <w:rStyle w:val="StringTok"/>
        </w:rPr>
        <w:t>"cv"</w:t>
      </w:r>
      <w:r>
        <w:rPr>
          <w:rStyle w:val="NormalTok"/>
        </w:rPr>
        <w:t xml:space="preserve">, </w:t>
      </w:r>
      <w:proofErr w:type="spellStart"/>
      <w:r>
        <w:rPr>
          <w:rStyle w:val="AttributeTok"/>
        </w:rPr>
        <w:t>indexOut</w:t>
      </w:r>
      <w:proofErr w:type="spellEnd"/>
      <w:r>
        <w:rPr>
          <w:rStyle w:val="AttributeTok"/>
        </w:rPr>
        <w:t xml:space="preserve"> =</w:t>
      </w:r>
      <w:r>
        <w:rPr>
          <w:rStyle w:val="NormalTok"/>
        </w:rPr>
        <w:t xml:space="preserve"> train),</w:t>
      </w:r>
      <w:r>
        <w:br/>
      </w:r>
      <w:r>
        <w:rPr>
          <w:rStyle w:val="NormalTok"/>
        </w:rPr>
        <w:t xml:space="preserve">  </w:t>
      </w:r>
      <w:r>
        <w:rPr>
          <w:rStyle w:val="AttributeTok"/>
        </w:rPr>
        <w:t>trace =</w:t>
      </w:r>
      <w:r>
        <w:rPr>
          <w:rStyle w:val="NormalTok"/>
        </w:rPr>
        <w:t xml:space="preserve"> </w:t>
      </w:r>
      <w:r>
        <w:rPr>
          <w:rStyle w:val="ConstantTok"/>
        </w:rPr>
        <w:t>FALSE</w:t>
      </w:r>
      <w:r>
        <w:rPr>
          <w:rStyle w:val="NormalTok"/>
        </w:rPr>
        <w:t xml:space="preserve">)   </w:t>
      </w:r>
      <w:r>
        <w:br/>
      </w:r>
      <w:r>
        <w:rPr>
          <w:rStyle w:val="NormalTok"/>
        </w:rPr>
        <w:t xml:space="preserve">   </w:t>
      </w:r>
      <w:r>
        <w:br/>
      </w:r>
      <w:proofErr w:type="spellStart"/>
      <w:r>
        <w:rPr>
          <w:rStyle w:val="NormalTok"/>
        </w:rPr>
        <w:t>nnet_stroke_z</w:t>
      </w:r>
      <w:proofErr w:type="spellEnd"/>
    </w:p>
    <w:p w14:paraId="2632B15A" w14:textId="77777777" w:rsidR="00115C00" w:rsidRDefault="00115C00" w:rsidP="00115C00">
      <w:pPr>
        <w:pStyle w:val="SourceCode"/>
      </w:pPr>
      <w:r>
        <w:rPr>
          <w:rStyle w:val="VerbatimChar"/>
        </w:rPr>
        <w:t xml:space="preserve">## Neural Network </w:t>
      </w:r>
      <w:r>
        <w:br/>
      </w:r>
      <w:r>
        <w:rPr>
          <w:rStyle w:val="VerbatimChar"/>
        </w:rPr>
        <w:t xml:space="preserve">## </w:t>
      </w:r>
      <w:r>
        <w:br/>
      </w:r>
      <w:r>
        <w:rPr>
          <w:rStyle w:val="VerbatimChar"/>
        </w:rPr>
        <w:t>## 3928 samples</w:t>
      </w:r>
      <w:r>
        <w:br/>
      </w:r>
      <w:r>
        <w:rPr>
          <w:rStyle w:val="VerbatimChar"/>
        </w:rPr>
        <w:t>##   10 predictor</w:t>
      </w:r>
      <w:r>
        <w:br/>
      </w:r>
      <w:r>
        <w:rPr>
          <w:rStyle w:val="VerbatimChar"/>
        </w:rPr>
        <w:t xml:space="preserve">##    2 classes: 'No', 'Yes' </w:t>
      </w:r>
      <w:r>
        <w:br/>
      </w:r>
      <w:r>
        <w:rPr>
          <w:rStyle w:val="VerbatimChar"/>
        </w:rPr>
        <w:t xml:space="preserve">## </w:t>
      </w:r>
      <w:r>
        <w:br/>
      </w:r>
      <w:r>
        <w:rPr>
          <w:rStyle w:val="VerbatimChar"/>
        </w:rPr>
        <w:t>## No pre-processing</w:t>
      </w:r>
      <w:r>
        <w:br/>
      </w:r>
      <w:r>
        <w:rPr>
          <w:rStyle w:val="VerbatimChar"/>
        </w:rPr>
        <w:t xml:space="preserve">## Resampling: Cross-Validated (10 fold) </w:t>
      </w:r>
      <w:r>
        <w:br/>
      </w:r>
      <w:r>
        <w:rPr>
          <w:rStyle w:val="VerbatimChar"/>
        </w:rPr>
        <w:t xml:space="preserve">## Summary of sample sizes: 3535, 3535, 3535, 3535, 3536, 3535, ... </w:t>
      </w:r>
      <w:r>
        <w:br/>
      </w:r>
      <w:r>
        <w:rPr>
          <w:rStyle w:val="VerbatimChar"/>
        </w:rPr>
        <w:t>## Resampling results across tuning parameters:</w:t>
      </w:r>
      <w:r>
        <w:br/>
      </w:r>
      <w:r>
        <w:rPr>
          <w:rStyle w:val="VerbatimChar"/>
        </w:rPr>
        <w:t xml:space="preserve">## </w:t>
      </w:r>
      <w:r>
        <w:br/>
      </w:r>
      <w:r>
        <w:rPr>
          <w:rStyle w:val="VerbatimChar"/>
        </w:rPr>
        <w:lastRenderedPageBreak/>
        <w:t xml:space="preserve">##   size  decay  Accuracy   Kappa     </w:t>
      </w:r>
      <w:r>
        <w:br/>
      </w:r>
      <w:r>
        <w:rPr>
          <w:rStyle w:val="VerbatimChar"/>
        </w:rPr>
        <w:t>##   1     0e+00  0.9572311  0.00000000</w:t>
      </w:r>
      <w:r>
        <w:br/>
      </w:r>
      <w:r>
        <w:rPr>
          <w:rStyle w:val="VerbatimChar"/>
        </w:rPr>
        <w:t>##   1     1e-04  0.9572311  0.00000000</w:t>
      </w:r>
      <w:r>
        <w:br/>
      </w:r>
      <w:r>
        <w:rPr>
          <w:rStyle w:val="VerbatimChar"/>
        </w:rPr>
        <w:t>##   1     1e-03  0.9572311  0.00000000</w:t>
      </w:r>
      <w:r>
        <w:br/>
      </w:r>
      <w:r>
        <w:rPr>
          <w:rStyle w:val="VerbatimChar"/>
        </w:rPr>
        <w:t>##   1     1e-02  0.9572311  0.00000000</w:t>
      </w:r>
      <w:r>
        <w:br/>
      </w:r>
      <w:r>
        <w:rPr>
          <w:rStyle w:val="VerbatimChar"/>
        </w:rPr>
        <w:t>##   1     1e-01  0.9572311  0.00000000</w:t>
      </w:r>
      <w:r>
        <w:br/>
      </w:r>
      <w:r>
        <w:rPr>
          <w:rStyle w:val="VerbatimChar"/>
        </w:rPr>
        <w:t>##   3     0e+00  0.9572318  0.02015567</w:t>
      </w:r>
      <w:r>
        <w:br/>
      </w:r>
      <w:r>
        <w:rPr>
          <w:rStyle w:val="VerbatimChar"/>
        </w:rPr>
        <w:t>##   3     1e-04  0.9582489  0.04169071</w:t>
      </w:r>
      <w:r>
        <w:br/>
      </w:r>
      <w:r>
        <w:rPr>
          <w:rStyle w:val="VerbatimChar"/>
        </w:rPr>
        <w:t>##   3     1e-03  0.9572311  0.00000000</w:t>
      </w:r>
      <w:r>
        <w:br/>
      </w:r>
      <w:r>
        <w:rPr>
          <w:rStyle w:val="VerbatimChar"/>
        </w:rPr>
        <w:t>##   3     1e-02  0.9592681  0.09085595</w:t>
      </w:r>
      <w:r>
        <w:br/>
      </w:r>
      <w:r>
        <w:rPr>
          <w:rStyle w:val="VerbatimChar"/>
        </w:rPr>
        <w:t>##   3     1e-01  0.9574849  0.03058514</w:t>
      </w:r>
      <w:r>
        <w:br/>
      </w:r>
      <w:r>
        <w:rPr>
          <w:rStyle w:val="VerbatimChar"/>
        </w:rPr>
        <w:t>##   5     0e+00  0.9590123  0.08382559</w:t>
      </w:r>
      <w:r>
        <w:br/>
      </w:r>
      <w:r>
        <w:rPr>
          <w:rStyle w:val="VerbatimChar"/>
        </w:rPr>
        <w:t>##   5     1e-04  0.9595212  0.13774851</w:t>
      </w:r>
      <w:r>
        <w:br/>
      </w:r>
      <w:r>
        <w:rPr>
          <w:rStyle w:val="VerbatimChar"/>
        </w:rPr>
        <w:t>##   5     1e-03  0.9579945  0.06793554</w:t>
      </w:r>
      <w:r>
        <w:br/>
      </w:r>
      <w:r>
        <w:rPr>
          <w:rStyle w:val="VerbatimChar"/>
        </w:rPr>
        <w:t>##   5     1e-02  0.9574856  0.01068182</w:t>
      </w:r>
      <w:r>
        <w:br/>
      </w:r>
      <w:r>
        <w:rPr>
          <w:rStyle w:val="VerbatimChar"/>
        </w:rPr>
        <w:t>##   5     1e-01  0.9587598  0.10046361</w:t>
      </w:r>
      <w:r>
        <w:br/>
      </w:r>
      <w:r>
        <w:rPr>
          <w:rStyle w:val="VerbatimChar"/>
        </w:rPr>
        <w:t>##   7     0e+00  0.9579945  0.05737656</w:t>
      </w:r>
      <w:r>
        <w:br/>
      </w:r>
      <w:r>
        <w:rPr>
          <w:rStyle w:val="VerbatimChar"/>
        </w:rPr>
        <w:t>##   7     1e-04  0.9597783  0.14420028</w:t>
      </w:r>
      <w:r>
        <w:br/>
      </w:r>
      <w:r>
        <w:rPr>
          <w:rStyle w:val="VerbatimChar"/>
        </w:rPr>
        <w:t>##   7     1e-03  0.9597757  0.09652999</w:t>
      </w:r>
      <w:r>
        <w:br/>
      </w:r>
      <w:r>
        <w:rPr>
          <w:rStyle w:val="VerbatimChar"/>
        </w:rPr>
        <w:t>##   7     1e-02  0.9602865  0.16699041</w:t>
      </w:r>
      <w:r>
        <w:br/>
      </w:r>
      <w:r>
        <w:rPr>
          <w:rStyle w:val="VerbatimChar"/>
        </w:rPr>
        <w:t>##   7     1e-01  0.9592687  0.13054370</w:t>
      </w:r>
      <w:r>
        <w:br/>
      </w:r>
      <w:r>
        <w:rPr>
          <w:rStyle w:val="VerbatimChar"/>
        </w:rPr>
        <w:t>##   9     0e+00  0.9587579  0.06201778</w:t>
      </w:r>
      <w:r>
        <w:br/>
      </w:r>
      <w:r>
        <w:rPr>
          <w:rStyle w:val="VerbatimChar"/>
        </w:rPr>
        <w:t>##   9     1e-04  0.9610486  0.16087842</w:t>
      </w:r>
      <w:r>
        <w:br/>
      </w:r>
      <w:r>
        <w:rPr>
          <w:rStyle w:val="VerbatimChar"/>
        </w:rPr>
        <w:t>##   9     1e-03  0.9600334  0.16256469</w:t>
      </w:r>
      <w:r>
        <w:br/>
      </w:r>
      <w:r>
        <w:rPr>
          <w:rStyle w:val="VerbatimChar"/>
        </w:rPr>
        <w:t>##   9     1e-02  0.9628310  0.23777756</w:t>
      </w:r>
      <w:r>
        <w:br/>
      </w:r>
      <w:r>
        <w:rPr>
          <w:rStyle w:val="VerbatimChar"/>
        </w:rPr>
        <w:t>##   9     1e-01  0.9605390  0.16287208</w:t>
      </w:r>
      <w:r>
        <w:br/>
      </w:r>
      <w:r>
        <w:rPr>
          <w:rStyle w:val="VerbatimChar"/>
        </w:rPr>
        <w:t xml:space="preserve">## </w:t>
      </w:r>
      <w:r>
        <w:br/>
      </w:r>
      <w:r>
        <w:rPr>
          <w:rStyle w:val="VerbatimChar"/>
        </w:rPr>
        <w:t>## Accuracy was used to select the optimal model using the largest value.</w:t>
      </w:r>
      <w:r>
        <w:br/>
      </w:r>
      <w:r>
        <w:rPr>
          <w:rStyle w:val="VerbatimChar"/>
        </w:rPr>
        <w:t>## The final values used for the model were size = 9 and decay = 0.01.</w:t>
      </w:r>
    </w:p>
    <w:p w14:paraId="01CA9DC5" w14:textId="77777777" w:rsidR="00115C00" w:rsidRDefault="00115C00" w:rsidP="00115C00">
      <w:pPr>
        <w:pStyle w:val="SourceCode"/>
      </w:pPr>
      <w:proofErr w:type="spellStart"/>
      <w:r>
        <w:rPr>
          <w:rStyle w:val="FunctionTok"/>
        </w:rPr>
        <w:t>plotnet</w:t>
      </w:r>
      <w:proofErr w:type="spellEnd"/>
      <w:r>
        <w:rPr>
          <w:rStyle w:val="NormalTok"/>
        </w:rPr>
        <w:t>(</w:t>
      </w:r>
      <w:proofErr w:type="spellStart"/>
      <w:r>
        <w:rPr>
          <w:rStyle w:val="NormalTok"/>
        </w:rPr>
        <w:t>nnet_stroke_z</w:t>
      </w:r>
      <w:r>
        <w:rPr>
          <w:rStyle w:val="SpecialCharTok"/>
        </w:rPr>
        <w:t>$</w:t>
      </w:r>
      <w:r>
        <w:rPr>
          <w:rStyle w:val="NormalTok"/>
        </w:rPr>
        <w:t>finalModel</w:t>
      </w:r>
      <w:proofErr w:type="spellEnd"/>
      <w:r>
        <w:rPr>
          <w:rStyle w:val="NormalTok"/>
        </w:rPr>
        <w:t xml:space="preserve">, </w:t>
      </w:r>
      <w:proofErr w:type="spellStart"/>
      <w:r>
        <w:rPr>
          <w:rStyle w:val="AttributeTok"/>
        </w:rPr>
        <w:t>pad_x</w:t>
      </w:r>
      <w:proofErr w:type="spellEnd"/>
      <w:r>
        <w:rPr>
          <w:rStyle w:val="AttributeTok"/>
        </w:rPr>
        <w:t xml:space="preserve"> =</w:t>
      </w:r>
      <w:r>
        <w:rPr>
          <w:rStyle w:val="NormalTok"/>
        </w:rPr>
        <w:t xml:space="preserve"> </w:t>
      </w:r>
      <w:r>
        <w:rPr>
          <w:rStyle w:val="FloatTok"/>
        </w:rPr>
        <w:t>0.25</w:t>
      </w:r>
      <w:r>
        <w:rPr>
          <w:rStyle w:val="NormalTok"/>
        </w:rPr>
        <w:t xml:space="preserve">, </w:t>
      </w:r>
      <w:proofErr w:type="spellStart"/>
      <w:r>
        <w:rPr>
          <w:rStyle w:val="AttributeTok"/>
        </w:rPr>
        <w:t>circle_col</w:t>
      </w:r>
      <w:proofErr w:type="spellEnd"/>
      <w:r>
        <w:rPr>
          <w:rStyle w:val="AttributeTok"/>
        </w:rPr>
        <w:t xml:space="preserve"> =</w:t>
      </w:r>
      <w:r>
        <w:rPr>
          <w:rStyle w:val="NormalTok"/>
        </w:rPr>
        <w:t xml:space="preserve"> </w:t>
      </w:r>
      <w:r>
        <w:rPr>
          <w:rStyle w:val="FunctionTok"/>
        </w:rPr>
        <w:t>c</w:t>
      </w:r>
      <w:r>
        <w:rPr>
          <w:rStyle w:val="NormalTok"/>
        </w:rPr>
        <w:t>(</w:t>
      </w:r>
      <w:r>
        <w:rPr>
          <w:rStyle w:val="StringTok"/>
        </w:rPr>
        <w:t>"#FF9984"</w:t>
      </w:r>
      <w:r>
        <w:rPr>
          <w:rStyle w:val="NormalTok"/>
        </w:rPr>
        <w:t xml:space="preserve">, </w:t>
      </w:r>
      <w:r>
        <w:rPr>
          <w:rStyle w:val="StringTok"/>
        </w:rPr>
        <w:t>"#FF9984"</w:t>
      </w:r>
      <w:r>
        <w:rPr>
          <w:rStyle w:val="NormalTok"/>
        </w:rPr>
        <w:t>))</w:t>
      </w:r>
    </w:p>
    <w:p w14:paraId="55133A66" w14:textId="4B3635F3" w:rsidR="00115C00" w:rsidRDefault="00115C00" w:rsidP="00115C00">
      <w:pPr>
        <w:pStyle w:val="FirstParagraph"/>
      </w:pPr>
      <w:r>
        <w:rPr>
          <w:noProof/>
        </w:rPr>
        <w:lastRenderedPageBreak/>
        <w:drawing>
          <wp:inline distT="0" distB="0" distL="0" distR="0" wp14:anchorId="24DA33E4" wp14:editId="469B3467">
            <wp:extent cx="4617720" cy="3695700"/>
            <wp:effectExtent l="0" t="0" r="0" b="0"/>
            <wp:docPr id="35" name="Picture 3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Text&#10;&#10;Description automatically generated"/>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4617720" cy="3695700"/>
                    </a:xfrm>
                    <a:prstGeom prst="rect">
                      <a:avLst/>
                    </a:prstGeom>
                    <a:noFill/>
                    <a:ln>
                      <a:noFill/>
                    </a:ln>
                  </pic:spPr>
                </pic:pic>
              </a:graphicData>
            </a:graphic>
          </wp:inline>
        </w:drawing>
      </w:r>
    </w:p>
    <w:p w14:paraId="5DB43EDC" w14:textId="77777777" w:rsidR="00115C00" w:rsidRDefault="00115C00" w:rsidP="00115C00">
      <w:pPr>
        <w:pStyle w:val="SourceCode"/>
      </w:pPr>
      <w:r>
        <w:rPr>
          <w:rStyle w:val="CommentTok"/>
        </w:rPr>
        <w:t>#Z-score standardized and balanced</w:t>
      </w:r>
      <w:r>
        <w:br/>
      </w:r>
      <w:r>
        <w:br/>
      </w:r>
      <w:proofErr w:type="spellStart"/>
      <w:r>
        <w:rPr>
          <w:rStyle w:val="NormalTok"/>
        </w:rPr>
        <w:t>Stroke_tr_z_bal</w:t>
      </w:r>
      <w:proofErr w:type="spellEnd"/>
      <w:r>
        <w:rPr>
          <w:rStyle w:val="NormalTok"/>
        </w:rPr>
        <w:t xml:space="preserve"> </w:t>
      </w:r>
      <w:r>
        <w:rPr>
          <w:rStyle w:val="OtherTok"/>
        </w:rPr>
        <w:t>&lt;-</w:t>
      </w:r>
      <w:r>
        <w:rPr>
          <w:rStyle w:val="NormalTok"/>
        </w:rPr>
        <w:t xml:space="preserve"> </w:t>
      </w:r>
      <w:proofErr w:type="spellStart"/>
      <w:r>
        <w:rPr>
          <w:rStyle w:val="FunctionTok"/>
        </w:rPr>
        <w:t>standard.z.df</w:t>
      </w:r>
      <w:proofErr w:type="spellEnd"/>
      <w:r>
        <w:rPr>
          <w:rStyle w:val="NormalTok"/>
        </w:rPr>
        <w:t>(</w:t>
      </w:r>
      <w:proofErr w:type="spellStart"/>
      <w:r>
        <w:rPr>
          <w:rStyle w:val="NormalTok"/>
        </w:rPr>
        <w:t>Stroke_over</w:t>
      </w:r>
      <w:proofErr w:type="spellEnd"/>
      <w:r>
        <w:rPr>
          <w:rStyle w:val="NormalTok"/>
        </w:rPr>
        <w:t>)</w:t>
      </w:r>
      <w:r>
        <w:br/>
      </w:r>
      <w:r>
        <w:br/>
      </w:r>
      <w:r>
        <w:rPr>
          <w:rStyle w:val="NormalTok"/>
        </w:rPr>
        <w:t xml:space="preserve">train </w:t>
      </w:r>
      <w:r>
        <w:rPr>
          <w:rStyle w:val="OtherTok"/>
        </w:rPr>
        <w:t>&lt;-</w:t>
      </w:r>
      <w:r>
        <w:rPr>
          <w:rStyle w:val="NormalTok"/>
        </w:rPr>
        <w:t xml:space="preserve"> </w:t>
      </w:r>
      <w:proofErr w:type="spellStart"/>
      <w:r>
        <w:rPr>
          <w:rStyle w:val="FunctionTok"/>
        </w:rPr>
        <w:t>createFolds</w:t>
      </w:r>
      <w:proofErr w:type="spellEnd"/>
      <w:r>
        <w:rPr>
          <w:rStyle w:val="NormalTok"/>
        </w:rPr>
        <w:t>(</w:t>
      </w:r>
      <w:proofErr w:type="spellStart"/>
      <w:r>
        <w:rPr>
          <w:rStyle w:val="NormalTok"/>
        </w:rPr>
        <w:t>Stroke_tr_z_nnet</w:t>
      </w:r>
      <w:r>
        <w:rPr>
          <w:rStyle w:val="SpecialCharTok"/>
        </w:rPr>
        <w:t>$</w:t>
      </w:r>
      <w:r>
        <w:rPr>
          <w:rStyle w:val="NormalTok"/>
        </w:rPr>
        <w:t>stroke</w:t>
      </w:r>
      <w:proofErr w:type="spellEnd"/>
      <w:r>
        <w:rPr>
          <w:rStyle w:val="NormalTok"/>
        </w:rPr>
        <w:t xml:space="preserve">, </w:t>
      </w:r>
      <w:r>
        <w:rPr>
          <w:rStyle w:val="AttributeTok"/>
        </w:rPr>
        <w:t>k=</w:t>
      </w:r>
      <w:r>
        <w:rPr>
          <w:rStyle w:val="DecValTok"/>
        </w:rPr>
        <w:t>10</w:t>
      </w:r>
      <w:r>
        <w:rPr>
          <w:rStyle w:val="NormalTok"/>
        </w:rPr>
        <w:t>)</w:t>
      </w:r>
      <w:r>
        <w:br/>
      </w:r>
      <w:r>
        <w:br/>
      </w:r>
      <w:r>
        <w:br/>
      </w:r>
      <w:proofErr w:type="spellStart"/>
      <w:r>
        <w:rPr>
          <w:rStyle w:val="NormalTok"/>
        </w:rPr>
        <w:t>nnet_stroke_z_bal</w:t>
      </w:r>
      <w:proofErr w:type="spellEnd"/>
      <w:r>
        <w:rPr>
          <w:rStyle w:val="NormalTok"/>
        </w:rPr>
        <w:t xml:space="preserve"> </w:t>
      </w:r>
      <w:r>
        <w:rPr>
          <w:rStyle w:val="OtherTok"/>
        </w:rPr>
        <w:t>&lt;-</w:t>
      </w:r>
      <w:r>
        <w:rPr>
          <w:rStyle w:val="NormalTok"/>
        </w:rPr>
        <w:t xml:space="preserve"> caret</w:t>
      </w:r>
      <w:r>
        <w:rPr>
          <w:rStyle w:val="SpecialCharTok"/>
        </w:rPr>
        <w:t>::</w:t>
      </w:r>
      <w:r>
        <w:rPr>
          <w:rStyle w:val="FunctionTok"/>
        </w:rPr>
        <w:t>train</w:t>
      </w:r>
      <w:r>
        <w:rPr>
          <w:rStyle w:val="NormalTok"/>
        </w:rPr>
        <w:t xml:space="preserve">(stroke </w:t>
      </w:r>
      <w:r>
        <w:rPr>
          <w:rStyle w:val="SpecialCharTok"/>
        </w:rPr>
        <w:t>~</w:t>
      </w:r>
      <w:r>
        <w:rPr>
          <w:rStyle w:val="NormalTok"/>
        </w:rPr>
        <w:t xml:space="preserve"> ., </w:t>
      </w:r>
      <w:r>
        <w:rPr>
          <w:rStyle w:val="AttributeTok"/>
        </w:rPr>
        <w:t>method =</w:t>
      </w:r>
      <w:r>
        <w:rPr>
          <w:rStyle w:val="NormalTok"/>
        </w:rPr>
        <w:t xml:space="preserve"> </w:t>
      </w:r>
      <w:r>
        <w:rPr>
          <w:rStyle w:val="StringTok"/>
        </w:rPr>
        <w:t>"</w:t>
      </w:r>
      <w:proofErr w:type="spellStart"/>
      <w:r>
        <w:rPr>
          <w:rStyle w:val="StringTok"/>
        </w:rPr>
        <w:t>nnet</w:t>
      </w:r>
      <w:proofErr w:type="spellEnd"/>
      <w:r>
        <w:rPr>
          <w:rStyle w:val="StringTok"/>
        </w:rPr>
        <w:t>"</w:t>
      </w:r>
      <w:r>
        <w:rPr>
          <w:rStyle w:val="NormalTok"/>
        </w:rPr>
        <w:t xml:space="preserve">, </w:t>
      </w:r>
      <w:r>
        <w:rPr>
          <w:rStyle w:val="AttributeTok"/>
        </w:rPr>
        <w:t>data =</w:t>
      </w:r>
      <w:r>
        <w:rPr>
          <w:rStyle w:val="NormalTok"/>
        </w:rPr>
        <w:t xml:space="preserve"> </w:t>
      </w:r>
      <w:proofErr w:type="spellStart"/>
      <w:r>
        <w:rPr>
          <w:rStyle w:val="NormalTok"/>
        </w:rPr>
        <w:t>Stroke_over</w:t>
      </w:r>
      <w:proofErr w:type="spellEnd"/>
      <w:r>
        <w:rPr>
          <w:rStyle w:val="NormalTok"/>
        </w:rPr>
        <w:t>,</w:t>
      </w:r>
      <w:r>
        <w:br/>
      </w:r>
      <w:r>
        <w:rPr>
          <w:rStyle w:val="NormalTok"/>
        </w:rPr>
        <w:t xml:space="preserve">    </w:t>
      </w:r>
      <w:proofErr w:type="spellStart"/>
      <w:r>
        <w:rPr>
          <w:rStyle w:val="AttributeTok"/>
        </w:rPr>
        <w:t>tuneLength</w:t>
      </w:r>
      <w:proofErr w:type="spellEnd"/>
      <w:r>
        <w:rPr>
          <w:rStyle w:val="AttributeTok"/>
        </w:rPr>
        <w:t xml:space="preserve"> =</w:t>
      </w:r>
      <w:r>
        <w:rPr>
          <w:rStyle w:val="NormalTok"/>
        </w:rPr>
        <w:t xml:space="preserve"> </w:t>
      </w:r>
      <w:r>
        <w:rPr>
          <w:rStyle w:val="DecValTok"/>
        </w:rPr>
        <w:t>5</w:t>
      </w:r>
      <w:r>
        <w:rPr>
          <w:rStyle w:val="NormalTok"/>
        </w:rPr>
        <w:t>,</w:t>
      </w:r>
      <w:r>
        <w:br/>
      </w:r>
      <w:r>
        <w:rPr>
          <w:rStyle w:val="NormalTok"/>
        </w:rPr>
        <w:t xml:space="preserve">    </w:t>
      </w:r>
      <w:proofErr w:type="spellStart"/>
      <w:r>
        <w:rPr>
          <w:rStyle w:val="AttributeTok"/>
        </w:rPr>
        <w:t>trControl</w:t>
      </w:r>
      <w:proofErr w:type="spellEnd"/>
      <w:r>
        <w:rPr>
          <w:rStyle w:val="AttributeTok"/>
        </w:rPr>
        <w:t xml:space="preserve"> =</w:t>
      </w:r>
      <w:r>
        <w:rPr>
          <w:rStyle w:val="NormalTok"/>
        </w:rPr>
        <w:t xml:space="preserve"> </w:t>
      </w:r>
      <w:proofErr w:type="spellStart"/>
      <w:r>
        <w:rPr>
          <w:rStyle w:val="FunctionTok"/>
        </w:rPr>
        <w:t>trainControl</w:t>
      </w:r>
      <w:proofErr w:type="spellEnd"/>
      <w:r>
        <w:rPr>
          <w:rStyle w:val="NormalTok"/>
        </w:rPr>
        <w:t>(</w:t>
      </w:r>
      <w:r>
        <w:br/>
      </w:r>
      <w:r>
        <w:rPr>
          <w:rStyle w:val="NormalTok"/>
        </w:rPr>
        <w:t xml:space="preserve">        </w:t>
      </w:r>
      <w:r>
        <w:rPr>
          <w:rStyle w:val="AttributeTok"/>
        </w:rPr>
        <w:t>method =</w:t>
      </w:r>
      <w:r>
        <w:rPr>
          <w:rStyle w:val="NormalTok"/>
        </w:rPr>
        <w:t xml:space="preserve"> </w:t>
      </w:r>
      <w:r>
        <w:rPr>
          <w:rStyle w:val="StringTok"/>
        </w:rPr>
        <w:t>"cv"</w:t>
      </w:r>
      <w:r>
        <w:rPr>
          <w:rStyle w:val="NormalTok"/>
        </w:rPr>
        <w:t xml:space="preserve">, </w:t>
      </w:r>
      <w:proofErr w:type="spellStart"/>
      <w:r>
        <w:rPr>
          <w:rStyle w:val="AttributeTok"/>
        </w:rPr>
        <w:t>indexOut</w:t>
      </w:r>
      <w:proofErr w:type="spellEnd"/>
      <w:r>
        <w:rPr>
          <w:rStyle w:val="AttributeTok"/>
        </w:rPr>
        <w:t xml:space="preserve"> =</w:t>
      </w:r>
      <w:r>
        <w:rPr>
          <w:rStyle w:val="NormalTok"/>
        </w:rPr>
        <w:t xml:space="preserve"> train),</w:t>
      </w:r>
      <w:r>
        <w:br/>
      </w:r>
      <w:r>
        <w:rPr>
          <w:rStyle w:val="NormalTok"/>
        </w:rPr>
        <w:t xml:space="preserve">  </w:t>
      </w:r>
      <w:r>
        <w:rPr>
          <w:rStyle w:val="AttributeTok"/>
        </w:rPr>
        <w:t>trace =</w:t>
      </w:r>
      <w:r>
        <w:rPr>
          <w:rStyle w:val="NormalTok"/>
        </w:rPr>
        <w:t xml:space="preserve"> </w:t>
      </w:r>
      <w:r>
        <w:rPr>
          <w:rStyle w:val="ConstantTok"/>
        </w:rPr>
        <w:t>FALSE</w:t>
      </w:r>
      <w:r>
        <w:rPr>
          <w:rStyle w:val="NormalTok"/>
        </w:rPr>
        <w:t xml:space="preserve">)   </w:t>
      </w:r>
      <w:r>
        <w:br/>
      </w:r>
      <w:r>
        <w:rPr>
          <w:rStyle w:val="NormalTok"/>
        </w:rPr>
        <w:t xml:space="preserve">   </w:t>
      </w:r>
      <w:r>
        <w:br/>
      </w:r>
      <w:proofErr w:type="spellStart"/>
      <w:r>
        <w:rPr>
          <w:rStyle w:val="NormalTok"/>
        </w:rPr>
        <w:t>nnet_stroke_z_bal</w:t>
      </w:r>
      <w:proofErr w:type="spellEnd"/>
    </w:p>
    <w:p w14:paraId="66DC6CAA" w14:textId="77777777" w:rsidR="00115C00" w:rsidRDefault="00115C00" w:rsidP="00115C00">
      <w:pPr>
        <w:pStyle w:val="SourceCode"/>
      </w:pPr>
      <w:r>
        <w:rPr>
          <w:rStyle w:val="VerbatimChar"/>
        </w:rPr>
        <w:t xml:space="preserve">## Neural Network </w:t>
      </w:r>
      <w:r>
        <w:br/>
      </w:r>
      <w:r>
        <w:rPr>
          <w:rStyle w:val="VerbatimChar"/>
        </w:rPr>
        <w:t xml:space="preserve">## </w:t>
      </w:r>
      <w:r>
        <w:br/>
      </w:r>
      <w:r>
        <w:rPr>
          <w:rStyle w:val="VerbatimChar"/>
        </w:rPr>
        <w:t>## 7520 samples</w:t>
      </w:r>
      <w:r>
        <w:br/>
      </w:r>
      <w:r>
        <w:rPr>
          <w:rStyle w:val="VerbatimChar"/>
        </w:rPr>
        <w:t>##   10 predictor</w:t>
      </w:r>
      <w:r>
        <w:br/>
      </w:r>
      <w:r>
        <w:rPr>
          <w:rStyle w:val="VerbatimChar"/>
        </w:rPr>
        <w:t xml:space="preserve">##    2 classes: 'No', 'Yes' </w:t>
      </w:r>
      <w:r>
        <w:br/>
      </w:r>
      <w:r>
        <w:rPr>
          <w:rStyle w:val="VerbatimChar"/>
        </w:rPr>
        <w:t xml:space="preserve">## </w:t>
      </w:r>
      <w:r>
        <w:br/>
      </w:r>
      <w:r>
        <w:rPr>
          <w:rStyle w:val="VerbatimChar"/>
        </w:rPr>
        <w:t>## No pre-processing</w:t>
      </w:r>
      <w:r>
        <w:br/>
      </w:r>
      <w:r>
        <w:rPr>
          <w:rStyle w:val="VerbatimChar"/>
        </w:rPr>
        <w:t xml:space="preserve">## Resampling: Cross-Validated (10 fold) </w:t>
      </w:r>
      <w:r>
        <w:br/>
      </w:r>
      <w:r>
        <w:rPr>
          <w:rStyle w:val="VerbatimChar"/>
        </w:rPr>
        <w:t xml:space="preserve">## Summary of sample sizes: 6768, 6768, 6768, 6768, 6768, 6768, ... </w:t>
      </w:r>
      <w:r>
        <w:br/>
      </w:r>
      <w:r>
        <w:rPr>
          <w:rStyle w:val="VerbatimChar"/>
        </w:rPr>
        <w:t>## Resampling results across tuning parameters:</w:t>
      </w:r>
      <w:r>
        <w:br/>
      </w:r>
      <w:r>
        <w:rPr>
          <w:rStyle w:val="VerbatimChar"/>
        </w:rPr>
        <w:t xml:space="preserve">## </w:t>
      </w:r>
      <w:r>
        <w:br/>
      </w:r>
      <w:r>
        <w:rPr>
          <w:rStyle w:val="VerbatimChar"/>
        </w:rPr>
        <w:lastRenderedPageBreak/>
        <w:t xml:space="preserve">##   size  decay  Accuracy   Kappa     </w:t>
      </w:r>
      <w:r>
        <w:br/>
      </w:r>
      <w:r>
        <w:rPr>
          <w:rStyle w:val="VerbatimChar"/>
        </w:rPr>
        <w:t>##   1     0e+00  0.2694864  0.04028738</w:t>
      </w:r>
      <w:r>
        <w:br/>
      </w:r>
      <w:r>
        <w:rPr>
          <w:rStyle w:val="VerbatimChar"/>
        </w:rPr>
        <w:t>##   1     1e-04  0.5660546  0.02643556</w:t>
      </w:r>
      <w:r>
        <w:br/>
      </w:r>
      <w:r>
        <w:rPr>
          <w:rStyle w:val="VerbatimChar"/>
        </w:rPr>
        <w:t>##   1     1e-03  0.5782456  0.02741529</w:t>
      </w:r>
      <w:r>
        <w:br/>
      </w:r>
      <w:r>
        <w:rPr>
          <w:rStyle w:val="VerbatimChar"/>
        </w:rPr>
        <w:t>##   1     1e-02  0.6357597  0.10744617</w:t>
      </w:r>
      <w:r>
        <w:br/>
      </w:r>
      <w:r>
        <w:rPr>
          <w:rStyle w:val="VerbatimChar"/>
        </w:rPr>
        <w:t>##   1     1e-01  0.7179221  0.14517540</w:t>
      </w:r>
      <w:r>
        <w:br/>
      </w:r>
      <w:r>
        <w:rPr>
          <w:rStyle w:val="VerbatimChar"/>
        </w:rPr>
        <w:t>##   3     0e+00  0.6488069  0.09219538</w:t>
      </w:r>
      <w:r>
        <w:br/>
      </w:r>
      <w:r>
        <w:rPr>
          <w:rStyle w:val="VerbatimChar"/>
        </w:rPr>
        <w:t>##   3     1e-04  0.6659254  0.07940954</w:t>
      </w:r>
      <w:r>
        <w:br/>
      </w:r>
      <w:r>
        <w:rPr>
          <w:rStyle w:val="VerbatimChar"/>
        </w:rPr>
        <w:t>##   3     1e-03  0.7091902  0.12047621</w:t>
      </w:r>
      <w:r>
        <w:br/>
      </w:r>
      <w:r>
        <w:rPr>
          <w:rStyle w:val="VerbatimChar"/>
        </w:rPr>
        <w:t>##   3     1e-02  0.7164369  0.16033342</w:t>
      </w:r>
      <w:r>
        <w:br/>
      </w:r>
      <w:r>
        <w:rPr>
          <w:rStyle w:val="VerbatimChar"/>
        </w:rPr>
        <w:t>##   3     1e-01  0.7293848  0.15185464</w:t>
      </w:r>
      <w:r>
        <w:br/>
      </w:r>
      <w:r>
        <w:rPr>
          <w:rStyle w:val="VerbatimChar"/>
        </w:rPr>
        <w:t>##   5     0e+00  0.6309511  0.12989159</w:t>
      </w:r>
      <w:r>
        <w:br/>
      </w:r>
      <w:r>
        <w:rPr>
          <w:rStyle w:val="VerbatimChar"/>
        </w:rPr>
        <w:t>##   5     1e-04  0.7238634  0.12407983</w:t>
      </w:r>
      <w:r>
        <w:br/>
      </w:r>
      <w:r>
        <w:rPr>
          <w:rStyle w:val="VerbatimChar"/>
        </w:rPr>
        <w:t>##   5     1e-03  0.5336618  0.09631729</w:t>
      </w:r>
      <w:r>
        <w:br/>
      </w:r>
      <w:r>
        <w:rPr>
          <w:rStyle w:val="VerbatimChar"/>
        </w:rPr>
        <w:t>##   5     1e-02  0.7104851  0.14957540</w:t>
      </w:r>
      <w:r>
        <w:br/>
      </w:r>
      <w:r>
        <w:rPr>
          <w:rStyle w:val="VerbatimChar"/>
        </w:rPr>
        <w:t>##   5     1e-01  0.7482104  0.15358422</w:t>
      </w:r>
      <w:r>
        <w:br/>
      </w:r>
      <w:r>
        <w:rPr>
          <w:rStyle w:val="VerbatimChar"/>
        </w:rPr>
        <w:t>##   7     0e+00  0.6980961  0.11185244</w:t>
      </w:r>
      <w:r>
        <w:br/>
      </w:r>
      <w:r>
        <w:rPr>
          <w:rStyle w:val="VerbatimChar"/>
        </w:rPr>
        <w:t>##   7     1e-04  0.6022479  0.11323999</w:t>
      </w:r>
      <w:r>
        <w:br/>
      </w:r>
      <w:r>
        <w:rPr>
          <w:rStyle w:val="VerbatimChar"/>
        </w:rPr>
        <w:t>##   7     1e-03  0.7147881  0.15895386</w:t>
      </w:r>
      <w:r>
        <w:br/>
      </w:r>
      <w:r>
        <w:rPr>
          <w:rStyle w:val="VerbatimChar"/>
        </w:rPr>
        <w:t>##   7     1e-02  0.7031579  0.13301399</w:t>
      </w:r>
      <w:r>
        <w:br/>
      </w:r>
      <w:r>
        <w:rPr>
          <w:rStyle w:val="VerbatimChar"/>
        </w:rPr>
        <w:t>##   7     1e-01  0.7245352  0.15497244</w:t>
      </w:r>
      <w:r>
        <w:br/>
      </w:r>
      <w:r>
        <w:rPr>
          <w:rStyle w:val="VerbatimChar"/>
        </w:rPr>
        <w:t>##   9     0e+00  0.6108902  0.11884824</w:t>
      </w:r>
      <w:r>
        <w:br/>
      </w:r>
      <w:r>
        <w:rPr>
          <w:rStyle w:val="VerbatimChar"/>
        </w:rPr>
        <w:t>##   9     1e-04  0.6846296  0.14122883</w:t>
      </w:r>
      <w:r>
        <w:br/>
      </w:r>
      <w:r>
        <w:rPr>
          <w:rStyle w:val="VerbatimChar"/>
        </w:rPr>
        <w:t>##   9     1e-03  0.7253207  0.16466484</w:t>
      </w:r>
      <w:r>
        <w:br/>
      </w:r>
      <w:r>
        <w:rPr>
          <w:rStyle w:val="VerbatimChar"/>
        </w:rPr>
        <w:t>##   9     1e-02  0.7006004  0.15032576</w:t>
      </w:r>
      <w:r>
        <w:br/>
      </w:r>
      <w:r>
        <w:rPr>
          <w:rStyle w:val="VerbatimChar"/>
        </w:rPr>
        <w:t>##   9     1e-01  0.7425988  0.15671316</w:t>
      </w:r>
      <w:r>
        <w:br/>
      </w:r>
      <w:r>
        <w:rPr>
          <w:rStyle w:val="VerbatimChar"/>
        </w:rPr>
        <w:t xml:space="preserve">## </w:t>
      </w:r>
      <w:r>
        <w:br/>
      </w:r>
      <w:r>
        <w:rPr>
          <w:rStyle w:val="VerbatimChar"/>
        </w:rPr>
        <w:t>## Accuracy was used to select the optimal model using the largest value.</w:t>
      </w:r>
      <w:r>
        <w:br/>
      </w:r>
      <w:r>
        <w:rPr>
          <w:rStyle w:val="VerbatimChar"/>
        </w:rPr>
        <w:t>## The final values used for the model were size = 5 and decay = 0.1.</w:t>
      </w:r>
    </w:p>
    <w:p w14:paraId="3141A16E" w14:textId="77777777" w:rsidR="00115C00" w:rsidRDefault="00115C00" w:rsidP="00115C00">
      <w:pPr>
        <w:pStyle w:val="SourceCode"/>
      </w:pPr>
      <w:proofErr w:type="spellStart"/>
      <w:r>
        <w:rPr>
          <w:rStyle w:val="FunctionTok"/>
        </w:rPr>
        <w:t>plotnet</w:t>
      </w:r>
      <w:proofErr w:type="spellEnd"/>
      <w:r>
        <w:rPr>
          <w:rStyle w:val="NormalTok"/>
        </w:rPr>
        <w:t>(</w:t>
      </w:r>
      <w:proofErr w:type="spellStart"/>
      <w:r>
        <w:rPr>
          <w:rStyle w:val="NormalTok"/>
        </w:rPr>
        <w:t>nnet_stroke_z_bal</w:t>
      </w:r>
      <w:r>
        <w:rPr>
          <w:rStyle w:val="SpecialCharTok"/>
        </w:rPr>
        <w:t>$</w:t>
      </w:r>
      <w:r>
        <w:rPr>
          <w:rStyle w:val="NormalTok"/>
        </w:rPr>
        <w:t>finalModel</w:t>
      </w:r>
      <w:proofErr w:type="spellEnd"/>
      <w:r>
        <w:rPr>
          <w:rStyle w:val="NormalTok"/>
        </w:rPr>
        <w:t xml:space="preserve">, </w:t>
      </w:r>
      <w:proofErr w:type="spellStart"/>
      <w:r>
        <w:rPr>
          <w:rStyle w:val="AttributeTok"/>
        </w:rPr>
        <w:t>pad_x</w:t>
      </w:r>
      <w:proofErr w:type="spellEnd"/>
      <w:r>
        <w:rPr>
          <w:rStyle w:val="AttributeTok"/>
        </w:rPr>
        <w:t xml:space="preserve"> =</w:t>
      </w:r>
      <w:r>
        <w:rPr>
          <w:rStyle w:val="NormalTok"/>
        </w:rPr>
        <w:t xml:space="preserve"> </w:t>
      </w:r>
      <w:r>
        <w:rPr>
          <w:rStyle w:val="FloatTok"/>
        </w:rPr>
        <w:t>0.25</w:t>
      </w:r>
      <w:r>
        <w:rPr>
          <w:rStyle w:val="NormalTok"/>
        </w:rPr>
        <w:t xml:space="preserve">, </w:t>
      </w:r>
      <w:proofErr w:type="spellStart"/>
      <w:r>
        <w:rPr>
          <w:rStyle w:val="AttributeTok"/>
        </w:rPr>
        <w:t>circle_col</w:t>
      </w:r>
      <w:proofErr w:type="spellEnd"/>
      <w:r>
        <w:rPr>
          <w:rStyle w:val="AttributeTok"/>
        </w:rPr>
        <w:t>=</w:t>
      </w:r>
      <w:r>
        <w:rPr>
          <w:rStyle w:val="NormalTok"/>
        </w:rPr>
        <w:t xml:space="preserve"> </w:t>
      </w:r>
      <w:r>
        <w:rPr>
          <w:rStyle w:val="FunctionTok"/>
        </w:rPr>
        <w:t>c</w:t>
      </w:r>
      <w:r>
        <w:rPr>
          <w:rStyle w:val="NormalTok"/>
        </w:rPr>
        <w:t>(</w:t>
      </w:r>
      <w:r>
        <w:rPr>
          <w:rStyle w:val="StringTok"/>
        </w:rPr>
        <w:t>"#90F88D"</w:t>
      </w:r>
      <w:r>
        <w:rPr>
          <w:rStyle w:val="NormalTok"/>
        </w:rPr>
        <w:t xml:space="preserve">, </w:t>
      </w:r>
      <w:r>
        <w:rPr>
          <w:rStyle w:val="StringTok"/>
        </w:rPr>
        <w:t>"#90F88D"</w:t>
      </w:r>
      <w:r>
        <w:rPr>
          <w:rStyle w:val="NormalTok"/>
        </w:rPr>
        <w:t>))</w:t>
      </w:r>
    </w:p>
    <w:p w14:paraId="3DDAD37A" w14:textId="61735B5D" w:rsidR="00115C00" w:rsidRDefault="00115C00" w:rsidP="00115C00">
      <w:pPr>
        <w:pStyle w:val="FirstParagraph"/>
      </w:pPr>
      <w:r>
        <w:rPr>
          <w:noProof/>
        </w:rPr>
        <w:lastRenderedPageBreak/>
        <w:drawing>
          <wp:inline distT="0" distB="0" distL="0" distR="0" wp14:anchorId="62057650" wp14:editId="153D0847">
            <wp:extent cx="4617720" cy="3695700"/>
            <wp:effectExtent l="0" t="0" r="0" b="0"/>
            <wp:docPr id="34" name="Picture 34" descr="Diagram,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Diagram, text&#10;&#10;Description automatically generated"/>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4617720" cy="3695700"/>
                    </a:xfrm>
                    <a:prstGeom prst="rect">
                      <a:avLst/>
                    </a:prstGeom>
                    <a:noFill/>
                    <a:ln>
                      <a:noFill/>
                    </a:ln>
                  </pic:spPr>
                </pic:pic>
              </a:graphicData>
            </a:graphic>
          </wp:inline>
        </w:drawing>
      </w:r>
    </w:p>
    <w:p w14:paraId="0EEFB2FC" w14:textId="77777777" w:rsidR="00115C00" w:rsidRDefault="00115C00" w:rsidP="00115C00">
      <w:pPr>
        <w:pStyle w:val="SourceCode"/>
      </w:pPr>
      <w:r>
        <w:rPr>
          <w:rStyle w:val="DocumentationTok"/>
        </w:rPr>
        <w:t>### Evaluate NN</w:t>
      </w:r>
    </w:p>
    <w:p w14:paraId="1CB221D9" w14:textId="77777777" w:rsidR="00115C00" w:rsidRDefault="00115C00" w:rsidP="00115C00">
      <w:pPr>
        <w:pStyle w:val="SourceCode"/>
      </w:pPr>
      <w:proofErr w:type="spellStart"/>
      <w:r>
        <w:rPr>
          <w:rStyle w:val="NormalTok"/>
        </w:rPr>
        <w:t>nnet_reg</w:t>
      </w:r>
      <w:proofErr w:type="spellEnd"/>
      <w:r>
        <w:rPr>
          <w:rStyle w:val="NormalTok"/>
        </w:rPr>
        <w:t xml:space="preserve"> </w:t>
      </w:r>
      <w:r>
        <w:rPr>
          <w:rStyle w:val="OtherTok"/>
        </w:rPr>
        <w:t>&lt;-</w:t>
      </w:r>
      <w:r>
        <w:rPr>
          <w:rStyle w:val="NormalTok"/>
        </w:rPr>
        <w:t xml:space="preserve"> </w:t>
      </w:r>
      <w:proofErr w:type="spellStart"/>
      <w:r>
        <w:rPr>
          <w:rStyle w:val="FunctionTok"/>
        </w:rPr>
        <w:t>confusionMatrix</w:t>
      </w:r>
      <w:proofErr w:type="spellEnd"/>
      <w:r>
        <w:rPr>
          <w:rStyle w:val="NormalTok"/>
        </w:rPr>
        <w:t>(</w:t>
      </w:r>
      <w:r>
        <w:rPr>
          <w:rStyle w:val="AttributeTok"/>
        </w:rPr>
        <w:t>data =</w:t>
      </w:r>
      <w:r>
        <w:rPr>
          <w:rStyle w:val="NormalTok"/>
        </w:rPr>
        <w:t xml:space="preserve"> </w:t>
      </w:r>
      <w:r>
        <w:rPr>
          <w:rStyle w:val="FunctionTok"/>
        </w:rPr>
        <w:t>predict</w:t>
      </w:r>
      <w:r>
        <w:rPr>
          <w:rStyle w:val="NormalTok"/>
        </w:rPr>
        <w:t>(</w:t>
      </w:r>
      <w:proofErr w:type="spellStart"/>
      <w:r>
        <w:rPr>
          <w:rStyle w:val="NormalTok"/>
        </w:rPr>
        <w:t>nnet_stroke</w:t>
      </w:r>
      <w:proofErr w:type="spellEnd"/>
      <w:r>
        <w:rPr>
          <w:rStyle w:val="NormalTok"/>
        </w:rPr>
        <w:t xml:space="preserve">, </w:t>
      </w:r>
      <w:proofErr w:type="spellStart"/>
      <w:r>
        <w:rPr>
          <w:rStyle w:val="NormalTok"/>
        </w:rPr>
        <w:t>Stroke_test</w:t>
      </w:r>
      <w:proofErr w:type="spellEnd"/>
      <w:r>
        <w:rPr>
          <w:rStyle w:val="NormalTok"/>
        </w:rPr>
        <w:t xml:space="preserve">), </w:t>
      </w:r>
      <w:r>
        <w:rPr>
          <w:rStyle w:val="AttributeTok"/>
        </w:rPr>
        <w:t>ref =</w:t>
      </w:r>
      <w:r>
        <w:rPr>
          <w:rStyle w:val="NormalTok"/>
        </w:rPr>
        <w:t xml:space="preserve"> </w:t>
      </w:r>
      <w:proofErr w:type="spellStart"/>
      <w:r>
        <w:rPr>
          <w:rStyle w:val="NormalTok"/>
        </w:rPr>
        <w:t>Stroke_test</w:t>
      </w:r>
      <w:r>
        <w:rPr>
          <w:rStyle w:val="SpecialCharTok"/>
        </w:rPr>
        <w:t>$</w:t>
      </w:r>
      <w:r>
        <w:rPr>
          <w:rStyle w:val="NormalTok"/>
        </w:rPr>
        <w:t>stroke</w:t>
      </w:r>
      <w:proofErr w:type="spellEnd"/>
      <w:r>
        <w:rPr>
          <w:rStyle w:val="NormalTok"/>
        </w:rPr>
        <w:t xml:space="preserve">, </w:t>
      </w:r>
      <w:r>
        <w:rPr>
          <w:rStyle w:val="AttributeTok"/>
        </w:rPr>
        <w:t>positive =</w:t>
      </w:r>
      <w:r>
        <w:rPr>
          <w:rStyle w:val="NormalTok"/>
        </w:rPr>
        <w:t xml:space="preserve"> </w:t>
      </w:r>
      <w:r>
        <w:rPr>
          <w:rStyle w:val="StringTok"/>
        </w:rPr>
        <w:t>"Yes"</w:t>
      </w:r>
      <w:r>
        <w:rPr>
          <w:rStyle w:val="NormalTok"/>
        </w:rPr>
        <w:t>)</w:t>
      </w:r>
      <w:r>
        <w:br/>
      </w:r>
      <w:proofErr w:type="spellStart"/>
      <w:r>
        <w:rPr>
          <w:rStyle w:val="NormalTok"/>
        </w:rPr>
        <w:t>nnet_reg</w:t>
      </w:r>
      <w:proofErr w:type="spellEnd"/>
    </w:p>
    <w:p w14:paraId="78C9536D" w14:textId="77777777" w:rsidR="00115C00" w:rsidRDefault="00115C00" w:rsidP="00115C00">
      <w:pPr>
        <w:pStyle w:val="SourceCode"/>
      </w:pPr>
      <w:r>
        <w:rPr>
          <w:rStyle w:val="VerbatimChar"/>
        </w:rPr>
        <w:t>## Confusion Matrix and Statistics</w:t>
      </w:r>
      <w:r>
        <w:br/>
      </w:r>
      <w:r>
        <w:rPr>
          <w:rStyle w:val="VerbatimChar"/>
        </w:rPr>
        <w:t xml:space="preserve">## </w:t>
      </w:r>
      <w:r>
        <w:br/>
      </w:r>
      <w:r>
        <w:rPr>
          <w:rStyle w:val="VerbatimChar"/>
        </w:rPr>
        <w:t>##           Reference</w:t>
      </w:r>
      <w:r>
        <w:br/>
      </w:r>
      <w:r>
        <w:rPr>
          <w:rStyle w:val="VerbatimChar"/>
        </w:rPr>
        <w:t>## Prediction  No Yes</w:t>
      </w:r>
      <w:r>
        <w:br/>
      </w:r>
      <w:r>
        <w:rPr>
          <w:rStyle w:val="VerbatimChar"/>
        </w:rPr>
        <w:t>##        No  939  41</w:t>
      </w:r>
      <w:r>
        <w:br/>
      </w:r>
      <w:r>
        <w:rPr>
          <w:rStyle w:val="VerbatimChar"/>
        </w:rPr>
        <w:t>##        Yes   0   0</w:t>
      </w:r>
      <w:r>
        <w:br/>
      </w:r>
      <w:r>
        <w:rPr>
          <w:rStyle w:val="VerbatimChar"/>
        </w:rPr>
        <w:t xml:space="preserve">##                                           </w:t>
      </w:r>
      <w:r>
        <w:br/>
      </w:r>
      <w:r>
        <w:rPr>
          <w:rStyle w:val="VerbatimChar"/>
        </w:rPr>
        <w:t xml:space="preserve">##                Accuracy : 0.9582          </w:t>
      </w:r>
      <w:r>
        <w:br/>
      </w:r>
      <w:r>
        <w:rPr>
          <w:rStyle w:val="VerbatimChar"/>
        </w:rPr>
        <w:t>##                  95% CI : (0.9437, 0.9698)</w:t>
      </w:r>
      <w:r>
        <w:br/>
      </w:r>
      <w:r>
        <w:rPr>
          <w:rStyle w:val="VerbatimChar"/>
        </w:rPr>
        <w:t xml:space="preserve">##     No Information Rate : 0.9582          </w:t>
      </w:r>
      <w:r>
        <w:br/>
      </w:r>
      <w:r>
        <w:rPr>
          <w:rStyle w:val="VerbatimChar"/>
        </w:rPr>
        <w:t xml:space="preserve">##     P-Value [Acc &gt; NIR] : 0.5414          </w:t>
      </w:r>
      <w:r>
        <w:br/>
      </w:r>
      <w:r>
        <w:rPr>
          <w:rStyle w:val="VerbatimChar"/>
        </w:rPr>
        <w:t xml:space="preserve">##                                           </w:t>
      </w:r>
      <w:r>
        <w:br/>
      </w:r>
      <w:r>
        <w:rPr>
          <w:rStyle w:val="VerbatimChar"/>
        </w:rPr>
        <w:t xml:space="preserve">##                   Kappa : 0               </w:t>
      </w:r>
      <w:r>
        <w:br/>
      </w:r>
      <w:r>
        <w:rPr>
          <w:rStyle w:val="VerbatimChar"/>
        </w:rPr>
        <w:t xml:space="preserve">##                                           </w:t>
      </w:r>
      <w:r>
        <w:br/>
      </w:r>
      <w:r>
        <w:rPr>
          <w:rStyle w:val="VerbatimChar"/>
        </w:rPr>
        <w:t xml:space="preserve">##  </w:t>
      </w:r>
      <w:proofErr w:type="spellStart"/>
      <w:r>
        <w:rPr>
          <w:rStyle w:val="VerbatimChar"/>
        </w:rPr>
        <w:t>Mcnemar's</w:t>
      </w:r>
      <w:proofErr w:type="spellEnd"/>
      <w:r>
        <w:rPr>
          <w:rStyle w:val="VerbatimChar"/>
        </w:rPr>
        <w:t xml:space="preserve"> Test P-Value : 4.185e-10       </w:t>
      </w:r>
      <w:r>
        <w:br/>
      </w:r>
      <w:r>
        <w:rPr>
          <w:rStyle w:val="VerbatimChar"/>
        </w:rPr>
        <w:t xml:space="preserve">##                                           </w:t>
      </w:r>
      <w:r>
        <w:br/>
      </w:r>
      <w:r>
        <w:rPr>
          <w:rStyle w:val="VerbatimChar"/>
        </w:rPr>
        <w:t xml:space="preserve">##             Sensitivity : 0.00000         </w:t>
      </w:r>
      <w:r>
        <w:br/>
      </w:r>
      <w:r>
        <w:rPr>
          <w:rStyle w:val="VerbatimChar"/>
        </w:rPr>
        <w:t xml:space="preserve">##             Specificity : 1.00000         </w:t>
      </w:r>
      <w:r>
        <w:br/>
      </w:r>
      <w:r>
        <w:rPr>
          <w:rStyle w:val="VerbatimChar"/>
        </w:rPr>
        <w:t xml:space="preserve">##          Pos Pred Value :     </w:t>
      </w:r>
      <w:proofErr w:type="spellStart"/>
      <w:r>
        <w:rPr>
          <w:rStyle w:val="VerbatimChar"/>
        </w:rPr>
        <w:t>NaN</w:t>
      </w:r>
      <w:proofErr w:type="spellEnd"/>
      <w:r>
        <w:rPr>
          <w:rStyle w:val="VerbatimChar"/>
        </w:rPr>
        <w:t xml:space="preserve">         </w:t>
      </w:r>
      <w:r>
        <w:br/>
      </w:r>
      <w:r>
        <w:rPr>
          <w:rStyle w:val="VerbatimChar"/>
        </w:rPr>
        <w:t xml:space="preserve">##          Neg Pred Value : 0.95816         </w:t>
      </w:r>
      <w:r>
        <w:br/>
      </w:r>
      <w:r>
        <w:rPr>
          <w:rStyle w:val="VerbatimChar"/>
        </w:rPr>
        <w:t xml:space="preserve">##              Prevalence : 0.04184         </w:t>
      </w:r>
      <w:r>
        <w:br/>
      </w:r>
      <w:r>
        <w:rPr>
          <w:rStyle w:val="VerbatimChar"/>
        </w:rPr>
        <w:lastRenderedPageBreak/>
        <w:t xml:space="preserve">##          Detection Rate : 0.00000         </w:t>
      </w:r>
      <w:r>
        <w:br/>
      </w:r>
      <w:r>
        <w:rPr>
          <w:rStyle w:val="VerbatimChar"/>
        </w:rPr>
        <w:t xml:space="preserve">##    Detection Prevalence : 0.00000         </w:t>
      </w:r>
      <w:r>
        <w:br/>
      </w:r>
      <w:r>
        <w:rPr>
          <w:rStyle w:val="VerbatimChar"/>
        </w:rPr>
        <w:t xml:space="preserve">##       Balanced Accuracy : 0.50000         </w:t>
      </w:r>
      <w:r>
        <w:br/>
      </w:r>
      <w:r>
        <w:rPr>
          <w:rStyle w:val="VerbatimChar"/>
        </w:rPr>
        <w:t xml:space="preserve">##                                           </w:t>
      </w:r>
      <w:r>
        <w:br/>
      </w:r>
      <w:r>
        <w:rPr>
          <w:rStyle w:val="VerbatimChar"/>
        </w:rPr>
        <w:t xml:space="preserve">##        'Positive' Class : Yes             </w:t>
      </w:r>
      <w:r>
        <w:br/>
      </w:r>
      <w:r>
        <w:rPr>
          <w:rStyle w:val="VerbatimChar"/>
        </w:rPr>
        <w:t xml:space="preserve">## </w:t>
      </w:r>
    </w:p>
    <w:p w14:paraId="5E927561" w14:textId="77777777" w:rsidR="00115C00" w:rsidRDefault="00115C00" w:rsidP="00115C00">
      <w:pPr>
        <w:pStyle w:val="SourceCode"/>
      </w:pPr>
      <w:proofErr w:type="spellStart"/>
      <w:r>
        <w:rPr>
          <w:rStyle w:val="NormalTok"/>
        </w:rPr>
        <w:t>nnet_bal</w:t>
      </w:r>
      <w:proofErr w:type="spellEnd"/>
      <w:r>
        <w:rPr>
          <w:rStyle w:val="NormalTok"/>
        </w:rPr>
        <w:t xml:space="preserve"> </w:t>
      </w:r>
      <w:r>
        <w:rPr>
          <w:rStyle w:val="OtherTok"/>
        </w:rPr>
        <w:t>&lt;-</w:t>
      </w:r>
      <w:r>
        <w:rPr>
          <w:rStyle w:val="NormalTok"/>
        </w:rPr>
        <w:t xml:space="preserve"> </w:t>
      </w:r>
      <w:proofErr w:type="spellStart"/>
      <w:r>
        <w:rPr>
          <w:rStyle w:val="FunctionTok"/>
        </w:rPr>
        <w:t>confusionMatrix</w:t>
      </w:r>
      <w:proofErr w:type="spellEnd"/>
      <w:r>
        <w:rPr>
          <w:rStyle w:val="NormalTok"/>
        </w:rPr>
        <w:t>(</w:t>
      </w:r>
      <w:r>
        <w:rPr>
          <w:rStyle w:val="AttributeTok"/>
        </w:rPr>
        <w:t>data =</w:t>
      </w:r>
      <w:r>
        <w:rPr>
          <w:rStyle w:val="NormalTok"/>
        </w:rPr>
        <w:t xml:space="preserve"> </w:t>
      </w:r>
      <w:r>
        <w:rPr>
          <w:rStyle w:val="FunctionTok"/>
        </w:rPr>
        <w:t>predict</w:t>
      </w:r>
      <w:r>
        <w:rPr>
          <w:rStyle w:val="NormalTok"/>
        </w:rPr>
        <w:t>(</w:t>
      </w:r>
      <w:proofErr w:type="spellStart"/>
      <w:r>
        <w:rPr>
          <w:rStyle w:val="NormalTok"/>
        </w:rPr>
        <w:t>nnet_stroke_balanced</w:t>
      </w:r>
      <w:proofErr w:type="spellEnd"/>
      <w:r>
        <w:rPr>
          <w:rStyle w:val="NormalTok"/>
        </w:rPr>
        <w:t xml:space="preserve">, </w:t>
      </w:r>
      <w:proofErr w:type="spellStart"/>
      <w:r>
        <w:rPr>
          <w:rStyle w:val="NormalTok"/>
        </w:rPr>
        <w:t>Stroke_test</w:t>
      </w:r>
      <w:proofErr w:type="spellEnd"/>
      <w:r>
        <w:rPr>
          <w:rStyle w:val="NormalTok"/>
        </w:rPr>
        <w:t xml:space="preserve">), </w:t>
      </w:r>
      <w:r>
        <w:rPr>
          <w:rStyle w:val="AttributeTok"/>
        </w:rPr>
        <w:t>ref =</w:t>
      </w:r>
      <w:r>
        <w:rPr>
          <w:rStyle w:val="NormalTok"/>
        </w:rPr>
        <w:t xml:space="preserve"> </w:t>
      </w:r>
      <w:proofErr w:type="spellStart"/>
      <w:r>
        <w:rPr>
          <w:rStyle w:val="NormalTok"/>
        </w:rPr>
        <w:t>Stroke_test</w:t>
      </w:r>
      <w:r>
        <w:rPr>
          <w:rStyle w:val="SpecialCharTok"/>
        </w:rPr>
        <w:t>$</w:t>
      </w:r>
      <w:r>
        <w:rPr>
          <w:rStyle w:val="NormalTok"/>
        </w:rPr>
        <w:t>stroke</w:t>
      </w:r>
      <w:proofErr w:type="spellEnd"/>
      <w:r>
        <w:rPr>
          <w:rStyle w:val="NormalTok"/>
        </w:rPr>
        <w:t xml:space="preserve">, </w:t>
      </w:r>
      <w:r>
        <w:rPr>
          <w:rStyle w:val="AttributeTok"/>
        </w:rPr>
        <w:t>positive =</w:t>
      </w:r>
      <w:r>
        <w:rPr>
          <w:rStyle w:val="NormalTok"/>
        </w:rPr>
        <w:t xml:space="preserve"> </w:t>
      </w:r>
      <w:r>
        <w:rPr>
          <w:rStyle w:val="StringTok"/>
        </w:rPr>
        <w:t>"Yes"</w:t>
      </w:r>
      <w:r>
        <w:rPr>
          <w:rStyle w:val="NormalTok"/>
        </w:rPr>
        <w:t>)</w:t>
      </w:r>
      <w:r>
        <w:br/>
      </w:r>
      <w:proofErr w:type="spellStart"/>
      <w:r>
        <w:rPr>
          <w:rStyle w:val="NormalTok"/>
        </w:rPr>
        <w:t>nnet_bal</w:t>
      </w:r>
      <w:proofErr w:type="spellEnd"/>
    </w:p>
    <w:p w14:paraId="33AE02F3" w14:textId="77777777" w:rsidR="00115C00" w:rsidRDefault="00115C00" w:rsidP="00115C00">
      <w:pPr>
        <w:pStyle w:val="SourceCode"/>
      </w:pPr>
      <w:r>
        <w:rPr>
          <w:rStyle w:val="VerbatimChar"/>
        </w:rPr>
        <w:t>## Confusion Matrix and Statistics</w:t>
      </w:r>
      <w:r>
        <w:br/>
      </w:r>
      <w:r>
        <w:rPr>
          <w:rStyle w:val="VerbatimChar"/>
        </w:rPr>
        <w:t xml:space="preserve">## </w:t>
      </w:r>
      <w:r>
        <w:br/>
      </w:r>
      <w:r>
        <w:rPr>
          <w:rStyle w:val="VerbatimChar"/>
        </w:rPr>
        <w:t>##           Reference</w:t>
      </w:r>
      <w:r>
        <w:br/>
      </w:r>
      <w:r>
        <w:rPr>
          <w:rStyle w:val="VerbatimChar"/>
        </w:rPr>
        <w:t>## Prediction  No Yes</w:t>
      </w:r>
      <w:r>
        <w:br/>
      </w:r>
      <w:r>
        <w:rPr>
          <w:rStyle w:val="VerbatimChar"/>
        </w:rPr>
        <w:t>##        No  692   4</w:t>
      </w:r>
      <w:r>
        <w:br/>
      </w:r>
      <w:r>
        <w:rPr>
          <w:rStyle w:val="VerbatimChar"/>
        </w:rPr>
        <w:t>##        Yes 247  37</w:t>
      </w:r>
      <w:r>
        <w:br/>
      </w:r>
      <w:r>
        <w:rPr>
          <w:rStyle w:val="VerbatimChar"/>
        </w:rPr>
        <w:t xml:space="preserve">##                                           </w:t>
      </w:r>
      <w:r>
        <w:br/>
      </w:r>
      <w:r>
        <w:rPr>
          <w:rStyle w:val="VerbatimChar"/>
        </w:rPr>
        <w:t xml:space="preserve">##                Accuracy : 0.7439          </w:t>
      </w:r>
      <w:r>
        <w:br/>
      </w:r>
      <w:r>
        <w:rPr>
          <w:rStyle w:val="VerbatimChar"/>
        </w:rPr>
        <w:t>##                  95% CI : (0.7153, 0.7709)</w:t>
      </w:r>
      <w:r>
        <w:br/>
      </w:r>
      <w:r>
        <w:rPr>
          <w:rStyle w:val="VerbatimChar"/>
        </w:rPr>
        <w:t xml:space="preserve">##     No Information Rate : 0.9582          </w:t>
      </w:r>
      <w:r>
        <w:br/>
      </w:r>
      <w:r>
        <w:rPr>
          <w:rStyle w:val="VerbatimChar"/>
        </w:rPr>
        <w:t xml:space="preserve">##     P-Value [Acc &gt; NIR] : 1               </w:t>
      </w:r>
      <w:r>
        <w:br/>
      </w:r>
      <w:r>
        <w:rPr>
          <w:rStyle w:val="VerbatimChar"/>
        </w:rPr>
        <w:t xml:space="preserve">##                                           </w:t>
      </w:r>
      <w:r>
        <w:br/>
      </w:r>
      <w:r>
        <w:rPr>
          <w:rStyle w:val="VerbatimChar"/>
        </w:rPr>
        <w:t xml:space="preserve">##                   Kappa : 0.1668          </w:t>
      </w:r>
      <w:r>
        <w:br/>
      </w:r>
      <w:r>
        <w:rPr>
          <w:rStyle w:val="VerbatimChar"/>
        </w:rPr>
        <w:t xml:space="preserve">##                                           </w:t>
      </w:r>
      <w:r>
        <w:br/>
      </w:r>
      <w:r>
        <w:rPr>
          <w:rStyle w:val="VerbatimChar"/>
        </w:rPr>
        <w:t xml:space="preserve">##  </w:t>
      </w:r>
      <w:proofErr w:type="spellStart"/>
      <w:r>
        <w:rPr>
          <w:rStyle w:val="VerbatimChar"/>
        </w:rPr>
        <w:t>Mcnemar's</w:t>
      </w:r>
      <w:proofErr w:type="spellEnd"/>
      <w:r>
        <w:rPr>
          <w:rStyle w:val="VerbatimChar"/>
        </w:rPr>
        <w:t xml:space="preserve"> Test P-Value : &lt;2e-16          </w:t>
      </w:r>
      <w:r>
        <w:br/>
      </w:r>
      <w:r>
        <w:rPr>
          <w:rStyle w:val="VerbatimChar"/>
        </w:rPr>
        <w:t xml:space="preserve">##                                           </w:t>
      </w:r>
      <w:r>
        <w:br/>
      </w:r>
      <w:r>
        <w:rPr>
          <w:rStyle w:val="VerbatimChar"/>
        </w:rPr>
        <w:t xml:space="preserve">##             Sensitivity : 0.90244         </w:t>
      </w:r>
      <w:r>
        <w:br/>
      </w:r>
      <w:r>
        <w:rPr>
          <w:rStyle w:val="VerbatimChar"/>
        </w:rPr>
        <w:t xml:space="preserve">##             Specificity : 0.73695         </w:t>
      </w:r>
      <w:r>
        <w:br/>
      </w:r>
      <w:r>
        <w:rPr>
          <w:rStyle w:val="VerbatimChar"/>
        </w:rPr>
        <w:t xml:space="preserve">##          Pos Pred Value : 0.13028         </w:t>
      </w:r>
      <w:r>
        <w:br/>
      </w:r>
      <w:r>
        <w:rPr>
          <w:rStyle w:val="VerbatimChar"/>
        </w:rPr>
        <w:t xml:space="preserve">##          Neg Pred Value : 0.99425         </w:t>
      </w:r>
      <w:r>
        <w:br/>
      </w:r>
      <w:r>
        <w:rPr>
          <w:rStyle w:val="VerbatimChar"/>
        </w:rPr>
        <w:t xml:space="preserve">##              Prevalence : 0.04184         </w:t>
      </w:r>
      <w:r>
        <w:br/>
      </w:r>
      <w:r>
        <w:rPr>
          <w:rStyle w:val="VerbatimChar"/>
        </w:rPr>
        <w:t xml:space="preserve">##          Detection Rate : 0.03776         </w:t>
      </w:r>
      <w:r>
        <w:br/>
      </w:r>
      <w:r>
        <w:rPr>
          <w:rStyle w:val="VerbatimChar"/>
        </w:rPr>
        <w:t xml:space="preserve">##    Detection Prevalence : 0.28980         </w:t>
      </w:r>
      <w:r>
        <w:br/>
      </w:r>
      <w:r>
        <w:rPr>
          <w:rStyle w:val="VerbatimChar"/>
        </w:rPr>
        <w:t xml:space="preserve">##       Balanced Accuracy : 0.81970         </w:t>
      </w:r>
      <w:r>
        <w:br/>
      </w:r>
      <w:r>
        <w:rPr>
          <w:rStyle w:val="VerbatimChar"/>
        </w:rPr>
        <w:t xml:space="preserve">##                                           </w:t>
      </w:r>
      <w:r>
        <w:br/>
      </w:r>
      <w:r>
        <w:rPr>
          <w:rStyle w:val="VerbatimChar"/>
        </w:rPr>
        <w:t xml:space="preserve">##        'Positive' Class : Yes             </w:t>
      </w:r>
      <w:r>
        <w:br/>
      </w:r>
      <w:r>
        <w:rPr>
          <w:rStyle w:val="VerbatimChar"/>
        </w:rPr>
        <w:t xml:space="preserve">## </w:t>
      </w:r>
    </w:p>
    <w:p w14:paraId="35B3EFA8" w14:textId="77777777" w:rsidR="00115C00" w:rsidRDefault="00115C00" w:rsidP="00115C00">
      <w:pPr>
        <w:pStyle w:val="SourceCode"/>
      </w:pPr>
      <w:proofErr w:type="spellStart"/>
      <w:r>
        <w:rPr>
          <w:rStyle w:val="NormalTok"/>
        </w:rPr>
        <w:t>nnet_z</w:t>
      </w:r>
      <w:proofErr w:type="spellEnd"/>
      <w:r>
        <w:rPr>
          <w:rStyle w:val="NormalTok"/>
        </w:rPr>
        <w:t xml:space="preserve"> </w:t>
      </w:r>
      <w:r>
        <w:rPr>
          <w:rStyle w:val="OtherTok"/>
        </w:rPr>
        <w:t>&lt;-</w:t>
      </w:r>
      <w:r>
        <w:rPr>
          <w:rStyle w:val="NormalTok"/>
        </w:rPr>
        <w:t xml:space="preserve"> </w:t>
      </w:r>
      <w:proofErr w:type="spellStart"/>
      <w:r>
        <w:rPr>
          <w:rStyle w:val="FunctionTok"/>
        </w:rPr>
        <w:t>confusionMatrix</w:t>
      </w:r>
      <w:proofErr w:type="spellEnd"/>
      <w:r>
        <w:rPr>
          <w:rStyle w:val="NormalTok"/>
        </w:rPr>
        <w:t>(</w:t>
      </w:r>
      <w:r>
        <w:rPr>
          <w:rStyle w:val="AttributeTok"/>
        </w:rPr>
        <w:t>data =</w:t>
      </w:r>
      <w:r>
        <w:rPr>
          <w:rStyle w:val="NormalTok"/>
        </w:rPr>
        <w:t xml:space="preserve"> </w:t>
      </w:r>
      <w:r>
        <w:rPr>
          <w:rStyle w:val="FunctionTok"/>
        </w:rPr>
        <w:t>predict</w:t>
      </w:r>
      <w:r>
        <w:rPr>
          <w:rStyle w:val="NormalTok"/>
        </w:rPr>
        <w:t>(</w:t>
      </w:r>
      <w:proofErr w:type="spellStart"/>
      <w:r>
        <w:rPr>
          <w:rStyle w:val="NormalTok"/>
        </w:rPr>
        <w:t>nnet_stroke_z</w:t>
      </w:r>
      <w:proofErr w:type="spellEnd"/>
      <w:r>
        <w:rPr>
          <w:rStyle w:val="NormalTok"/>
        </w:rPr>
        <w:t xml:space="preserve">, </w:t>
      </w:r>
      <w:proofErr w:type="spellStart"/>
      <w:r>
        <w:rPr>
          <w:rStyle w:val="NormalTok"/>
        </w:rPr>
        <w:t>Stroke_test</w:t>
      </w:r>
      <w:proofErr w:type="spellEnd"/>
      <w:r>
        <w:rPr>
          <w:rStyle w:val="NormalTok"/>
        </w:rPr>
        <w:t xml:space="preserve">), </w:t>
      </w:r>
      <w:r>
        <w:rPr>
          <w:rStyle w:val="AttributeTok"/>
        </w:rPr>
        <w:t>ref =</w:t>
      </w:r>
      <w:r>
        <w:rPr>
          <w:rStyle w:val="NormalTok"/>
        </w:rPr>
        <w:t xml:space="preserve"> </w:t>
      </w:r>
      <w:proofErr w:type="spellStart"/>
      <w:r>
        <w:rPr>
          <w:rStyle w:val="NormalTok"/>
        </w:rPr>
        <w:t>Stroke_test</w:t>
      </w:r>
      <w:r>
        <w:rPr>
          <w:rStyle w:val="SpecialCharTok"/>
        </w:rPr>
        <w:t>$</w:t>
      </w:r>
      <w:r>
        <w:rPr>
          <w:rStyle w:val="NormalTok"/>
        </w:rPr>
        <w:t>stroke</w:t>
      </w:r>
      <w:proofErr w:type="spellEnd"/>
      <w:r>
        <w:rPr>
          <w:rStyle w:val="NormalTok"/>
        </w:rPr>
        <w:t xml:space="preserve">, </w:t>
      </w:r>
      <w:r>
        <w:rPr>
          <w:rStyle w:val="AttributeTok"/>
        </w:rPr>
        <w:t>positive =</w:t>
      </w:r>
      <w:r>
        <w:rPr>
          <w:rStyle w:val="NormalTok"/>
        </w:rPr>
        <w:t xml:space="preserve"> </w:t>
      </w:r>
      <w:r>
        <w:rPr>
          <w:rStyle w:val="StringTok"/>
        </w:rPr>
        <w:t>"Yes"</w:t>
      </w:r>
      <w:r>
        <w:rPr>
          <w:rStyle w:val="NormalTok"/>
        </w:rPr>
        <w:t>)</w:t>
      </w:r>
      <w:r>
        <w:br/>
      </w:r>
      <w:proofErr w:type="spellStart"/>
      <w:r>
        <w:rPr>
          <w:rStyle w:val="NormalTok"/>
        </w:rPr>
        <w:t>nnet_z</w:t>
      </w:r>
      <w:proofErr w:type="spellEnd"/>
    </w:p>
    <w:p w14:paraId="52FDCF88" w14:textId="77777777" w:rsidR="00115C00" w:rsidRDefault="00115C00" w:rsidP="00115C00">
      <w:pPr>
        <w:pStyle w:val="SourceCode"/>
      </w:pPr>
      <w:r>
        <w:rPr>
          <w:rStyle w:val="VerbatimChar"/>
        </w:rPr>
        <w:t>## Confusion Matrix and Statistics</w:t>
      </w:r>
      <w:r>
        <w:br/>
      </w:r>
      <w:r>
        <w:rPr>
          <w:rStyle w:val="VerbatimChar"/>
        </w:rPr>
        <w:t xml:space="preserve">## </w:t>
      </w:r>
      <w:r>
        <w:br/>
      </w:r>
      <w:r>
        <w:rPr>
          <w:rStyle w:val="VerbatimChar"/>
        </w:rPr>
        <w:t>##           Reference</w:t>
      </w:r>
      <w:r>
        <w:br/>
      </w:r>
      <w:r>
        <w:rPr>
          <w:rStyle w:val="VerbatimChar"/>
        </w:rPr>
        <w:t>## Prediction  No Yes</w:t>
      </w:r>
      <w:r>
        <w:br/>
      </w:r>
      <w:r>
        <w:rPr>
          <w:rStyle w:val="VerbatimChar"/>
        </w:rPr>
        <w:t>##        No  939  41</w:t>
      </w:r>
      <w:r>
        <w:br/>
      </w:r>
      <w:r>
        <w:rPr>
          <w:rStyle w:val="VerbatimChar"/>
        </w:rPr>
        <w:t>##        Yes   0   0</w:t>
      </w:r>
      <w:r>
        <w:br/>
      </w:r>
      <w:r>
        <w:rPr>
          <w:rStyle w:val="VerbatimChar"/>
        </w:rPr>
        <w:t xml:space="preserve">##                                           </w:t>
      </w:r>
      <w:r>
        <w:br/>
      </w:r>
      <w:r>
        <w:rPr>
          <w:rStyle w:val="VerbatimChar"/>
        </w:rPr>
        <w:t xml:space="preserve">##                Accuracy : 0.9582          </w:t>
      </w:r>
      <w:r>
        <w:br/>
      </w:r>
      <w:r>
        <w:rPr>
          <w:rStyle w:val="VerbatimChar"/>
        </w:rPr>
        <w:lastRenderedPageBreak/>
        <w:t>##                  95% CI : (0.9437, 0.9698)</w:t>
      </w:r>
      <w:r>
        <w:br/>
      </w:r>
      <w:r>
        <w:rPr>
          <w:rStyle w:val="VerbatimChar"/>
        </w:rPr>
        <w:t xml:space="preserve">##     No Information Rate : 0.9582          </w:t>
      </w:r>
      <w:r>
        <w:br/>
      </w:r>
      <w:r>
        <w:rPr>
          <w:rStyle w:val="VerbatimChar"/>
        </w:rPr>
        <w:t xml:space="preserve">##     P-Value [Acc &gt; NIR] : 0.5414          </w:t>
      </w:r>
      <w:r>
        <w:br/>
      </w:r>
      <w:r>
        <w:rPr>
          <w:rStyle w:val="VerbatimChar"/>
        </w:rPr>
        <w:t xml:space="preserve">##                                           </w:t>
      </w:r>
      <w:r>
        <w:br/>
      </w:r>
      <w:r>
        <w:rPr>
          <w:rStyle w:val="VerbatimChar"/>
        </w:rPr>
        <w:t xml:space="preserve">##                   Kappa : 0               </w:t>
      </w:r>
      <w:r>
        <w:br/>
      </w:r>
      <w:r>
        <w:rPr>
          <w:rStyle w:val="VerbatimChar"/>
        </w:rPr>
        <w:t xml:space="preserve">##                                           </w:t>
      </w:r>
      <w:r>
        <w:br/>
      </w:r>
      <w:r>
        <w:rPr>
          <w:rStyle w:val="VerbatimChar"/>
        </w:rPr>
        <w:t xml:space="preserve">##  </w:t>
      </w:r>
      <w:proofErr w:type="spellStart"/>
      <w:r>
        <w:rPr>
          <w:rStyle w:val="VerbatimChar"/>
        </w:rPr>
        <w:t>Mcnemar's</w:t>
      </w:r>
      <w:proofErr w:type="spellEnd"/>
      <w:r>
        <w:rPr>
          <w:rStyle w:val="VerbatimChar"/>
        </w:rPr>
        <w:t xml:space="preserve"> Test P-Value : 4.185e-10       </w:t>
      </w:r>
      <w:r>
        <w:br/>
      </w:r>
      <w:r>
        <w:rPr>
          <w:rStyle w:val="VerbatimChar"/>
        </w:rPr>
        <w:t xml:space="preserve">##                                           </w:t>
      </w:r>
      <w:r>
        <w:br/>
      </w:r>
      <w:r>
        <w:rPr>
          <w:rStyle w:val="VerbatimChar"/>
        </w:rPr>
        <w:t xml:space="preserve">##             Sensitivity : 0.00000         </w:t>
      </w:r>
      <w:r>
        <w:br/>
      </w:r>
      <w:r>
        <w:rPr>
          <w:rStyle w:val="VerbatimChar"/>
        </w:rPr>
        <w:t xml:space="preserve">##             Specificity : 1.00000         </w:t>
      </w:r>
      <w:r>
        <w:br/>
      </w:r>
      <w:r>
        <w:rPr>
          <w:rStyle w:val="VerbatimChar"/>
        </w:rPr>
        <w:t xml:space="preserve">##          Pos Pred Value :     </w:t>
      </w:r>
      <w:proofErr w:type="spellStart"/>
      <w:r>
        <w:rPr>
          <w:rStyle w:val="VerbatimChar"/>
        </w:rPr>
        <w:t>NaN</w:t>
      </w:r>
      <w:proofErr w:type="spellEnd"/>
      <w:r>
        <w:rPr>
          <w:rStyle w:val="VerbatimChar"/>
        </w:rPr>
        <w:t xml:space="preserve">         </w:t>
      </w:r>
      <w:r>
        <w:br/>
      </w:r>
      <w:r>
        <w:rPr>
          <w:rStyle w:val="VerbatimChar"/>
        </w:rPr>
        <w:t xml:space="preserve">##          Neg Pred Value : 0.95816         </w:t>
      </w:r>
      <w:r>
        <w:br/>
      </w:r>
      <w:r>
        <w:rPr>
          <w:rStyle w:val="VerbatimChar"/>
        </w:rPr>
        <w:t xml:space="preserve">##              Prevalence : 0.04184         </w:t>
      </w:r>
      <w:r>
        <w:br/>
      </w:r>
      <w:r>
        <w:rPr>
          <w:rStyle w:val="VerbatimChar"/>
        </w:rPr>
        <w:t xml:space="preserve">##          Detection Rate : 0.00000         </w:t>
      </w:r>
      <w:r>
        <w:br/>
      </w:r>
      <w:r>
        <w:rPr>
          <w:rStyle w:val="VerbatimChar"/>
        </w:rPr>
        <w:t xml:space="preserve">##    Detection Prevalence : 0.00000         </w:t>
      </w:r>
      <w:r>
        <w:br/>
      </w:r>
      <w:r>
        <w:rPr>
          <w:rStyle w:val="VerbatimChar"/>
        </w:rPr>
        <w:t xml:space="preserve">##       Balanced Accuracy : 0.50000         </w:t>
      </w:r>
      <w:r>
        <w:br/>
      </w:r>
      <w:r>
        <w:rPr>
          <w:rStyle w:val="VerbatimChar"/>
        </w:rPr>
        <w:t xml:space="preserve">##                                           </w:t>
      </w:r>
      <w:r>
        <w:br/>
      </w:r>
      <w:r>
        <w:rPr>
          <w:rStyle w:val="VerbatimChar"/>
        </w:rPr>
        <w:t xml:space="preserve">##        'Positive' Class : Yes             </w:t>
      </w:r>
      <w:r>
        <w:br/>
      </w:r>
      <w:r>
        <w:rPr>
          <w:rStyle w:val="VerbatimChar"/>
        </w:rPr>
        <w:t xml:space="preserve">## </w:t>
      </w:r>
    </w:p>
    <w:p w14:paraId="6E0F6387" w14:textId="77777777" w:rsidR="00115C00" w:rsidRDefault="00115C00" w:rsidP="00115C00">
      <w:pPr>
        <w:pStyle w:val="SourceCode"/>
      </w:pPr>
      <w:proofErr w:type="spellStart"/>
      <w:r>
        <w:rPr>
          <w:rStyle w:val="NormalTok"/>
        </w:rPr>
        <w:t>nnet_z_bal</w:t>
      </w:r>
      <w:proofErr w:type="spellEnd"/>
      <w:r>
        <w:rPr>
          <w:rStyle w:val="NormalTok"/>
        </w:rPr>
        <w:t xml:space="preserve"> </w:t>
      </w:r>
      <w:r>
        <w:rPr>
          <w:rStyle w:val="OtherTok"/>
        </w:rPr>
        <w:t>&lt;-</w:t>
      </w:r>
      <w:r>
        <w:rPr>
          <w:rStyle w:val="NormalTok"/>
        </w:rPr>
        <w:t xml:space="preserve"> </w:t>
      </w:r>
      <w:proofErr w:type="spellStart"/>
      <w:r>
        <w:rPr>
          <w:rStyle w:val="FunctionTok"/>
        </w:rPr>
        <w:t>confusionMatrix</w:t>
      </w:r>
      <w:proofErr w:type="spellEnd"/>
      <w:r>
        <w:rPr>
          <w:rStyle w:val="NormalTok"/>
        </w:rPr>
        <w:t>(</w:t>
      </w:r>
      <w:r>
        <w:rPr>
          <w:rStyle w:val="AttributeTok"/>
        </w:rPr>
        <w:t>data =</w:t>
      </w:r>
      <w:r>
        <w:rPr>
          <w:rStyle w:val="NormalTok"/>
        </w:rPr>
        <w:t xml:space="preserve"> </w:t>
      </w:r>
      <w:r>
        <w:rPr>
          <w:rStyle w:val="FunctionTok"/>
        </w:rPr>
        <w:t>predict</w:t>
      </w:r>
      <w:r>
        <w:rPr>
          <w:rStyle w:val="NormalTok"/>
        </w:rPr>
        <w:t>(</w:t>
      </w:r>
      <w:proofErr w:type="spellStart"/>
      <w:r>
        <w:rPr>
          <w:rStyle w:val="NormalTok"/>
        </w:rPr>
        <w:t>nnet_stroke_z_bal</w:t>
      </w:r>
      <w:proofErr w:type="spellEnd"/>
      <w:r>
        <w:rPr>
          <w:rStyle w:val="NormalTok"/>
        </w:rPr>
        <w:t xml:space="preserve">, </w:t>
      </w:r>
      <w:proofErr w:type="spellStart"/>
      <w:r>
        <w:rPr>
          <w:rStyle w:val="NormalTok"/>
        </w:rPr>
        <w:t>Stroke_test</w:t>
      </w:r>
      <w:proofErr w:type="spellEnd"/>
      <w:r>
        <w:rPr>
          <w:rStyle w:val="NormalTok"/>
        </w:rPr>
        <w:t xml:space="preserve">), </w:t>
      </w:r>
      <w:r>
        <w:rPr>
          <w:rStyle w:val="AttributeTok"/>
        </w:rPr>
        <w:t>ref =</w:t>
      </w:r>
      <w:r>
        <w:rPr>
          <w:rStyle w:val="NormalTok"/>
        </w:rPr>
        <w:t xml:space="preserve"> </w:t>
      </w:r>
      <w:proofErr w:type="spellStart"/>
      <w:r>
        <w:rPr>
          <w:rStyle w:val="NormalTok"/>
        </w:rPr>
        <w:t>Stroke_test</w:t>
      </w:r>
      <w:r>
        <w:rPr>
          <w:rStyle w:val="SpecialCharTok"/>
        </w:rPr>
        <w:t>$</w:t>
      </w:r>
      <w:r>
        <w:rPr>
          <w:rStyle w:val="NormalTok"/>
        </w:rPr>
        <w:t>stroke</w:t>
      </w:r>
      <w:proofErr w:type="spellEnd"/>
      <w:r>
        <w:rPr>
          <w:rStyle w:val="NormalTok"/>
        </w:rPr>
        <w:t xml:space="preserve">, </w:t>
      </w:r>
      <w:r>
        <w:rPr>
          <w:rStyle w:val="AttributeTok"/>
        </w:rPr>
        <w:t>positive =</w:t>
      </w:r>
      <w:r>
        <w:rPr>
          <w:rStyle w:val="NormalTok"/>
        </w:rPr>
        <w:t xml:space="preserve"> </w:t>
      </w:r>
      <w:r>
        <w:rPr>
          <w:rStyle w:val="StringTok"/>
        </w:rPr>
        <w:t>"Yes"</w:t>
      </w:r>
      <w:r>
        <w:rPr>
          <w:rStyle w:val="NormalTok"/>
        </w:rPr>
        <w:t>)</w:t>
      </w:r>
      <w:r>
        <w:br/>
      </w:r>
      <w:proofErr w:type="spellStart"/>
      <w:r>
        <w:rPr>
          <w:rStyle w:val="NormalTok"/>
        </w:rPr>
        <w:t>nnet_z_bal</w:t>
      </w:r>
      <w:proofErr w:type="spellEnd"/>
    </w:p>
    <w:p w14:paraId="5F6A2B0D" w14:textId="77777777" w:rsidR="00115C00" w:rsidRDefault="00115C00" w:rsidP="00115C00">
      <w:pPr>
        <w:pStyle w:val="SourceCode"/>
      </w:pPr>
      <w:r>
        <w:rPr>
          <w:rStyle w:val="VerbatimChar"/>
        </w:rPr>
        <w:t>## Confusion Matrix and Statistics</w:t>
      </w:r>
      <w:r>
        <w:br/>
      </w:r>
      <w:r>
        <w:rPr>
          <w:rStyle w:val="VerbatimChar"/>
        </w:rPr>
        <w:t xml:space="preserve">## </w:t>
      </w:r>
      <w:r>
        <w:br/>
      </w:r>
      <w:r>
        <w:rPr>
          <w:rStyle w:val="VerbatimChar"/>
        </w:rPr>
        <w:t>##           Reference</w:t>
      </w:r>
      <w:r>
        <w:br/>
      </w:r>
      <w:r>
        <w:rPr>
          <w:rStyle w:val="VerbatimChar"/>
        </w:rPr>
        <w:t>## Prediction  No Yes</w:t>
      </w:r>
      <w:r>
        <w:br/>
      </w:r>
      <w:r>
        <w:rPr>
          <w:rStyle w:val="VerbatimChar"/>
        </w:rPr>
        <w:t>##        No  695   5</w:t>
      </w:r>
      <w:r>
        <w:br/>
      </w:r>
      <w:r>
        <w:rPr>
          <w:rStyle w:val="VerbatimChar"/>
        </w:rPr>
        <w:t>##        Yes 244  36</w:t>
      </w:r>
      <w:r>
        <w:br/>
      </w:r>
      <w:r>
        <w:rPr>
          <w:rStyle w:val="VerbatimChar"/>
        </w:rPr>
        <w:t xml:space="preserve">##                                           </w:t>
      </w:r>
      <w:r>
        <w:br/>
      </w:r>
      <w:r>
        <w:rPr>
          <w:rStyle w:val="VerbatimChar"/>
        </w:rPr>
        <w:t xml:space="preserve">##                Accuracy : 0.7459          </w:t>
      </w:r>
      <w:r>
        <w:br/>
      </w:r>
      <w:r>
        <w:rPr>
          <w:rStyle w:val="VerbatimChar"/>
        </w:rPr>
        <w:t>##                  95% CI : (0.7174, 0.7729)</w:t>
      </w:r>
      <w:r>
        <w:br/>
      </w:r>
      <w:r>
        <w:rPr>
          <w:rStyle w:val="VerbatimChar"/>
        </w:rPr>
        <w:t xml:space="preserve">##     No Information Rate : 0.9582          </w:t>
      </w:r>
      <w:r>
        <w:br/>
      </w:r>
      <w:r>
        <w:rPr>
          <w:rStyle w:val="VerbatimChar"/>
        </w:rPr>
        <w:t xml:space="preserve">##     P-Value [Acc &gt; NIR] : 1               </w:t>
      </w:r>
      <w:r>
        <w:br/>
      </w:r>
      <w:r>
        <w:rPr>
          <w:rStyle w:val="VerbatimChar"/>
        </w:rPr>
        <w:t xml:space="preserve">##                                           </w:t>
      </w:r>
      <w:r>
        <w:br/>
      </w:r>
      <w:r>
        <w:rPr>
          <w:rStyle w:val="VerbatimChar"/>
        </w:rPr>
        <w:t xml:space="preserve">##                   Kappa : 0.1632          </w:t>
      </w:r>
      <w:r>
        <w:br/>
      </w:r>
      <w:r>
        <w:rPr>
          <w:rStyle w:val="VerbatimChar"/>
        </w:rPr>
        <w:t xml:space="preserve">##                                           </w:t>
      </w:r>
      <w:r>
        <w:br/>
      </w:r>
      <w:r>
        <w:rPr>
          <w:rStyle w:val="VerbatimChar"/>
        </w:rPr>
        <w:t xml:space="preserve">##  </w:t>
      </w:r>
      <w:proofErr w:type="spellStart"/>
      <w:r>
        <w:rPr>
          <w:rStyle w:val="VerbatimChar"/>
        </w:rPr>
        <w:t>Mcnemar's</w:t>
      </w:r>
      <w:proofErr w:type="spellEnd"/>
      <w:r>
        <w:rPr>
          <w:rStyle w:val="VerbatimChar"/>
        </w:rPr>
        <w:t xml:space="preserve"> Test P-Value : &lt;2e-16          </w:t>
      </w:r>
      <w:r>
        <w:br/>
      </w:r>
      <w:r>
        <w:rPr>
          <w:rStyle w:val="VerbatimChar"/>
        </w:rPr>
        <w:t xml:space="preserve">##                                           </w:t>
      </w:r>
      <w:r>
        <w:br/>
      </w:r>
      <w:r>
        <w:rPr>
          <w:rStyle w:val="VerbatimChar"/>
        </w:rPr>
        <w:t xml:space="preserve">##             Sensitivity : 0.87805         </w:t>
      </w:r>
      <w:r>
        <w:br/>
      </w:r>
      <w:r>
        <w:rPr>
          <w:rStyle w:val="VerbatimChar"/>
        </w:rPr>
        <w:t xml:space="preserve">##             Specificity : 0.74015         </w:t>
      </w:r>
      <w:r>
        <w:br/>
      </w:r>
      <w:r>
        <w:rPr>
          <w:rStyle w:val="VerbatimChar"/>
        </w:rPr>
        <w:t xml:space="preserve">##          Pos Pred Value : 0.12857         </w:t>
      </w:r>
      <w:r>
        <w:br/>
      </w:r>
      <w:r>
        <w:rPr>
          <w:rStyle w:val="VerbatimChar"/>
        </w:rPr>
        <w:t xml:space="preserve">##          Neg Pred Value : 0.99286         </w:t>
      </w:r>
      <w:r>
        <w:br/>
      </w:r>
      <w:r>
        <w:rPr>
          <w:rStyle w:val="VerbatimChar"/>
        </w:rPr>
        <w:t xml:space="preserve">##              Prevalence : 0.04184         </w:t>
      </w:r>
      <w:r>
        <w:br/>
      </w:r>
      <w:r>
        <w:rPr>
          <w:rStyle w:val="VerbatimChar"/>
        </w:rPr>
        <w:t xml:space="preserve">##          Detection Rate : 0.03673         </w:t>
      </w:r>
      <w:r>
        <w:br/>
      </w:r>
      <w:r>
        <w:rPr>
          <w:rStyle w:val="VerbatimChar"/>
        </w:rPr>
        <w:t xml:space="preserve">##    Detection Prevalence : 0.28571         </w:t>
      </w:r>
      <w:r>
        <w:br/>
      </w:r>
      <w:r>
        <w:rPr>
          <w:rStyle w:val="VerbatimChar"/>
        </w:rPr>
        <w:t xml:space="preserve">##       Balanced Accuracy : 0.80910         </w:t>
      </w:r>
      <w:r>
        <w:br/>
      </w:r>
      <w:r>
        <w:rPr>
          <w:rStyle w:val="VerbatimChar"/>
        </w:rPr>
        <w:t xml:space="preserve">##                                           </w:t>
      </w:r>
      <w:r>
        <w:br/>
      </w:r>
      <w:r>
        <w:rPr>
          <w:rStyle w:val="VerbatimChar"/>
        </w:rPr>
        <w:lastRenderedPageBreak/>
        <w:t xml:space="preserve">##        'Positive' Class : Yes             </w:t>
      </w:r>
      <w:r>
        <w:br/>
      </w:r>
      <w:r>
        <w:rPr>
          <w:rStyle w:val="VerbatimChar"/>
        </w:rPr>
        <w:t xml:space="preserve">## </w:t>
      </w:r>
    </w:p>
    <w:p w14:paraId="0702790D" w14:textId="77777777" w:rsidR="00115C00" w:rsidRDefault="00115C00" w:rsidP="00115C00">
      <w:pPr>
        <w:pStyle w:val="Heading1"/>
      </w:pPr>
      <w:bookmarkStart w:id="58" w:name="fitting-models"/>
      <w:bookmarkStart w:id="59" w:name="neural-network---hunter"/>
      <w:bookmarkEnd w:id="22"/>
      <w:bookmarkEnd w:id="58"/>
      <w:bookmarkEnd w:id="59"/>
      <w:r>
        <w:t>Model Evaluation</w:t>
      </w:r>
    </w:p>
    <w:p w14:paraId="04EAADB6" w14:textId="77777777" w:rsidR="00115C00" w:rsidRDefault="00115C00" w:rsidP="00115C00">
      <w:pPr>
        <w:pStyle w:val="Heading2"/>
      </w:pPr>
      <w:r>
        <w:t>Add Baseline</w:t>
      </w:r>
    </w:p>
    <w:p w14:paraId="3A16C542" w14:textId="77777777" w:rsidR="00115C00" w:rsidRDefault="00115C00" w:rsidP="00115C00">
      <w:pPr>
        <w:pStyle w:val="SourceCode"/>
      </w:pPr>
      <w:proofErr w:type="spellStart"/>
      <w:r>
        <w:rPr>
          <w:rStyle w:val="NormalTok"/>
        </w:rPr>
        <w:t>Stroke_count</w:t>
      </w:r>
      <w:proofErr w:type="spellEnd"/>
      <w:r>
        <w:rPr>
          <w:rStyle w:val="NormalTok"/>
        </w:rPr>
        <w:t xml:space="preserve"> </w:t>
      </w:r>
      <w:r>
        <w:rPr>
          <w:rStyle w:val="OtherTok"/>
        </w:rPr>
        <w:t>&lt;-</w:t>
      </w:r>
      <w:r>
        <w:rPr>
          <w:rStyle w:val="NormalTok"/>
        </w:rPr>
        <w:t xml:space="preserve"> </w:t>
      </w:r>
      <w:proofErr w:type="spellStart"/>
      <w:r>
        <w:rPr>
          <w:rStyle w:val="NormalTok"/>
        </w:rPr>
        <w:t>Stroke_test</w:t>
      </w:r>
      <w:proofErr w:type="spellEnd"/>
      <w:r>
        <w:rPr>
          <w:rStyle w:val="NormalTok"/>
        </w:rPr>
        <w:t xml:space="preserve"> </w:t>
      </w:r>
      <w:r>
        <w:rPr>
          <w:rStyle w:val="SpecialCharTok"/>
        </w:rPr>
        <w:t>%&gt;%</w:t>
      </w:r>
      <w:r>
        <w:rPr>
          <w:rStyle w:val="NormalTok"/>
        </w:rPr>
        <w:t xml:space="preserve"> </w:t>
      </w:r>
      <w:proofErr w:type="spellStart"/>
      <w:r>
        <w:rPr>
          <w:rStyle w:val="FunctionTok"/>
        </w:rPr>
        <w:t>group_by</w:t>
      </w:r>
      <w:proofErr w:type="spellEnd"/>
      <w:r>
        <w:rPr>
          <w:rStyle w:val="NormalTok"/>
        </w:rPr>
        <w:t xml:space="preserve">(stroke) </w:t>
      </w:r>
      <w:r>
        <w:rPr>
          <w:rStyle w:val="SpecialCharTok"/>
        </w:rPr>
        <w:t>%&gt;%</w:t>
      </w:r>
      <w:r>
        <w:rPr>
          <w:rStyle w:val="NormalTok"/>
        </w:rPr>
        <w:t xml:space="preserve"> </w:t>
      </w:r>
      <w:r>
        <w:rPr>
          <w:rStyle w:val="FunctionTok"/>
        </w:rPr>
        <w:t>tally</w:t>
      </w:r>
      <w:r>
        <w:rPr>
          <w:rStyle w:val="NormalTok"/>
        </w:rPr>
        <w:t>()</w:t>
      </w:r>
      <w:r>
        <w:br/>
      </w:r>
      <w:proofErr w:type="spellStart"/>
      <w:r>
        <w:rPr>
          <w:rStyle w:val="NormalTok"/>
        </w:rPr>
        <w:t>Stroke_count</w:t>
      </w:r>
      <w:proofErr w:type="spellEnd"/>
    </w:p>
    <w:p w14:paraId="169A39EA" w14:textId="77777777" w:rsidR="00115C00" w:rsidRDefault="00115C00" w:rsidP="00115C00">
      <w:pPr>
        <w:pStyle w:val="SourceCode"/>
      </w:pPr>
      <w:r>
        <w:rPr>
          <w:rStyle w:val="VerbatimChar"/>
        </w:rPr>
        <w:t xml:space="preserve">## # A </w:t>
      </w:r>
      <w:proofErr w:type="spellStart"/>
      <w:r>
        <w:rPr>
          <w:rStyle w:val="VerbatimChar"/>
        </w:rPr>
        <w:t>tibble</w:t>
      </w:r>
      <w:proofErr w:type="spellEnd"/>
      <w:r>
        <w:rPr>
          <w:rStyle w:val="VerbatimChar"/>
        </w:rPr>
        <w:t>: 2 x 2</w:t>
      </w:r>
      <w:r>
        <w:br/>
      </w:r>
      <w:r>
        <w:rPr>
          <w:rStyle w:val="VerbatimChar"/>
        </w:rPr>
        <w:t>##   stroke     n</w:t>
      </w:r>
      <w:r>
        <w:br/>
      </w:r>
      <w:r>
        <w:rPr>
          <w:rStyle w:val="VerbatimChar"/>
        </w:rPr>
        <w:t>##   &lt;</w:t>
      </w:r>
      <w:proofErr w:type="spellStart"/>
      <w:r>
        <w:rPr>
          <w:rStyle w:val="VerbatimChar"/>
        </w:rPr>
        <w:t>fct</w:t>
      </w:r>
      <w:proofErr w:type="spellEnd"/>
      <w:r>
        <w:rPr>
          <w:rStyle w:val="VerbatimChar"/>
        </w:rPr>
        <w:t>&gt;  &lt;int&gt;</w:t>
      </w:r>
      <w:r>
        <w:br/>
      </w:r>
      <w:r>
        <w:rPr>
          <w:rStyle w:val="VerbatimChar"/>
        </w:rPr>
        <w:t>## 1 No       939</w:t>
      </w:r>
      <w:r>
        <w:br/>
      </w:r>
      <w:r>
        <w:rPr>
          <w:rStyle w:val="VerbatimChar"/>
        </w:rPr>
        <w:t>## 2 Yes       41</w:t>
      </w:r>
    </w:p>
    <w:p w14:paraId="35AC7DAE" w14:textId="77777777" w:rsidR="00115C00" w:rsidRDefault="00115C00" w:rsidP="00115C00">
      <w:pPr>
        <w:pStyle w:val="SourceCode"/>
      </w:pPr>
      <w:r>
        <w:rPr>
          <w:rStyle w:val="NormalTok"/>
        </w:rPr>
        <w:t xml:space="preserve">TN </w:t>
      </w:r>
      <w:r>
        <w:rPr>
          <w:rStyle w:val="OtherTok"/>
        </w:rPr>
        <w:t>&lt;-</w:t>
      </w:r>
      <w:r>
        <w:rPr>
          <w:rStyle w:val="NormalTok"/>
        </w:rPr>
        <w:t xml:space="preserve"> </w:t>
      </w:r>
      <w:proofErr w:type="spellStart"/>
      <w:r>
        <w:rPr>
          <w:rStyle w:val="FunctionTok"/>
        </w:rPr>
        <w:t>as.numeric</w:t>
      </w:r>
      <w:proofErr w:type="spellEnd"/>
      <w:r>
        <w:rPr>
          <w:rStyle w:val="NormalTok"/>
        </w:rPr>
        <w:t>(</w:t>
      </w:r>
      <w:proofErr w:type="spellStart"/>
      <w:r>
        <w:rPr>
          <w:rStyle w:val="NormalTok"/>
        </w:rPr>
        <w:t>Stroke_count</w:t>
      </w:r>
      <w:proofErr w:type="spellEnd"/>
      <w:r>
        <w:rPr>
          <w:rStyle w:val="NormalTok"/>
        </w:rPr>
        <w:t>[</w:t>
      </w:r>
      <w:r>
        <w:rPr>
          <w:rStyle w:val="DecValTok"/>
        </w:rPr>
        <w:t>1</w:t>
      </w:r>
      <w:r>
        <w:rPr>
          <w:rStyle w:val="NormalTok"/>
        </w:rPr>
        <w:t>,</w:t>
      </w:r>
      <w:r>
        <w:rPr>
          <w:rStyle w:val="DecValTok"/>
        </w:rPr>
        <w:t>2</w:t>
      </w:r>
      <w:r>
        <w:rPr>
          <w:rStyle w:val="NormalTok"/>
        </w:rPr>
        <w:t>])</w:t>
      </w:r>
      <w:r>
        <w:br/>
      </w:r>
      <w:r>
        <w:rPr>
          <w:rStyle w:val="NormalTok"/>
        </w:rPr>
        <w:t xml:space="preserve">FN </w:t>
      </w:r>
      <w:r>
        <w:rPr>
          <w:rStyle w:val="OtherTok"/>
        </w:rPr>
        <w:t>&lt;-</w:t>
      </w:r>
      <w:r>
        <w:rPr>
          <w:rStyle w:val="NormalTok"/>
        </w:rPr>
        <w:t xml:space="preserve"> </w:t>
      </w:r>
      <w:proofErr w:type="spellStart"/>
      <w:r>
        <w:rPr>
          <w:rStyle w:val="FunctionTok"/>
        </w:rPr>
        <w:t>as.numeric</w:t>
      </w:r>
      <w:proofErr w:type="spellEnd"/>
      <w:r>
        <w:rPr>
          <w:rStyle w:val="NormalTok"/>
        </w:rPr>
        <w:t>(</w:t>
      </w:r>
      <w:proofErr w:type="spellStart"/>
      <w:r>
        <w:rPr>
          <w:rStyle w:val="NormalTok"/>
        </w:rPr>
        <w:t>Stroke_count</w:t>
      </w:r>
      <w:proofErr w:type="spellEnd"/>
      <w:r>
        <w:rPr>
          <w:rStyle w:val="NormalTok"/>
        </w:rPr>
        <w:t>[</w:t>
      </w:r>
      <w:r>
        <w:rPr>
          <w:rStyle w:val="DecValTok"/>
        </w:rPr>
        <w:t>2</w:t>
      </w:r>
      <w:r>
        <w:rPr>
          <w:rStyle w:val="NormalTok"/>
        </w:rPr>
        <w:t>,</w:t>
      </w:r>
      <w:r>
        <w:rPr>
          <w:rStyle w:val="DecValTok"/>
        </w:rPr>
        <w:t>2</w:t>
      </w:r>
      <w:r>
        <w:rPr>
          <w:rStyle w:val="NormalTok"/>
        </w:rPr>
        <w:t>])</w:t>
      </w:r>
      <w:r>
        <w:br/>
      </w:r>
      <w:r>
        <w:rPr>
          <w:rStyle w:val="NormalTok"/>
        </w:rPr>
        <w:t xml:space="preserve">TP </w:t>
      </w:r>
      <w:r>
        <w:rPr>
          <w:rStyle w:val="OtherTok"/>
        </w:rPr>
        <w:t>&lt;-</w:t>
      </w:r>
      <w:r>
        <w:rPr>
          <w:rStyle w:val="NormalTok"/>
        </w:rPr>
        <w:t xml:space="preserve"> </w:t>
      </w:r>
      <w:r>
        <w:rPr>
          <w:rStyle w:val="DecValTok"/>
        </w:rPr>
        <w:t>0</w:t>
      </w:r>
      <w:r>
        <w:br/>
      </w:r>
      <w:r>
        <w:rPr>
          <w:rStyle w:val="NormalTok"/>
        </w:rPr>
        <w:t xml:space="preserve">FP </w:t>
      </w:r>
      <w:r>
        <w:rPr>
          <w:rStyle w:val="OtherTok"/>
        </w:rPr>
        <w:t>&lt;-</w:t>
      </w:r>
      <w:r>
        <w:rPr>
          <w:rStyle w:val="NormalTok"/>
        </w:rPr>
        <w:t xml:space="preserve"> </w:t>
      </w:r>
      <w:r>
        <w:rPr>
          <w:rStyle w:val="DecValTok"/>
        </w:rPr>
        <w:t>0</w:t>
      </w:r>
      <w:r>
        <w:br/>
      </w:r>
      <w:r>
        <w:br/>
      </w:r>
      <w:proofErr w:type="spellStart"/>
      <w:r>
        <w:rPr>
          <w:rStyle w:val="NormalTok"/>
        </w:rPr>
        <w:t>Accuracy_base</w:t>
      </w:r>
      <w:proofErr w:type="spellEnd"/>
      <w:r>
        <w:rPr>
          <w:rStyle w:val="NormalTok"/>
        </w:rPr>
        <w:t xml:space="preserve"> </w:t>
      </w:r>
      <w:r>
        <w:rPr>
          <w:rStyle w:val="OtherTok"/>
        </w:rPr>
        <w:t>&lt;-</w:t>
      </w:r>
      <w:r>
        <w:rPr>
          <w:rStyle w:val="NormalTok"/>
        </w:rPr>
        <w:t xml:space="preserve"> TN</w:t>
      </w:r>
      <w:r>
        <w:rPr>
          <w:rStyle w:val="SpecialCharTok"/>
        </w:rPr>
        <w:t>/</w:t>
      </w:r>
      <w:r>
        <w:rPr>
          <w:rStyle w:val="NormalTok"/>
        </w:rPr>
        <w:t>(TN</w:t>
      </w:r>
      <w:r>
        <w:rPr>
          <w:rStyle w:val="SpecialCharTok"/>
        </w:rPr>
        <w:t>+</w:t>
      </w:r>
      <w:r>
        <w:rPr>
          <w:rStyle w:val="NormalTok"/>
        </w:rPr>
        <w:t>FN)</w:t>
      </w:r>
      <w:r>
        <w:br/>
      </w:r>
      <w:proofErr w:type="spellStart"/>
      <w:r>
        <w:rPr>
          <w:rStyle w:val="NormalTok"/>
        </w:rPr>
        <w:t>Sensitivity_base</w:t>
      </w:r>
      <w:proofErr w:type="spellEnd"/>
      <w:r>
        <w:rPr>
          <w:rStyle w:val="NormalTok"/>
        </w:rPr>
        <w:t xml:space="preserve"> </w:t>
      </w:r>
      <w:r>
        <w:rPr>
          <w:rStyle w:val="OtherTok"/>
        </w:rPr>
        <w:t>&lt;-</w:t>
      </w:r>
      <w:r>
        <w:rPr>
          <w:rStyle w:val="NormalTok"/>
        </w:rPr>
        <w:t xml:space="preserve"> TP</w:t>
      </w:r>
      <w:r>
        <w:rPr>
          <w:rStyle w:val="SpecialCharTok"/>
        </w:rPr>
        <w:t>/</w:t>
      </w:r>
      <w:r>
        <w:rPr>
          <w:rStyle w:val="NormalTok"/>
        </w:rPr>
        <w:t>(TP</w:t>
      </w:r>
      <w:r>
        <w:rPr>
          <w:rStyle w:val="SpecialCharTok"/>
        </w:rPr>
        <w:t>+</w:t>
      </w:r>
      <w:r>
        <w:rPr>
          <w:rStyle w:val="NormalTok"/>
        </w:rPr>
        <w:t>FN)</w:t>
      </w:r>
      <w:r>
        <w:br/>
      </w:r>
      <w:proofErr w:type="spellStart"/>
      <w:r>
        <w:rPr>
          <w:rStyle w:val="NormalTok"/>
        </w:rPr>
        <w:t>Specificity_base</w:t>
      </w:r>
      <w:proofErr w:type="spellEnd"/>
      <w:r>
        <w:rPr>
          <w:rStyle w:val="OtherTok"/>
        </w:rPr>
        <w:t>&lt;-</w:t>
      </w:r>
      <w:r>
        <w:rPr>
          <w:rStyle w:val="NormalTok"/>
        </w:rPr>
        <w:t xml:space="preserve"> TN</w:t>
      </w:r>
      <w:r>
        <w:rPr>
          <w:rStyle w:val="SpecialCharTok"/>
        </w:rPr>
        <w:t>/</w:t>
      </w:r>
      <w:r>
        <w:rPr>
          <w:rStyle w:val="NormalTok"/>
        </w:rPr>
        <w:t>(TN</w:t>
      </w:r>
      <w:r>
        <w:rPr>
          <w:rStyle w:val="SpecialCharTok"/>
        </w:rPr>
        <w:t>+</w:t>
      </w:r>
      <w:r>
        <w:rPr>
          <w:rStyle w:val="NormalTok"/>
        </w:rPr>
        <w:t>FP)</w:t>
      </w:r>
      <w:r>
        <w:br/>
      </w:r>
      <w:proofErr w:type="spellStart"/>
      <w:r>
        <w:rPr>
          <w:rStyle w:val="NormalTok"/>
        </w:rPr>
        <w:t>Precision_base</w:t>
      </w:r>
      <w:proofErr w:type="spellEnd"/>
      <w:r>
        <w:rPr>
          <w:rStyle w:val="NormalTok"/>
        </w:rPr>
        <w:t xml:space="preserve"> </w:t>
      </w:r>
      <w:r>
        <w:rPr>
          <w:rStyle w:val="OtherTok"/>
        </w:rPr>
        <w:t>&lt;-</w:t>
      </w:r>
      <w:r>
        <w:rPr>
          <w:rStyle w:val="NormalTok"/>
        </w:rPr>
        <w:t xml:space="preserve"> TP</w:t>
      </w:r>
      <w:r>
        <w:rPr>
          <w:rStyle w:val="SpecialCharTok"/>
        </w:rPr>
        <w:t>/</w:t>
      </w:r>
      <w:r>
        <w:rPr>
          <w:rStyle w:val="NormalTok"/>
        </w:rPr>
        <w:t>(TP</w:t>
      </w:r>
      <w:r>
        <w:rPr>
          <w:rStyle w:val="SpecialCharTok"/>
        </w:rPr>
        <w:t>+</w:t>
      </w:r>
      <w:r>
        <w:rPr>
          <w:rStyle w:val="NormalTok"/>
        </w:rPr>
        <w:t>FP)</w:t>
      </w:r>
      <w:r>
        <w:br/>
      </w:r>
      <w:r>
        <w:rPr>
          <w:rStyle w:val="NormalTok"/>
        </w:rPr>
        <w:t xml:space="preserve">F1_base </w:t>
      </w:r>
      <w:r>
        <w:rPr>
          <w:rStyle w:val="OtherTok"/>
        </w:rPr>
        <w:t>&lt;-</w:t>
      </w:r>
      <w:r>
        <w:rPr>
          <w:rStyle w:val="NormalTok"/>
        </w:rPr>
        <w:t xml:space="preserve"> </w:t>
      </w:r>
      <w:r>
        <w:rPr>
          <w:rStyle w:val="DecValTok"/>
        </w:rPr>
        <w:t>0</w:t>
      </w:r>
      <w:r>
        <w:br/>
      </w:r>
      <w:r>
        <w:br/>
      </w:r>
      <w:r>
        <w:rPr>
          <w:rStyle w:val="NormalTok"/>
        </w:rPr>
        <w:t xml:space="preserve">Baseline </w:t>
      </w:r>
      <w:r>
        <w:rPr>
          <w:rStyle w:val="OtherTok"/>
        </w:rPr>
        <w:t>&lt;-</w:t>
      </w:r>
      <w:r>
        <w:rPr>
          <w:rStyle w:val="NormalTok"/>
        </w:rPr>
        <w:t xml:space="preserve"> </w:t>
      </w:r>
      <w:r>
        <w:rPr>
          <w:rStyle w:val="FunctionTok"/>
        </w:rPr>
        <w:t>c</w:t>
      </w:r>
      <w:r>
        <w:rPr>
          <w:rStyle w:val="NormalTok"/>
        </w:rPr>
        <w:t>(</w:t>
      </w:r>
      <w:proofErr w:type="spellStart"/>
      <w:r>
        <w:rPr>
          <w:rStyle w:val="NormalTok"/>
        </w:rPr>
        <w:t>Accuracy_base</w:t>
      </w:r>
      <w:proofErr w:type="spellEnd"/>
      <w:r>
        <w:rPr>
          <w:rStyle w:val="NormalTok"/>
        </w:rPr>
        <w:t xml:space="preserve">, </w:t>
      </w:r>
      <w:proofErr w:type="spellStart"/>
      <w:r>
        <w:rPr>
          <w:rStyle w:val="NormalTok"/>
        </w:rPr>
        <w:t>Sensitivity_base</w:t>
      </w:r>
      <w:proofErr w:type="spellEnd"/>
      <w:r>
        <w:rPr>
          <w:rStyle w:val="NormalTok"/>
        </w:rPr>
        <w:t xml:space="preserve">, </w:t>
      </w:r>
      <w:proofErr w:type="spellStart"/>
      <w:r>
        <w:rPr>
          <w:rStyle w:val="NormalTok"/>
        </w:rPr>
        <w:t>Specificity_base</w:t>
      </w:r>
      <w:proofErr w:type="spellEnd"/>
      <w:r>
        <w:rPr>
          <w:rStyle w:val="NormalTok"/>
        </w:rPr>
        <w:t xml:space="preserve">, </w:t>
      </w:r>
      <w:proofErr w:type="spellStart"/>
      <w:r>
        <w:rPr>
          <w:rStyle w:val="NormalTok"/>
        </w:rPr>
        <w:t>Precision_base</w:t>
      </w:r>
      <w:proofErr w:type="spellEnd"/>
      <w:r>
        <w:rPr>
          <w:rStyle w:val="NormalTok"/>
        </w:rPr>
        <w:t>, F1_base)</w:t>
      </w:r>
    </w:p>
    <w:p w14:paraId="355E547A" w14:textId="77777777" w:rsidR="00115C00" w:rsidRDefault="00115C00" w:rsidP="00115C00">
      <w:pPr>
        <w:pStyle w:val="Heading2"/>
      </w:pPr>
      <w:bookmarkStart w:id="60" w:name="add-baseline"/>
      <w:bookmarkEnd w:id="60"/>
      <w:r>
        <w:t>Model Comparison Data Frame</w:t>
      </w:r>
    </w:p>
    <w:p w14:paraId="7EDBA51B" w14:textId="77777777" w:rsidR="00115C00" w:rsidRDefault="00115C00" w:rsidP="00115C00">
      <w:pPr>
        <w:pStyle w:val="SourceCode"/>
      </w:pPr>
      <w:r>
        <w:rPr>
          <w:rStyle w:val="CommentTok"/>
        </w:rPr>
        <w:t>#Models</w:t>
      </w:r>
      <w:r>
        <w:br/>
      </w:r>
      <w:r>
        <w:rPr>
          <w:rStyle w:val="StringTok"/>
        </w:rPr>
        <w:t>"ANN Reg."</w:t>
      </w:r>
      <w:r>
        <w:rPr>
          <w:rStyle w:val="NormalTok"/>
        </w:rPr>
        <w:t xml:space="preserve"> </w:t>
      </w:r>
      <w:r>
        <w:rPr>
          <w:rStyle w:val="OtherTok"/>
        </w:rPr>
        <w:t>&lt;-</w:t>
      </w:r>
      <w:r>
        <w:rPr>
          <w:rStyle w:val="NormalTok"/>
        </w:rPr>
        <w:t xml:space="preserve"> </w:t>
      </w:r>
      <w:r>
        <w:rPr>
          <w:rStyle w:val="FunctionTok"/>
        </w:rPr>
        <w:t>c</w:t>
      </w:r>
      <w:r>
        <w:rPr>
          <w:rStyle w:val="NormalTok"/>
        </w:rPr>
        <w:t>(</w:t>
      </w:r>
      <w:proofErr w:type="spellStart"/>
      <w:r>
        <w:rPr>
          <w:rStyle w:val="NormalTok"/>
        </w:rPr>
        <w:t>nnet_reg</w:t>
      </w:r>
      <w:r>
        <w:rPr>
          <w:rStyle w:val="SpecialCharTok"/>
        </w:rPr>
        <w:t>$</w:t>
      </w:r>
      <w:r>
        <w:rPr>
          <w:rStyle w:val="NormalTok"/>
        </w:rPr>
        <w:t>overall</w:t>
      </w:r>
      <w:proofErr w:type="spellEnd"/>
      <w:r>
        <w:rPr>
          <w:rStyle w:val="NormalTok"/>
        </w:rPr>
        <w:t xml:space="preserve">, </w:t>
      </w:r>
      <w:proofErr w:type="spellStart"/>
      <w:r>
        <w:rPr>
          <w:rStyle w:val="NormalTok"/>
        </w:rPr>
        <w:t>nnet_reg</w:t>
      </w:r>
      <w:r>
        <w:rPr>
          <w:rStyle w:val="SpecialCharTok"/>
        </w:rPr>
        <w:t>$</w:t>
      </w:r>
      <w:r>
        <w:rPr>
          <w:rStyle w:val="NormalTok"/>
        </w:rPr>
        <w:t>byClass</w:t>
      </w:r>
      <w:proofErr w:type="spellEnd"/>
      <w:r>
        <w:rPr>
          <w:rStyle w:val="NormalTok"/>
        </w:rPr>
        <w:t>)</w:t>
      </w:r>
      <w:r>
        <w:br/>
      </w:r>
      <w:r>
        <w:rPr>
          <w:rStyle w:val="StringTok"/>
        </w:rPr>
        <w:t>"ANN Bal."</w:t>
      </w:r>
      <w:r>
        <w:rPr>
          <w:rStyle w:val="NormalTok"/>
        </w:rPr>
        <w:t xml:space="preserve"> </w:t>
      </w:r>
      <w:r>
        <w:rPr>
          <w:rStyle w:val="OtherTok"/>
        </w:rPr>
        <w:t>&lt;-</w:t>
      </w:r>
      <w:r>
        <w:rPr>
          <w:rStyle w:val="NormalTok"/>
        </w:rPr>
        <w:t xml:space="preserve"> </w:t>
      </w:r>
      <w:r>
        <w:rPr>
          <w:rStyle w:val="FunctionTok"/>
        </w:rPr>
        <w:t>c</w:t>
      </w:r>
      <w:r>
        <w:rPr>
          <w:rStyle w:val="NormalTok"/>
        </w:rPr>
        <w:t>(</w:t>
      </w:r>
      <w:proofErr w:type="spellStart"/>
      <w:r>
        <w:rPr>
          <w:rStyle w:val="NormalTok"/>
        </w:rPr>
        <w:t>nnet_bal</w:t>
      </w:r>
      <w:r>
        <w:rPr>
          <w:rStyle w:val="SpecialCharTok"/>
        </w:rPr>
        <w:t>$</w:t>
      </w:r>
      <w:r>
        <w:rPr>
          <w:rStyle w:val="NormalTok"/>
        </w:rPr>
        <w:t>overall</w:t>
      </w:r>
      <w:proofErr w:type="spellEnd"/>
      <w:r>
        <w:rPr>
          <w:rStyle w:val="NormalTok"/>
        </w:rPr>
        <w:t xml:space="preserve">, </w:t>
      </w:r>
      <w:proofErr w:type="spellStart"/>
      <w:r>
        <w:rPr>
          <w:rStyle w:val="NormalTok"/>
        </w:rPr>
        <w:t>nnet_bal</w:t>
      </w:r>
      <w:r>
        <w:rPr>
          <w:rStyle w:val="SpecialCharTok"/>
        </w:rPr>
        <w:t>$</w:t>
      </w:r>
      <w:r>
        <w:rPr>
          <w:rStyle w:val="NormalTok"/>
        </w:rPr>
        <w:t>byClass</w:t>
      </w:r>
      <w:proofErr w:type="spellEnd"/>
      <w:r>
        <w:rPr>
          <w:rStyle w:val="NormalTok"/>
        </w:rPr>
        <w:t>)</w:t>
      </w:r>
      <w:r>
        <w:br/>
      </w:r>
      <w:r>
        <w:rPr>
          <w:rStyle w:val="StringTok"/>
        </w:rPr>
        <w:t>"ANN Z"</w:t>
      </w:r>
      <w:r>
        <w:rPr>
          <w:rStyle w:val="NormalTok"/>
        </w:rPr>
        <w:t xml:space="preserve"> </w:t>
      </w:r>
      <w:r>
        <w:rPr>
          <w:rStyle w:val="OtherTok"/>
        </w:rPr>
        <w:t>&lt;-</w:t>
      </w:r>
      <w:r>
        <w:rPr>
          <w:rStyle w:val="NormalTok"/>
        </w:rPr>
        <w:t xml:space="preserve"> </w:t>
      </w:r>
      <w:r>
        <w:rPr>
          <w:rStyle w:val="FunctionTok"/>
        </w:rPr>
        <w:t>c</w:t>
      </w:r>
      <w:r>
        <w:rPr>
          <w:rStyle w:val="NormalTok"/>
        </w:rPr>
        <w:t>(</w:t>
      </w:r>
      <w:proofErr w:type="spellStart"/>
      <w:r>
        <w:rPr>
          <w:rStyle w:val="NormalTok"/>
        </w:rPr>
        <w:t>nnet_z</w:t>
      </w:r>
      <w:r>
        <w:rPr>
          <w:rStyle w:val="SpecialCharTok"/>
        </w:rPr>
        <w:t>$</w:t>
      </w:r>
      <w:r>
        <w:rPr>
          <w:rStyle w:val="NormalTok"/>
        </w:rPr>
        <w:t>overall</w:t>
      </w:r>
      <w:proofErr w:type="spellEnd"/>
      <w:r>
        <w:rPr>
          <w:rStyle w:val="NormalTok"/>
        </w:rPr>
        <w:t xml:space="preserve">, </w:t>
      </w:r>
      <w:proofErr w:type="spellStart"/>
      <w:r>
        <w:rPr>
          <w:rStyle w:val="NormalTok"/>
        </w:rPr>
        <w:t>nnet_z</w:t>
      </w:r>
      <w:r>
        <w:rPr>
          <w:rStyle w:val="SpecialCharTok"/>
        </w:rPr>
        <w:t>$</w:t>
      </w:r>
      <w:r>
        <w:rPr>
          <w:rStyle w:val="NormalTok"/>
        </w:rPr>
        <w:t>byClass</w:t>
      </w:r>
      <w:proofErr w:type="spellEnd"/>
      <w:r>
        <w:rPr>
          <w:rStyle w:val="NormalTok"/>
        </w:rPr>
        <w:t>)</w:t>
      </w:r>
      <w:r>
        <w:br/>
      </w:r>
      <w:r>
        <w:rPr>
          <w:rStyle w:val="StringTok"/>
        </w:rPr>
        <w:t>"ANN Z Bal."</w:t>
      </w:r>
      <w:r>
        <w:rPr>
          <w:rStyle w:val="NormalTok"/>
        </w:rPr>
        <w:t xml:space="preserve"> </w:t>
      </w:r>
      <w:r>
        <w:rPr>
          <w:rStyle w:val="OtherTok"/>
        </w:rPr>
        <w:t>&lt;-</w:t>
      </w:r>
      <w:r>
        <w:rPr>
          <w:rStyle w:val="NormalTok"/>
        </w:rPr>
        <w:t xml:space="preserve"> </w:t>
      </w:r>
      <w:r>
        <w:rPr>
          <w:rStyle w:val="FunctionTok"/>
        </w:rPr>
        <w:t>c</w:t>
      </w:r>
      <w:r>
        <w:rPr>
          <w:rStyle w:val="NormalTok"/>
        </w:rPr>
        <w:t>(</w:t>
      </w:r>
      <w:proofErr w:type="spellStart"/>
      <w:r>
        <w:rPr>
          <w:rStyle w:val="NormalTok"/>
        </w:rPr>
        <w:t>nnet_z_bal</w:t>
      </w:r>
      <w:r>
        <w:rPr>
          <w:rStyle w:val="SpecialCharTok"/>
        </w:rPr>
        <w:t>$</w:t>
      </w:r>
      <w:r>
        <w:rPr>
          <w:rStyle w:val="NormalTok"/>
        </w:rPr>
        <w:t>overall</w:t>
      </w:r>
      <w:proofErr w:type="spellEnd"/>
      <w:r>
        <w:rPr>
          <w:rStyle w:val="NormalTok"/>
        </w:rPr>
        <w:t xml:space="preserve">, </w:t>
      </w:r>
      <w:proofErr w:type="spellStart"/>
      <w:r>
        <w:rPr>
          <w:rStyle w:val="NormalTok"/>
        </w:rPr>
        <w:t>nnet_z_bal</w:t>
      </w:r>
      <w:r>
        <w:rPr>
          <w:rStyle w:val="SpecialCharTok"/>
        </w:rPr>
        <w:t>$</w:t>
      </w:r>
      <w:r>
        <w:rPr>
          <w:rStyle w:val="NormalTok"/>
        </w:rPr>
        <w:t>byClass</w:t>
      </w:r>
      <w:proofErr w:type="spellEnd"/>
      <w:r>
        <w:rPr>
          <w:rStyle w:val="NormalTok"/>
        </w:rPr>
        <w:t>)</w:t>
      </w:r>
      <w:r>
        <w:br/>
      </w:r>
      <w:r>
        <w:rPr>
          <w:rStyle w:val="StringTok"/>
        </w:rPr>
        <w:t>"RF Reg."</w:t>
      </w:r>
      <w:r>
        <w:rPr>
          <w:rStyle w:val="NormalTok"/>
        </w:rPr>
        <w:t xml:space="preserve"> </w:t>
      </w:r>
      <w:r>
        <w:rPr>
          <w:rStyle w:val="OtherTok"/>
        </w:rPr>
        <w:t>&lt;-</w:t>
      </w:r>
      <w:r>
        <w:rPr>
          <w:rStyle w:val="NormalTok"/>
        </w:rPr>
        <w:t xml:space="preserve"> </w:t>
      </w:r>
      <w:r>
        <w:rPr>
          <w:rStyle w:val="FunctionTok"/>
        </w:rPr>
        <w:t>c</w:t>
      </w:r>
      <w:r>
        <w:rPr>
          <w:rStyle w:val="NormalTok"/>
        </w:rPr>
        <w:t>(</w:t>
      </w:r>
      <w:proofErr w:type="spellStart"/>
      <w:r>
        <w:rPr>
          <w:rStyle w:val="NormalTok"/>
        </w:rPr>
        <w:t>rf_reg</w:t>
      </w:r>
      <w:r>
        <w:rPr>
          <w:rStyle w:val="SpecialCharTok"/>
        </w:rPr>
        <w:t>$</w:t>
      </w:r>
      <w:r>
        <w:rPr>
          <w:rStyle w:val="NormalTok"/>
        </w:rPr>
        <w:t>overall</w:t>
      </w:r>
      <w:proofErr w:type="spellEnd"/>
      <w:r>
        <w:rPr>
          <w:rStyle w:val="NormalTok"/>
        </w:rPr>
        <w:t xml:space="preserve">, </w:t>
      </w:r>
      <w:proofErr w:type="spellStart"/>
      <w:r>
        <w:rPr>
          <w:rStyle w:val="NormalTok"/>
        </w:rPr>
        <w:t>rf_reg</w:t>
      </w:r>
      <w:r>
        <w:rPr>
          <w:rStyle w:val="SpecialCharTok"/>
        </w:rPr>
        <w:t>$</w:t>
      </w:r>
      <w:r>
        <w:rPr>
          <w:rStyle w:val="NormalTok"/>
        </w:rPr>
        <w:t>byClass</w:t>
      </w:r>
      <w:proofErr w:type="spellEnd"/>
      <w:r>
        <w:rPr>
          <w:rStyle w:val="NormalTok"/>
        </w:rPr>
        <w:t>)</w:t>
      </w:r>
      <w:r>
        <w:br/>
      </w:r>
      <w:r>
        <w:rPr>
          <w:rStyle w:val="StringTok"/>
        </w:rPr>
        <w:t>"RF Bal."</w:t>
      </w:r>
      <w:r>
        <w:rPr>
          <w:rStyle w:val="NormalTok"/>
        </w:rPr>
        <w:t xml:space="preserve"> </w:t>
      </w:r>
      <w:r>
        <w:rPr>
          <w:rStyle w:val="OtherTok"/>
        </w:rPr>
        <w:t>&lt;-</w:t>
      </w:r>
      <w:r>
        <w:rPr>
          <w:rStyle w:val="NormalTok"/>
        </w:rPr>
        <w:t xml:space="preserve"> </w:t>
      </w:r>
      <w:r>
        <w:rPr>
          <w:rStyle w:val="FunctionTok"/>
        </w:rPr>
        <w:t>c</w:t>
      </w:r>
      <w:r>
        <w:rPr>
          <w:rStyle w:val="NormalTok"/>
        </w:rPr>
        <w:t>(</w:t>
      </w:r>
      <w:proofErr w:type="spellStart"/>
      <w:r>
        <w:rPr>
          <w:rStyle w:val="NormalTok"/>
        </w:rPr>
        <w:t>rf_bal</w:t>
      </w:r>
      <w:r>
        <w:rPr>
          <w:rStyle w:val="SpecialCharTok"/>
        </w:rPr>
        <w:t>$</w:t>
      </w:r>
      <w:r>
        <w:rPr>
          <w:rStyle w:val="NormalTok"/>
        </w:rPr>
        <w:t>overall</w:t>
      </w:r>
      <w:proofErr w:type="spellEnd"/>
      <w:r>
        <w:rPr>
          <w:rStyle w:val="NormalTok"/>
        </w:rPr>
        <w:t xml:space="preserve">, </w:t>
      </w:r>
      <w:proofErr w:type="spellStart"/>
      <w:r>
        <w:rPr>
          <w:rStyle w:val="NormalTok"/>
        </w:rPr>
        <w:t>rf_bal</w:t>
      </w:r>
      <w:r>
        <w:rPr>
          <w:rStyle w:val="SpecialCharTok"/>
        </w:rPr>
        <w:t>$</w:t>
      </w:r>
      <w:r>
        <w:rPr>
          <w:rStyle w:val="NormalTok"/>
        </w:rPr>
        <w:t>byClass</w:t>
      </w:r>
      <w:proofErr w:type="spellEnd"/>
      <w:r>
        <w:rPr>
          <w:rStyle w:val="NormalTok"/>
        </w:rPr>
        <w:t>)</w:t>
      </w:r>
      <w:r>
        <w:br/>
      </w:r>
      <w:r>
        <w:rPr>
          <w:rStyle w:val="StringTok"/>
        </w:rPr>
        <w:t>"CART Bal."</w:t>
      </w:r>
      <w:r>
        <w:rPr>
          <w:rStyle w:val="NormalTok"/>
        </w:rPr>
        <w:t xml:space="preserve"> </w:t>
      </w:r>
      <w:r>
        <w:rPr>
          <w:rStyle w:val="OtherTok"/>
        </w:rPr>
        <w:t>&lt;-</w:t>
      </w:r>
      <w:r>
        <w:rPr>
          <w:rStyle w:val="NormalTok"/>
        </w:rPr>
        <w:t xml:space="preserve"> </w:t>
      </w:r>
      <w:r>
        <w:rPr>
          <w:rStyle w:val="FunctionTok"/>
        </w:rPr>
        <w:t>c</w:t>
      </w:r>
      <w:r>
        <w:rPr>
          <w:rStyle w:val="NormalTok"/>
        </w:rPr>
        <w:t>(</w:t>
      </w:r>
      <w:proofErr w:type="spellStart"/>
      <w:r>
        <w:rPr>
          <w:rStyle w:val="NormalTok"/>
        </w:rPr>
        <w:t>cart_bal</w:t>
      </w:r>
      <w:r>
        <w:rPr>
          <w:rStyle w:val="SpecialCharTok"/>
        </w:rPr>
        <w:t>$</w:t>
      </w:r>
      <w:r>
        <w:rPr>
          <w:rStyle w:val="NormalTok"/>
        </w:rPr>
        <w:t>overall</w:t>
      </w:r>
      <w:proofErr w:type="spellEnd"/>
      <w:r>
        <w:rPr>
          <w:rStyle w:val="NormalTok"/>
        </w:rPr>
        <w:t xml:space="preserve">, </w:t>
      </w:r>
      <w:proofErr w:type="spellStart"/>
      <w:r>
        <w:rPr>
          <w:rStyle w:val="NormalTok"/>
        </w:rPr>
        <w:t>cart_bal</w:t>
      </w:r>
      <w:r>
        <w:rPr>
          <w:rStyle w:val="SpecialCharTok"/>
        </w:rPr>
        <w:t>$</w:t>
      </w:r>
      <w:r>
        <w:rPr>
          <w:rStyle w:val="NormalTok"/>
        </w:rPr>
        <w:t>byClass</w:t>
      </w:r>
      <w:proofErr w:type="spellEnd"/>
      <w:r>
        <w:rPr>
          <w:rStyle w:val="NormalTok"/>
        </w:rPr>
        <w:t>)</w:t>
      </w:r>
      <w:r>
        <w:br/>
      </w:r>
      <w:r>
        <w:rPr>
          <w:rStyle w:val="StringTok"/>
        </w:rPr>
        <w:t>"C5.0 Bal."</w:t>
      </w:r>
      <w:r>
        <w:rPr>
          <w:rStyle w:val="NormalTok"/>
        </w:rPr>
        <w:t xml:space="preserve"> </w:t>
      </w:r>
      <w:r>
        <w:rPr>
          <w:rStyle w:val="OtherTok"/>
        </w:rPr>
        <w:t>&lt;-</w:t>
      </w:r>
      <w:r>
        <w:rPr>
          <w:rStyle w:val="NormalTok"/>
        </w:rPr>
        <w:t xml:space="preserve"> </w:t>
      </w:r>
      <w:r>
        <w:rPr>
          <w:rStyle w:val="FunctionTok"/>
        </w:rPr>
        <w:t>c</w:t>
      </w:r>
      <w:r>
        <w:rPr>
          <w:rStyle w:val="NormalTok"/>
        </w:rPr>
        <w:t>(C5_bal</w:t>
      </w:r>
      <w:r>
        <w:rPr>
          <w:rStyle w:val="SpecialCharTok"/>
        </w:rPr>
        <w:t>$</w:t>
      </w:r>
      <w:r>
        <w:rPr>
          <w:rStyle w:val="NormalTok"/>
        </w:rPr>
        <w:t>overall, C5_bal</w:t>
      </w:r>
      <w:r>
        <w:rPr>
          <w:rStyle w:val="SpecialCharTok"/>
        </w:rPr>
        <w:t>$</w:t>
      </w:r>
      <w:r>
        <w:rPr>
          <w:rStyle w:val="NormalTok"/>
        </w:rPr>
        <w:t>byClass)</w:t>
      </w:r>
      <w:r>
        <w:br/>
      </w:r>
      <w:r>
        <w:rPr>
          <w:rStyle w:val="StringTok"/>
        </w:rPr>
        <w:t>"NB Gender"</w:t>
      </w:r>
      <w:r>
        <w:rPr>
          <w:rStyle w:val="NormalTok"/>
        </w:rPr>
        <w:t xml:space="preserve"> </w:t>
      </w:r>
      <w:r>
        <w:rPr>
          <w:rStyle w:val="OtherTok"/>
        </w:rPr>
        <w:t>&lt;-</w:t>
      </w:r>
      <w:r>
        <w:rPr>
          <w:rStyle w:val="NormalTok"/>
        </w:rPr>
        <w:t xml:space="preserve"> </w:t>
      </w:r>
      <w:r>
        <w:rPr>
          <w:rStyle w:val="FunctionTok"/>
        </w:rPr>
        <w:t>c</w:t>
      </w:r>
      <w:r>
        <w:rPr>
          <w:rStyle w:val="NormalTok"/>
        </w:rPr>
        <w:t>(</w:t>
      </w:r>
      <w:proofErr w:type="spellStart"/>
      <w:r>
        <w:rPr>
          <w:rStyle w:val="NormalTok"/>
        </w:rPr>
        <w:t>nb_gender</w:t>
      </w:r>
      <w:r>
        <w:rPr>
          <w:rStyle w:val="SpecialCharTok"/>
        </w:rPr>
        <w:t>$</w:t>
      </w:r>
      <w:r>
        <w:rPr>
          <w:rStyle w:val="NormalTok"/>
        </w:rPr>
        <w:t>overall</w:t>
      </w:r>
      <w:proofErr w:type="spellEnd"/>
      <w:r>
        <w:rPr>
          <w:rStyle w:val="NormalTok"/>
        </w:rPr>
        <w:t xml:space="preserve">, </w:t>
      </w:r>
      <w:proofErr w:type="spellStart"/>
      <w:r>
        <w:rPr>
          <w:rStyle w:val="NormalTok"/>
        </w:rPr>
        <w:t>nb_gender</w:t>
      </w:r>
      <w:r>
        <w:rPr>
          <w:rStyle w:val="SpecialCharTok"/>
        </w:rPr>
        <w:t>$</w:t>
      </w:r>
      <w:r>
        <w:rPr>
          <w:rStyle w:val="NormalTok"/>
        </w:rPr>
        <w:t>byClass</w:t>
      </w:r>
      <w:proofErr w:type="spellEnd"/>
      <w:r>
        <w:rPr>
          <w:rStyle w:val="NormalTok"/>
        </w:rPr>
        <w:t>)</w:t>
      </w:r>
      <w:r>
        <w:br/>
      </w:r>
      <w:r>
        <w:rPr>
          <w:rStyle w:val="StringTok"/>
        </w:rPr>
        <w:t>"NB Heart + Marry"</w:t>
      </w:r>
      <w:r>
        <w:rPr>
          <w:rStyle w:val="NormalTok"/>
        </w:rPr>
        <w:t xml:space="preserve"> </w:t>
      </w:r>
      <w:r>
        <w:rPr>
          <w:rStyle w:val="OtherTok"/>
        </w:rPr>
        <w:t>&lt;-</w:t>
      </w:r>
      <w:r>
        <w:rPr>
          <w:rStyle w:val="NormalTok"/>
        </w:rPr>
        <w:t xml:space="preserve"> </w:t>
      </w:r>
      <w:r>
        <w:rPr>
          <w:rStyle w:val="FunctionTok"/>
        </w:rPr>
        <w:t>c</w:t>
      </w:r>
      <w:r>
        <w:rPr>
          <w:rStyle w:val="NormalTok"/>
        </w:rPr>
        <w:t>(</w:t>
      </w:r>
      <w:proofErr w:type="spellStart"/>
      <w:r>
        <w:rPr>
          <w:rStyle w:val="NormalTok"/>
        </w:rPr>
        <w:t>nb_heart_marry</w:t>
      </w:r>
      <w:r>
        <w:rPr>
          <w:rStyle w:val="SpecialCharTok"/>
        </w:rPr>
        <w:t>$</w:t>
      </w:r>
      <w:r>
        <w:rPr>
          <w:rStyle w:val="NormalTok"/>
        </w:rPr>
        <w:t>overall</w:t>
      </w:r>
      <w:proofErr w:type="spellEnd"/>
      <w:r>
        <w:rPr>
          <w:rStyle w:val="NormalTok"/>
        </w:rPr>
        <w:t xml:space="preserve">, </w:t>
      </w:r>
      <w:proofErr w:type="spellStart"/>
      <w:r>
        <w:rPr>
          <w:rStyle w:val="NormalTok"/>
        </w:rPr>
        <w:t>nb_heart_marry</w:t>
      </w:r>
      <w:r>
        <w:rPr>
          <w:rStyle w:val="SpecialCharTok"/>
        </w:rPr>
        <w:t>$</w:t>
      </w:r>
      <w:r>
        <w:rPr>
          <w:rStyle w:val="NormalTok"/>
        </w:rPr>
        <w:t>byClass</w:t>
      </w:r>
      <w:proofErr w:type="spellEnd"/>
      <w:r>
        <w:rPr>
          <w:rStyle w:val="NormalTok"/>
        </w:rPr>
        <w:t>)</w:t>
      </w:r>
      <w:r>
        <w:br/>
      </w:r>
      <w:r>
        <w:rPr>
          <w:rStyle w:val="StringTok"/>
        </w:rPr>
        <w:t>"NB Resident"</w:t>
      </w:r>
      <w:r>
        <w:rPr>
          <w:rStyle w:val="NormalTok"/>
        </w:rPr>
        <w:t xml:space="preserve"> </w:t>
      </w:r>
      <w:r>
        <w:rPr>
          <w:rStyle w:val="OtherTok"/>
        </w:rPr>
        <w:t>&lt;-</w:t>
      </w:r>
      <w:r>
        <w:rPr>
          <w:rStyle w:val="NormalTok"/>
        </w:rPr>
        <w:t xml:space="preserve"> </w:t>
      </w:r>
      <w:r>
        <w:rPr>
          <w:rStyle w:val="FunctionTok"/>
        </w:rPr>
        <w:t>c</w:t>
      </w:r>
      <w:r>
        <w:rPr>
          <w:rStyle w:val="NormalTok"/>
        </w:rPr>
        <w:t>(</w:t>
      </w:r>
      <w:proofErr w:type="spellStart"/>
      <w:r>
        <w:rPr>
          <w:rStyle w:val="NormalTok"/>
        </w:rPr>
        <w:t>nb_Res</w:t>
      </w:r>
      <w:r>
        <w:rPr>
          <w:rStyle w:val="SpecialCharTok"/>
        </w:rPr>
        <w:t>$</w:t>
      </w:r>
      <w:r>
        <w:rPr>
          <w:rStyle w:val="NormalTok"/>
        </w:rPr>
        <w:t>overall</w:t>
      </w:r>
      <w:proofErr w:type="spellEnd"/>
      <w:r>
        <w:rPr>
          <w:rStyle w:val="NormalTok"/>
        </w:rPr>
        <w:t xml:space="preserve">, </w:t>
      </w:r>
      <w:proofErr w:type="spellStart"/>
      <w:r>
        <w:rPr>
          <w:rStyle w:val="NormalTok"/>
        </w:rPr>
        <w:t>nb_Res</w:t>
      </w:r>
      <w:r>
        <w:rPr>
          <w:rStyle w:val="SpecialCharTok"/>
        </w:rPr>
        <w:t>$</w:t>
      </w:r>
      <w:r>
        <w:rPr>
          <w:rStyle w:val="NormalTok"/>
        </w:rPr>
        <w:t>byClass</w:t>
      </w:r>
      <w:proofErr w:type="spellEnd"/>
      <w:r>
        <w:rPr>
          <w:rStyle w:val="NormalTok"/>
        </w:rPr>
        <w:t>)</w:t>
      </w:r>
      <w:r>
        <w:br/>
      </w:r>
      <w:r>
        <w:rPr>
          <w:rStyle w:val="StringTok"/>
        </w:rPr>
        <w:t>"NB Smoke + Work"</w:t>
      </w:r>
      <w:r>
        <w:rPr>
          <w:rStyle w:val="NormalTok"/>
        </w:rPr>
        <w:t xml:space="preserve"> </w:t>
      </w:r>
      <w:r>
        <w:rPr>
          <w:rStyle w:val="OtherTok"/>
        </w:rPr>
        <w:t>&lt;-</w:t>
      </w:r>
      <w:r>
        <w:rPr>
          <w:rStyle w:val="NormalTok"/>
        </w:rPr>
        <w:t xml:space="preserve"> </w:t>
      </w:r>
      <w:r>
        <w:rPr>
          <w:rStyle w:val="FunctionTok"/>
        </w:rPr>
        <w:t>c</w:t>
      </w:r>
      <w:r>
        <w:rPr>
          <w:rStyle w:val="NormalTok"/>
        </w:rPr>
        <w:t>(</w:t>
      </w:r>
      <w:proofErr w:type="spellStart"/>
      <w:r>
        <w:rPr>
          <w:rStyle w:val="NormalTok"/>
        </w:rPr>
        <w:t>nb_smoke_work</w:t>
      </w:r>
      <w:r>
        <w:rPr>
          <w:rStyle w:val="SpecialCharTok"/>
        </w:rPr>
        <w:t>$</w:t>
      </w:r>
      <w:r>
        <w:rPr>
          <w:rStyle w:val="NormalTok"/>
        </w:rPr>
        <w:t>overall</w:t>
      </w:r>
      <w:proofErr w:type="spellEnd"/>
      <w:r>
        <w:rPr>
          <w:rStyle w:val="NormalTok"/>
        </w:rPr>
        <w:t xml:space="preserve">, </w:t>
      </w:r>
      <w:proofErr w:type="spellStart"/>
      <w:r>
        <w:rPr>
          <w:rStyle w:val="NormalTok"/>
        </w:rPr>
        <w:t>nb_smoke_work</w:t>
      </w:r>
      <w:r>
        <w:rPr>
          <w:rStyle w:val="SpecialCharTok"/>
        </w:rPr>
        <w:t>$</w:t>
      </w:r>
      <w:r>
        <w:rPr>
          <w:rStyle w:val="NormalTok"/>
        </w:rPr>
        <w:t>byClass</w:t>
      </w:r>
      <w:proofErr w:type="spellEnd"/>
      <w:r>
        <w:rPr>
          <w:rStyle w:val="NormalTok"/>
        </w:rPr>
        <w:t>)</w:t>
      </w:r>
      <w:r>
        <w:br/>
      </w:r>
      <w:r>
        <w:rPr>
          <w:rStyle w:val="StringTok"/>
        </w:rPr>
        <w:t>"CART Cost"</w:t>
      </w:r>
      <w:r>
        <w:rPr>
          <w:rStyle w:val="NormalTok"/>
        </w:rPr>
        <w:t xml:space="preserve"> </w:t>
      </w:r>
      <w:r>
        <w:rPr>
          <w:rStyle w:val="OtherTok"/>
        </w:rPr>
        <w:t>&lt;-</w:t>
      </w:r>
      <w:r>
        <w:rPr>
          <w:rStyle w:val="NormalTok"/>
        </w:rPr>
        <w:t xml:space="preserve"> </w:t>
      </w:r>
      <w:r>
        <w:rPr>
          <w:rStyle w:val="FunctionTok"/>
        </w:rPr>
        <w:t>c</w:t>
      </w:r>
      <w:r>
        <w:rPr>
          <w:rStyle w:val="NormalTok"/>
        </w:rPr>
        <w:t>(</w:t>
      </w:r>
      <w:proofErr w:type="spellStart"/>
      <w:r>
        <w:rPr>
          <w:rStyle w:val="NormalTok"/>
        </w:rPr>
        <w:t>cart_cost</w:t>
      </w:r>
      <w:r>
        <w:rPr>
          <w:rStyle w:val="SpecialCharTok"/>
        </w:rPr>
        <w:t>$</w:t>
      </w:r>
      <w:r>
        <w:rPr>
          <w:rStyle w:val="NormalTok"/>
        </w:rPr>
        <w:t>overall</w:t>
      </w:r>
      <w:proofErr w:type="spellEnd"/>
      <w:r>
        <w:rPr>
          <w:rStyle w:val="NormalTok"/>
        </w:rPr>
        <w:t xml:space="preserve">, </w:t>
      </w:r>
      <w:proofErr w:type="spellStart"/>
      <w:r>
        <w:rPr>
          <w:rStyle w:val="NormalTok"/>
        </w:rPr>
        <w:t>cart_cost</w:t>
      </w:r>
      <w:r>
        <w:rPr>
          <w:rStyle w:val="SpecialCharTok"/>
        </w:rPr>
        <w:t>$</w:t>
      </w:r>
      <w:r>
        <w:rPr>
          <w:rStyle w:val="NormalTok"/>
        </w:rPr>
        <w:t>byClass</w:t>
      </w:r>
      <w:proofErr w:type="spellEnd"/>
      <w:r>
        <w:rPr>
          <w:rStyle w:val="NormalTok"/>
        </w:rPr>
        <w:t>)</w:t>
      </w:r>
      <w:r>
        <w:br/>
      </w:r>
      <w:r>
        <w:rPr>
          <w:rStyle w:val="StringTok"/>
        </w:rPr>
        <w:t>"CART Cost Bal."</w:t>
      </w:r>
      <w:r>
        <w:rPr>
          <w:rStyle w:val="NormalTok"/>
        </w:rPr>
        <w:t xml:space="preserve"> </w:t>
      </w:r>
      <w:r>
        <w:rPr>
          <w:rStyle w:val="OtherTok"/>
        </w:rPr>
        <w:t>&lt;-</w:t>
      </w:r>
      <w:r>
        <w:rPr>
          <w:rStyle w:val="NormalTok"/>
        </w:rPr>
        <w:t xml:space="preserve"> </w:t>
      </w:r>
      <w:r>
        <w:rPr>
          <w:rStyle w:val="FunctionTok"/>
        </w:rPr>
        <w:t>c</w:t>
      </w:r>
      <w:r>
        <w:rPr>
          <w:rStyle w:val="NormalTok"/>
        </w:rPr>
        <w:t>(</w:t>
      </w:r>
      <w:proofErr w:type="spellStart"/>
      <w:r>
        <w:rPr>
          <w:rStyle w:val="NormalTok"/>
        </w:rPr>
        <w:t>cart_cost_bal</w:t>
      </w:r>
      <w:r>
        <w:rPr>
          <w:rStyle w:val="SpecialCharTok"/>
        </w:rPr>
        <w:t>$</w:t>
      </w:r>
      <w:r>
        <w:rPr>
          <w:rStyle w:val="NormalTok"/>
        </w:rPr>
        <w:t>overall</w:t>
      </w:r>
      <w:proofErr w:type="spellEnd"/>
      <w:r>
        <w:rPr>
          <w:rStyle w:val="NormalTok"/>
        </w:rPr>
        <w:t xml:space="preserve">, </w:t>
      </w:r>
      <w:proofErr w:type="spellStart"/>
      <w:r>
        <w:rPr>
          <w:rStyle w:val="NormalTok"/>
        </w:rPr>
        <w:t>cart_cost_bal</w:t>
      </w:r>
      <w:r>
        <w:rPr>
          <w:rStyle w:val="SpecialCharTok"/>
        </w:rPr>
        <w:t>$</w:t>
      </w:r>
      <w:r>
        <w:rPr>
          <w:rStyle w:val="NormalTok"/>
        </w:rPr>
        <w:t>byClass</w:t>
      </w:r>
      <w:proofErr w:type="spellEnd"/>
      <w:r>
        <w:rPr>
          <w:rStyle w:val="NormalTok"/>
        </w:rPr>
        <w:t>)</w:t>
      </w:r>
      <w:r>
        <w:br/>
      </w:r>
      <w:r>
        <w:rPr>
          <w:rStyle w:val="StringTok"/>
        </w:rPr>
        <w:t>"Log Reg."</w:t>
      </w:r>
      <w:r>
        <w:rPr>
          <w:rStyle w:val="NormalTok"/>
        </w:rPr>
        <w:t xml:space="preserve"> </w:t>
      </w:r>
      <w:r>
        <w:rPr>
          <w:rStyle w:val="OtherTok"/>
        </w:rPr>
        <w:t>&lt;-</w:t>
      </w:r>
      <w:r>
        <w:rPr>
          <w:rStyle w:val="NormalTok"/>
        </w:rPr>
        <w:t xml:space="preserve"> </w:t>
      </w:r>
      <w:r>
        <w:rPr>
          <w:rStyle w:val="FunctionTok"/>
        </w:rPr>
        <w:t>c</w:t>
      </w:r>
      <w:r>
        <w:rPr>
          <w:rStyle w:val="NormalTok"/>
        </w:rPr>
        <w:t>(</w:t>
      </w:r>
      <w:proofErr w:type="spellStart"/>
      <w:r>
        <w:rPr>
          <w:rStyle w:val="NormalTok"/>
        </w:rPr>
        <w:t>LogReg</w:t>
      </w:r>
      <w:r>
        <w:rPr>
          <w:rStyle w:val="SpecialCharTok"/>
        </w:rPr>
        <w:t>$</w:t>
      </w:r>
      <w:r>
        <w:rPr>
          <w:rStyle w:val="NormalTok"/>
        </w:rPr>
        <w:t>overall</w:t>
      </w:r>
      <w:proofErr w:type="spellEnd"/>
      <w:r>
        <w:rPr>
          <w:rStyle w:val="NormalTok"/>
        </w:rPr>
        <w:t xml:space="preserve">, </w:t>
      </w:r>
      <w:proofErr w:type="spellStart"/>
      <w:r>
        <w:rPr>
          <w:rStyle w:val="NormalTok"/>
        </w:rPr>
        <w:t>LogReg</w:t>
      </w:r>
      <w:r>
        <w:rPr>
          <w:rStyle w:val="SpecialCharTok"/>
        </w:rPr>
        <w:t>$</w:t>
      </w:r>
      <w:r>
        <w:rPr>
          <w:rStyle w:val="NormalTok"/>
        </w:rPr>
        <w:t>byClass</w:t>
      </w:r>
      <w:proofErr w:type="spellEnd"/>
      <w:r>
        <w:rPr>
          <w:rStyle w:val="NormalTok"/>
        </w:rPr>
        <w:t>)</w:t>
      </w:r>
      <w:r>
        <w:br/>
      </w:r>
      <w:r>
        <w:br/>
      </w:r>
      <w:r>
        <w:br/>
      </w:r>
      <w:proofErr w:type="spellStart"/>
      <w:r>
        <w:rPr>
          <w:rStyle w:val="NormalTok"/>
        </w:rPr>
        <w:lastRenderedPageBreak/>
        <w:t>Model_comp</w:t>
      </w:r>
      <w:proofErr w:type="spellEnd"/>
      <w:r>
        <w:rPr>
          <w:rStyle w:val="NormalTok"/>
        </w:rPr>
        <w:t xml:space="preserve"> </w:t>
      </w:r>
      <w:r>
        <w:rPr>
          <w:rStyle w:val="OtherTok"/>
        </w:rPr>
        <w:t>&lt;-</w:t>
      </w:r>
      <w:r>
        <w:rPr>
          <w:rStyle w:val="NormalTok"/>
        </w:rPr>
        <w:t xml:space="preserve"> </w:t>
      </w:r>
      <w:proofErr w:type="spellStart"/>
      <w:r>
        <w:rPr>
          <w:rStyle w:val="FunctionTok"/>
        </w:rPr>
        <w:t>rbind</w:t>
      </w:r>
      <w:proofErr w:type="spellEnd"/>
      <w:r>
        <w:rPr>
          <w:rStyle w:val="NormalTok"/>
        </w:rPr>
        <w:t>(</w:t>
      </w:r>
      <w:r>
        <w:rPr>
          <w:rStyle w:val="StringTok"/>
        </w:rPr>
        <w:t>`</w:t>
      </w:r>
      <w:r>
        <w:rPr>
          <w:rStyle w:val="AttributeTok"/>
        </w:rPr>
        <w:t>ANN Reg.</w:t>
      </w:r>
      <w:r>
        <w:rPr>
          <w:rStyle w:val="StringTok"/>
        </w:rPr>
        <w:t>`</w:t>
      </w:r>
      <w:r>
        <w:rPr>
          <w:rStyle w:val="NormalTok"/>
        </w:rPr>
        <w:t xml:space="preserve">, </w:t>
      </w:r>
      <w:r>
        <w:rPr>
          <w:rStyle w:val="StringTok"/>
        </w:rPr>
        <w:t>`</w:t>
      </w:r>
      <w:r>
        <w:rPr>
          <w:rStyle w:val="AttributeTok"/>
        </w:rPr>
        <w:t>ANN Bal.</w:t>
      </w:r>
      <w:r>
        <w:rPr>
          <w:rStyle w:val="StringTok"/>
        </w:rPr>
        <w:t>`</w:t>
      </w:r>
      <w:r>
        <w:rPr>
          <w:rStyle w:val="NormalTok"/>
        </w:rPr>
        <w:t xml:space="preserve">, </w:t>
      </w:r>
      <w:r>
        <w:rPr>
          <w:rStyle w:val="StringTok"/>
        </w:rPr>
        <w:t>`</w:t>
      </w:r>
      <w:r>
        <w:rPr>
          <w:rStyle w:val="AttributeTok"/>
        </w:rPr>
        <w:t>ANN Z</w:t>
      </w:r>
      <w:r>
        <w:rPr>
          <w:rStyle w:val="StringTok"/>
        </w:rPr>
        <w:t>`</w:t>
      </w:r>
      <w:r>
        <w:rPr>
          <w:rStyle w:val="NormalTok"/>
        </w:rPr>
        <w:t xml:space="preserve">, </w:t>
      </w:r>
      <w:r>
        <w:rPr>
          <w:rStyle w:val="StringTok"/>
        </w:rPr>
        <w:t>`</w:t>
      </w:r>
      <w:r>
        <w:rPr>
          <w:rStyle w:val="AttributeTok"/>
        </w:rPr>
        <w:t>ANN Z Bal.</w:t>
      </w:r>
      <w:r>
        <w:rPr>
          <w:rStyle w:val="StringTok"/>
        </w:rPr>
        <w:t>`</w:t>
      </w:r>
      <w:r>
        <w:rPr>
          <w:rStyle w:val="NormalTok"/>
        </w:rPr>
        <w:t xml:space="preserve">, </w:t>
      </w:r>
      <w:r>
        <w:rPr>
          <w:rStyle w:val="StringTok"/>
        </w:rPr>
        <w:t>`</w:t>
      </w:r>
      <w:r>
        <w:rPr>
          <w:rStyle w:val="AttributeTok"/>
        </w:rPr>
        <w:t>RF Reg.</w:t>
      </w:r>
      <w:r>
        <w:rPr>
          <w:rStyle w:val="StringTok"/>
        </w:rPr>
        <w:t>`</w:t>
      </w:r>
      <w:r>
        <w:rPr>
          <w:rStyle w:val="NormalTok"/>
        </w:rPr>
        <w:t xml:space="preserve">, </w:t>
      </w:r>
      <w:r>
        <w:rPr>
          <w:rStyle w:val="StringTok"/>
        </w:rPr>
        <w:t>`</w:t>
      </w:r>
      <w:r>
        <w:rPr>
          <w:rStyle w:val="AttributeTok"/>
        </w:rPr>
        <w:t>RF Bal.</w:t>
      </w:r>
      <w:r>
        <w:rPr>
          <w:rStyle w:val="StringTok"/>
        </w:rPr>
        <w:t>`</w:t>
      </w:r>
      <w:r>
        <w:rPr>
          <w:rStyle w:val="NormalTok"/>
        </w:rPr>
        <w:t xml:space="preserve">, </w:t>
      </w:r>
      <w:r>
        <w:rPr>
          <w:rStyle w:val="StringTok"/>
        </w:rPr>
        <w:t>`</w:t>
      </w:r>
      <w:r>
        <w:rPr>
          <w:rStyle w:val="AttributeTok"/>
        </w:rPr>
        <w:t>CART Bal.</w:t>
      </w:r>
      <w:r>
        <w:rPr>
          <w:rStyle w:val="StringTok"/>
        </w:rPr>
        <w:t>`</w:t>
      </w:r>
      <w:r>
        <w:rPr>
          <w:rStyle w:val="NormalTok"/>
        </w:rPr>
        <w:t xml:space="preserve">, </w:t>
      </w:r>
      <w:r>
        <w:rPr>
          <w:rStyle w:val="StringTok"/>
        </w:rPr>
        <w:t>`</w:t>
      </w:r>
      <w:r>
        <w:rPr>
          <w:rStyle w:val="AttributeTok"/>
        </w:rPr>
        <w:t>CART Cost</w:t>
      </w:r>
      <w:r>
        <w:rPr>
          <w:rStyle w:val="StringTok"/>
        </w:rPr>
        <w:t>`</w:t>
      </w:r>
      <w:r>
        <w:rPr>
          <w:rStyle w:val="NormalTok"/>
        </w:rPr>
        <w:t xml:space="preserve">, </w:t>
      </w:r>
      <w:r>
        <w:rPr>
          <w:rStyle w:val="StringTok"/>
        </w:rPr>
        <w:t>`</w:t>
      </w:r>
      <w:r>
        <w:rPr>
          <w:rStyle w:val="AttributeTok"/>
        </w:rPr>
        <w:t>CART Cost Bal.</w:t>
      </w:r>
      <w:r>
        <w:rPr>
          <w:rStyle w:val="StringTok"/>
        </w:rPr>
        <w:t>`</w:t>
      </w:r>
      <w:r>
        <w:rPr>
          <w:rStyle w:val="NormalTok"/>
        </w:rPr>
        <w:t xml:space="preserve">, </w:t>
      </w:r>
      <w:r>
        <w:rPr>
          <w:rStyle w:val="StringTok"/>
        </w:rPr>
        <w:t>`</w:t>
      </w:r>
      <w:r>
        <w:rPr>
          <w:rStyle w:val="AttributeTok"/>
        </w:rPr>
        <w:t>C5.0 Bal.</w:t>
      </w:r>
      <w:r>
        <w:rPr>
          <w:rStyle w:val="StringTok"/>
        </w:rPr>
        <w:t>`</w:t>
      </w:r>
      <w:r>
        <w:rPr>
          <w:rStyle w:val="NormalTok"/>
        </w:rPr>
        <w:t xml:space="preserve">, </w:t>
      </w:r>
      <w:r>
        <w:rPr>
          <w:rStyle w:val="StringTok"/>
        </w:rPr>
        <w:t>`</w:t>
      </w:r>
      <w:r>
        <w:rPr>
          <w:rStyle w:val="AttributeTok"/>
        </w:rPr>
        <w:t>NB Gender</w:t>
      </w:r>
      <w:r>
        <w:rPr>
          <w:rStyle w:val="StringTok"/>
        </w:rPr>
        <w:t>`</w:t>
      </w:r>
      <w:r>
        <w:rPr>
          <w:rStyle w:val="NormalTok"/>
        </w:rPr>
        <w:t xml:space="preserve">, </w:t>
      </w:r>
      <w:r>
        <w:rPr>
          <w:rStyle w:val="StringTok"/>
        </w:rPr>
        <w:t>`</w:t>
      </w:r>
      <w:r>
        <w:rPr>
          <w:rStyle w:val="AttributeTok"/>
        </w:rPr>
        <w:t>NB Heart + Marry</w:t>
      </w:r>
      <w:r>
        <w:rPr>
          <w:rStyle w:val="StringTok"/>
        </w:rPr>
        <w:t>`</w:t>
      </w:r>
      <w:r>
        <w:rPr>
          <w:rStyle w:val="NormalTok"/>
        </w:rPr>
        <w:t xml:space="preserve">, </w:t>
      </w:r>
      <w:r>
        <w:rPr>
          <w:rStyle w:val="StringTok"/>
        </w:rPr>
        <w:t>`</w:t>
      </w:r>
      <w:r>
        <w:rPr>
          <w:rStyle w:val="AttributeTok"/>
        </w:rPr>
        <w:t>NB Resident</w:t>
      </w:r>
      <w:r>
        <w:rPr>
          <w:rStyle w:val="StringTok"/>
        </w:rPr>
        <w:t>`</w:t>
      </w:r>
      <w:r>
        <w:rPr>
          <w:rStyle w:val="NormalTok"/>
        </w:rPr>
        <w:t xml:space="preserve">, </w:t>
      </w:r>
      <w:r>
        <w:rPr>
          <w:rStyle w:val="StringTok"/>
        </w:rPr>
        <w:t>`</w:t>
      </w:r>
      <w:r>
        <w:rPr>
          <w:rStyle w:val="AttributeTok"/>
        </w:rPr>
        <w:t>NB Smoke + Work</w:t>
      </w:r>
      <w:r>
        <w:rPr>
          <w:rStyle w:val="StringTok"/>
        </w:rPr>
        <w:t>`</w:t>
      </w:r>
      <w:r>
        <w:rPr>
          <w:rStyle w:val="NormalTok"/>
        </w:rPr>
        <w:t xml:space="preserve">, </w:t>
      </w:r>
      <w:r>
        <w:rPr>
          <w:rStyle w:val="StringTok"/>
        </w:rPr>
        <w:t>`</w:t>
      </w:r>
      <w:r>
        <w:rPr>
          <w:rStyle w:val="AttributeTok"/>
        </w:rPr>
        <w:t>Log Reg.</w:t>
      </w:r>
      <w:r>
        <w:rPr>
          <w:rStyle w:val="StringTok"/>
        </w:rPr>
        <w:t>`</w:t>
      </w:r>
      <w:r>
        <w:rPr>
          <w:rStyle w:val="NormalTok"/>
        </w:rPr>
        <w:t>)</w:t>
      </w:r>
      <w:r>
        <w:br/>
      </w:r>
      <w:r>
        <w:br/>
      </w:r>
      <w:proofErr w:type="spellStart"/>
      <w:r>
        <w:rPr>
          <w:rStyle w:val="NormalTok"/>
        </w:rPr>
        <w:t>Model_comp</w:t>
      </w:r>
      <w:proofErr w:type="spellEnd"/>
      <w:r>
        <w:rPr>
          <w:rStyle w:val="NormalTok"/>
        </w:rPr>
        <w:t xml:space="preserve"> </w:t>
      </w:r>
      <w:r>
        <w:rPr>
          <w:rStyle w:val="OtherTok"/>
        </w:rPr>
        <w:t>&lt;-</w:t>
      </w:r>
      <w:r>
        <w:rPr>
          <w:rStyle w:val="NormalTok"/>
        </w:rPr>
        <w:t xml:space="preserve"> </w:t>
      </w:r>
      <w:proofErr w:type="spellStart"/>
      <w:r>
        <w:rPr>
          <w:rStyle w:val="FunctionTok"/>
        </w:rPr>
        <w:t>data.frame</w:t>
      </w:r>
      <w:proofErr w:type="spellEnd"/>
      <w:r>
        <w:rPr>
          <w:rStyle w:val="NormalTok"/>
        </w:rPr>
        <w:t>(</w:t>
      </w:r>
      <w:proofErr w:type="spellStart"/>
      <w:r>
        <w:rPr>
          <w:rStyle w:val="NormalTok"/>
        </w:rPr>
        <w:t>Model_comp</w:t>
      </w:r>
      <w:proofErr w:type="spellEnd"/>
      <w:r>
        <w:rPr>
          <w:rStyle w:val="NormalTok"/>
        </w:rPr>
        <w:t>)</w:t>
      </w:r>
      <w:r>
        <w:br/>
      </w:r>
      <w:r>
        <w:br/>
      </w:r>
      <w:proofErr w:type="spellStart"/>
      <w:r>
        <w:rPr>
          <w:rStyle w:val="NormalTok"/>
        </w:rPr>
        <w:t>Model_comp</w:t>
      </w:r>
      <w:proofErr w:type="spellEnd"/>
      <w:r>
        <w:rPr>
          <w:rStyle w:val="NormalTok"/>
        </w:rPr>
        <w:t xml:space="preserve"> </w:t>
      </w:r>
      <w:r>
        <w:rPr>
          <w:rStyle w:val="OtherTok"/>
        </w:rPr>
        <w:t>&lt;-</w:t>
      </w:r>
      <w:r>
        <w:rPr>
          <w:rStyle w:val="NormalTok"/>
        </w:rPr>
        <w:t xml:space="preserve"> </w:t>
      </w:r>
      <w:proofErr w:type="spellStart"/>
      <w:r>
        <w:rPr>
          <w:rStyle w:val="NormalTok"/>
        </w:rPr>
        <w:t>Model_comp</w:t>
      </w:r>
      <w:proofErr w:type="spellEnd"/>
      <w:r>
        <w:rPr>
          <w:rStyle w:val="NormalTok"/>
        </w:rPr>
        <w:t xml:space="preserve"> </w:t>
      </w:r>
      <w:r>
        <w:rPr>
          <w:rStyle w:val="SpecialCharTok"/>
        </w:rPr>
        <w:t>%&gt;%</w:t>
      </w:r>
      <w:r>
        <w:rPr>
          <w:rStyle w:val="NormalTok"/>
        </w:rPr>
        <w:t xml:space="preserve"> </w:t>
      </w:r>
      <w:proofErr w:type="spellStart"/>
      <w:r>
        <w:rPr>
          <w:rStyle w:val="NormalTok"/>
        </w:rPr>
        <w:t>dplyr</w:t>
      </w:r>
      <w:proofErr w:type="spellEnd"/>
      <w:r>
        <w:rPr>
          <w:rStyle w:val="SpecialCharTok"/>
        </w:rPr>
        <w:t>::</w:t>
      </w:r>
      <w:r>
        <w:rPr>
          <w:rStyle w:val="FunctionTok"/>
        </w:rPr>
        <w:t>select</w:t>
      </w:r>
      <w:r>
        <w:rPr>
          <w:rStyle w:val="NormalTok"/>
        </w:rPr>
        <w:t>(Accuracy, Sensitivity, Specificity, Precision, F1)</w:t>
      </w:r>
      <w:r>
        <w:br/>
      </w:r>
      <w:r>
        <w:br/>
      </w:r>
      <w:proofErr w:type="spellStart"/>
      <w:r>
        <w:rPr>
          <w:rStyle w:val="NormalTok"/>
        </w:rPr>
        <w:t>Model_comp</w:t>
      </w:r>
      <w:proofErr w:type="spellEnd"/>
      <w:r>
        <w:rPr>
          <w:rStyle w:val="NormalTok"/>
        </w:rPr>
        <w:t xml:space="preserve"> </w:t>
      </w:r>
      <w:r>
        <w:rPr>
          <w:rStyle w:val="OtherTok"/>
        </w:rPr>
        <w:t>&lt;-</w:t>
      </w:r>
      <w:r>
        <w:rPr>
          <w:rStyle w:val="NormalTok"/>
        </w:rPr>
        <w:t xml:space="preserve"> </w:t>
      </w:r>
      <w:proofErr w:type="spellStart"/>
      <w:r>
        <w:rPr>
          <w:rStyle w:val="FunctionTok"/>
        </w:rPr>
        <w:t>rbind</w:t>
      </w:r>
      <w:proofErr w:type="spellEnd"/>
      <w:r>
        <w:rPr>
          <w:rStyle w:val="NormalTok"/>
        </w:rPr>
        <w:t xml:space="preserve">(Baseline , </w:t>
      </w:r>
      <w:proofErr w:type="spellStart"/>
      <w:r>
        <w:rPr>
          <w:rStyle w:val="NormalTok"/>
        </w:rPr>
        <w:t>Model_comp</w:t>
      </w:r>
      <w:proofErr w:type="spellEnd"/>
      <w:r>
        <w:rPr>
          <w:rStyle w:val="NormalTok"/>
        </w:rPr>
        <w:t>)</w:t>
      </w:r>
      <w:r>
        <w:br/>
      </w:r>
      <w:r>
        <w:br/>
      </w:r>
      <w:proofErr w:type="spellStart"/>
      <w:r>
        <w:rPr>
          <w:rStyle w:val="FunctionTok"/>
        </w:rPr>
        <w:t>rownames</w:t>
      </w:r>
      <w:proofErr w:type="spellEnd"/>
      <w:r>
        <w:rPr>
          <w:rStyle w:val="NormalTok"/>
        </w:rPr>
        <w:t>(</w:t>
      </w:r>
      <w:proofErr w:type="spellStart"/>
      <w:r>
        <w:rPr>
          <w:rStyle w:val="NormalTok"/>
        </w:rPr>
        <w:t>Model_comp</w:t>
      </w:r>
      <w:proofErr w:type="spellEnd"/>
      <w:r>
        <w:rPr>
          <w:rStyle w:val="NormalTok"/>
        </w:rPr>
        <w:t>)[</w:t>
      </w:r>
      <w:proofErr w:type="spellStart"/>
      <w:r>
        <w:rPr>
          <w:rStyle w:val="FunctionTok"/>
        </w:rPr>
        <w:t>rownames</w:t>
      </w:r>
      <w:proofErr w:type="spellEnd"/>
      <w:r>
        <w:rPr>
          <w:rStyle w:val="NormalTok"/>
        </w:rPr>
        <w:t>(</w:t>
      </w:r>
      <w:proofErr w:type="spellStart"/>
      <w:r>
        <w:rPr>
          <w:rStyle w:val="NormalTok"/>
        </w:rPr>
        <w:t>Model_comp</w:t>
      </w:r>
      <w:proofErr w:type="spellEnd"/>
      <w:r>
        <w:rPr>
          <w:rStyle w:val="NormalTok"/>
        </w:rPr>
        <w:t xml:space="preserve">) </w:t>
      </w:r>
      <w:r>
        <w:rPr>
          <w:rStyle w:val="SpecialCharTok"/>
        </w:rPr>
        <w:t>==</w:t>
      </w:r>
      <w:r>
        <w:rPr>
          <w:rStyle w:val="NormalTok"/>
        </w:rPr>
        <w:t xml:space="preserve"> </w:t>
      </w:r>
      <w:r>
        <w:rPr>
          <w:rStyle w:val="DecValTok"/>
        </w:rPr>
        <w:t>1</w:t>
      </w:r>
      <w:r>
        <w:rPr>
          <w:rStyle w:val="NormalTok"/>
        </w:rPr>
        <w:t xml:space="preserve">] </w:t>
      </w:r>
      <w:r>
        <w:rPr>
          <w:rStyle w:val="OtherTok"/>
        </w:rPr>
        <w:t>&lt;-</w:t>
      </w:r>
      <w:r>
        <w:rPr>
          <w:rStyle w:val="NormalTok"/>
        </w:rPr>
        <w:t xml:space="preserve"> </w:t>
      </w:r>
      <w:r>
        <w:rPr>
          <w:rStyle w:val="StringTok"/>
        </w:rPr>
        <w:t>"Baseline"</w:t>
      </w:r>
      <w:r>
        <w:br/>
      </w:r>
      <w:r>
        <w:br/>
      </w:r>
      <w:proofErr w:type="spellStart"/>
      <w:r>
        <w:rPr>
          <w:rStyle w:val="NormalTok"/>
        </w:rPr>
        <w:t>Model_comp</w:t>
      </w:r>
      <w:proofErr w:type="spellEnd"/>
      <w:r>
        <w:rPr>
          <w:rStyle w:val="NormalTok"/>
        </w:rPr>
        <w:t xml:space="preserve"> </w:t>
      </w:r>
      <w:r>
        <w:rPr>
          <w:rStyle w:val="OtherTok"/>
        </w:rPr>
        <w:t>&lt;-</w:t>
      </w:r>
      <w:r>
        <w:rPr>
          <w:rStyle w:val="NormalTok"/>
        </w:rPr>
        <w:t xml:space="preserve"> </w:t>
      </w:r>
      <w:proofErr w:type="spellStart"/>
      <w:r>
        <w:rPr>
          <w:rStyle w:val="FunctionTok"/>
        </w:rPr>
        <w:t>cbind</w:t>
      </w:r>
      <w:proofErr w:type="spellEnd"/>
      <w:r>
        <w:rPr>
          <w:rStyle w:val="NormalTok"/>
        </w:rPr>
        <w:t>(</w:t>
      </w:r>
      <w:r>
        <w:rPr>
          <w:rStyle w:val="AttributeTok"/>
        </w:rPr>
        <w:t>Model =</w:t>
      </w:r>
      <w:r>
        <w:rPr>
          <w:rStyle w:val="NormalTok"/>
        </w:rPr>
        <w:t xml:space="preserve"> </w:t>
      </w:r>
      <w:proofErr w:type="spellStart"/>
      <w:r>
        <w:rPr>
          <w:rStyle w:val="FunctionTok"/>
        </w:rPr>
        <w:t>rownames</w:t>
      </w:r>
      <w:proofErr w:type="spellEnd"/>
      <w:r>
        <w:rPr>
          <w:rStyle w:val="NormalTok"/>
        </w:rPr>
        <w:t>(</w:t>
      </w:r>
      <w:proofErr w:type="spellStart"/>
      <w:r>
        <w:rPr>
          <w:rStyle w:val="NormalTok"/>
        </w:rPr>
        <w:t>Model_comp</w:t>
      </w:r>
      <w:proofErr w:type="spellEnd"/>
      <w:r>
        <w:rPr>
          <w:rStyle w:val="NormalTok"/>
        </w:rPr>
        <w:t xml:space="preserve">), </w:t>
      </w:r>
      <w:proofErr w:type="spellStart"/>
      <w:r>
        <w:rPr>
          <w:rStyle w:val="NormalTok"/>
        </w:rPr>
        <w:t>Model_comp</w:t>
      </w:r>
      <w:proofErr w:type="spellEnd"/>
      <w:r>
        <w:rPr>
          <w:rStyle w:val="NormalTok"/>
        </w:rPr>
        <w:t>)</w:t>
      </w:r>
      <w:r>
        <w:br/>
      </w:r>
      <w:proofErr w:type="spellStart"/>
      <w:r>
        <w:rPr>
          <w:rStyle w:val="FunctionTok"/>
        </w:rPr>
        <w:t>rownames</w:t>
      </w:r>
      <w:proofErr w:type="spellEnd"/>
      <w:r>
        <w:rPr>
          <w:rStyle w:val="NormalTok"/>
        </w:rPr>
        <w:t>(</w:t>
      </w:r>
      <w:proofErr w:type="spellStart"/>
      <w:r>
        <w:rPr>
          <w:rStyle w:val="NormalTok"/>
        </w:rPr>
        <w:t>Model_comp</w:t>
      </w:r>
      <w:proofErr w:type="spellEnd"/>
      <w:r>
        <w:rPr>
          <w:rStyle w:val="NormalTok"/>
        </w:rPr>
        <w:t xml:space="preserve">) </w:t>
      </w:r>
      <w:r>
        <w:rPr>
          <w:rStyle w:val="OtherTok"/>
        </w:rPr>
        <w:t>&lt;-</w:t>
      </w:r>
      <w:r>
        <w:rPr>
          <w:rStyle w:val="NormalTok"/>
        </w:rPr>
        <w:t xml:space="preserve"> </w:t>
      </w:r>
      <w:r>
        <w:rPr>
          <w:rStyle w:val="DecValTok"/>
        </w:rPr>
        <w:t>1</w:t>
      </w:r>
      <w:r>
        <w:rPr>
          <w:rStyle w:val="SpecialCharTok"/>
        </w:rPr>
        <w:t>:</w:t>
      </w:r>
      <w:r>
        <w:rPr>
          <w:rStyle w:val="FunctionTok"/>
        </w:rPr>
        <w:t>nrow</w:t>
      </w:r>
      <w:r>
        <w:rPr>
          <w:rStyle w:val="NormalTok"/>
        </w:rPr>
        <w:t>(</w:t>
      </w:r>
      <w:proofErr w:type="spellStart"/>
      <w:r>
        <w:rPr>
          <w:rStyle w:val="NormalTok"/>
        </w:rPr>
        <w:t>Model_comp</w:t>
      </w:r>
      <w:proofErr w:type="spellEnd"/>
      <w:r>
        <w:rPr>
          <w:rStyle w:val="NormalTok"/>
        </w:rPr>
        <w:t>)</w:t>
      </w:r>
      <w:r>
        <w:br/>
      </w:r>
      <w:r>
        <w:br/>
      </w:r>
      <w:proofErr w:type="spellStart"/>
      <w:r>
        <w:rPr>
          <w:rStyle w:val="NormalTok"/>
        </w:rPr>
        <w:t>Model_comp</w:t>
      </w:r>
      <w:r>
        <w:rPr>
          <w:rStyle w:val="SpecialCharTok"/>
        </w:rPr>
        <w:t>$</w:t>
      </w:r>
      <w:r>
        <w:rPr>
          <w:rStyle w:val="NormalTok"/>
        </w:rPr>
        <w:t>Model</w:t>
      </w:r>
      <w:proofErr w:type="spellEnd"/>
      <w:r>
        <w:rPr>
          <w:rStyle w:val="NormalTok"/>
        </w:rPr>
        <w:t xml:space="preserve"> </w:t>
      </w:r>
      <w:r>
        <w:rPr>
          <w:rStyle w:val="OtherTok"/>
        </w:rPr>
        <w:t>&lt;-</w:t>
      </w:r>
      <w:r>
        <w:rPr>
          <w:rStyle w:val="NormalTok"/>
        </w:rPr>
        <w:t xml:space="preserve"> </w:t>
      </w:r>
      <w:proofErr w:type="spellStart"/>
      <w:r>
        <w:rPr>
          <w:rStyle w:val="FunctionTok"/>
        </w:rPr>
        <w:t>as.factor</w:t>
      </w:r>
      <w:proofErr w:type="spellEnd"/>
      <w:r>
        <w:rPr>
          <w:rStyle w:val="NormalTok"/>
        </w:rPr>
        <w:t>(</w:t>
      </w:r>
      <w:proofErr w:type="spellStart"/>
      <w:r>
        <w:rPr>
          <w:rStyle w:val="NormalTok"/>
        </w:rPr>
        <w:t>Model_comp</w:t>
      </w:r>
      <w:r>
        <w:rPr>
          <w:rStyle w:val="SpecialCharTok"/>
        </w:rPr>
        <w:t>$</w:t>
      </w:r>
      <w:r>
        <w:rPr>
          <w:rStyle w:val="NormalTok"/>
        </w:rPr>
        <w:t>Model</w:t>
      </w:r>
      <w:proofErr w:type="spellEnd"/>
      <w:r>
        <w:rPr>
          <w:rStyle w:val="NormalTok"/>
        </w:rPr>
        <w:t>)</w:t>
      </w:r>
      <w:r>
        <w:br/>
      </w:r>
      <w:proofErr w:type="spellStart"/>
      <w:r>
        <w:rPr>
          <w:rStyle w:val="NormalTok"/>
        </w:rPr>
        <w:t>Model_comp</w:t>
      </w:r>
      <w:proofErr w:type="spellEnd"/>
      <w:r>
        <w:rPr>
          <w:rStyle w:val="NormalTok"/>
        </w:rPr>
        <w:t>[</w:t>
      </w:r>
      <w:r>
        <w:rPr>
          <w:rStyle w:val="FunctionTok"/>
        </w:rPr>
        <w:t>is.na</w:t>
      </w:r>
      <w:r>
        <w:rPr>
          <w:rStyle w:val="NormalTok"/>
        </w:rPr>
        <w:t>(</w:t>
      </w:r>
      <w:proofErr w:type="spellStart"/>
      <w:r>
        <w:rPr>
          <w:rStyle w:val="NormalTok"/>
        </w:rPr>
        <w:t>Model_comp</w:t>
      </w:r>
      <w:proofErr w:type="spellEnd"/>
      <w:r>
        <w:rPr>
          <w:rStyle w:val="NormalTok"/>
        </w:rPr>
        <w:t xml:space="preserve">)] </w:t>
      </w:r>
      <w:r>
        <w:rPr>
          <w:rStyle w:val="OtherTok"/>
        </w:rPr>
        <w:t>&lt;-</w:t>
      </w:r>
      <w:r>
        <w:rPr>
          <w:rStyle w:val="NormalTok"/>
        </w:rPr>
        <w:t xml:space="preserve"> </w:t>
      </w:r>
      <w:r>
        <w:rPr>
          <w:rStyle w:val="DecValTok"/>
        </w:rPr>
        <w:t>0</w:t>
      </w:r>
    </w:p>
    <w:p w14:paraId="4B5A0660" w14:textId="77777777" w:rsidR="00115C00" w:rsidRDefault="00115C00" w:rsidP="00115C00">
      <w:pPr>
        <w:pStyle w:val="Heading2"/>
      </w:pPr>
      <w:bookmarkStart w:id="61" w:name="model-comparison-data-frame"/>
      <w:bookmarkEnd w:id="61"/>
      <w:r>
        <w:t>Accuracy Graph</w:t>
      </w:r>
    </w:p>
    <w:p w14:paraId="57B37D98" w14:textId="77777777" w:rsidR="00115C00" w:rsidRDefault="00115C00" w:rsidP="00115C00">
      <w:pPr>
        <w:pStyle w:val="SourceCode"/>
      </w:pPr>
      <w:proofErr w:type="spellStart"/>
      <w:r>
        <w:rPr>
          <w:rStyle w:val="NormalTok"/>
        </w:rPr>
        <w:t>Plot_acc</w:t>
      </w:r>
      <w:proofErr w:type="spellEnd"/>
      <w:r>
        <w:rPr>
          <w:rStyle w:val="NormalTok"/>
        </w:rPr>
        <w:t xml:space="preserve"> </w:t>
      </w:r>
      <w:r>
        <w:rPr>
          <w:rStyle w:val="OtherTok"/>
        </w:rPr>
        <w:t>&lt;-</w:t>
      </w:r>
      <w:r>
        <w:rPr>
          <w:rStyle w:val="NormalTok"/>
        </w:rPr>
        <w:t xml:space="preserve"> </w:t>
      </w:r>
      <w:proofErr w:type="spellStart"/>
      <w:r>
        <w:rPr>
          <w:rStyle w:val="NormalTok"/>
        </w:rPr>
        <w:t>Model_comp</w:t>
      </w:r>
      <w:proofErr w:type="spellEnd"/>
      <w:r>
        <w:rPr>
          <w:rStyle w:val="NormalTok"/>
        </w:rPr>
        <w:t xml:space="preserve"> </w:t>
      </w:r>
      <w:r>
        <w:rPr>
          <w:rStyle w:val="SpecialCharTok"/>
        </w:rPr>
        <w:t>%&gt;%</w:t>
      </w:r>
      <w:r>
        <w:rPr>
          <w:rStyle w:val="NormalTok"/>
        </w:rPr>
        <w:t xml:space="preserve"> </w:t>
      </w:r>
      <w:r>
        <w:rPr>
          <w:rStyle w:val="FunctionTok"/>
        </w:rPr>
        <w:t>mutate</w:t>
      </w:r>
      <w:r>
        <w:rPr>
          <w:rStyle w:val="NormalTok"/>
        </w:rPr>
        <w:t>(</w:t>
      </w:r>
      <w:r>
        <w:rPr>
          <w:rStyle w:val="AttributeTok"/>
        </w:rPr>
        <w:t>Model =</w:t>
      </w:r>
      <w:r>
        <w:rPr>
          <w:rStyle w:val="NormalTok"/>
        </w:rPr>
        <w:t xml:space="preserve"> </w:t>
      </w:r>
      <w:proofErr w:type="spellStart"/>
      <w:r>
        <w:rPr>
          <w:rStyle w:val="FunctionTok"/>
        </w:rPr>
        <w:t>fct_reorder</w:t>
      </w:r>
      <w:proofErr w:type="spellEnd"/>
      <w:r>
        <w:rPr>
          <w:rStyle w:val="NormalTok"/>
        </w:rPr>
        <w:t xml:space="preserve">(Model, </w:t>
      </w:r>
      <w:r>
        <w:rPr>
          <w:rStyle w:val="FunctionTok"/>
        </w:rPr>
        <w:t>desc</w:t>
      </w:r>
      <w:r>
        <w:rPr>
          <w:rStyle w:val="NormalTok"/>
        </w:rPr>
        <w:t xml:space="preserve">(Accuracy))) </w:t>
      </w:r>
      <w:r>
        <w:rPr>
          <w:rStyle w:val="SpecialCharTok"/>
        </w:rPr>
        <w:t>%&gt;%</w:t>
      </w:r>
      <w:r>
        <w:rPr>
          <w:rStyle w:val="NormalTok"/>
        </w:rPr>
        <w:t xml:space="preserve"> </w:t>
      </w:r>
      <w:r>
        <w:rPr>
          <w:rStyle w:val="FunctionTok"/>
        </w:rPr>
        <w:t>mutate</w:t>
      </w:r>
      <w:r>
        <w:rPr>
          <w:rStyle w:val="NormalTok"/>
        </w:rPr>
        <w:t>(</w:t>
      </w:r>
      <w:r>
        <w:rPr>
          <w:rStyle w:val="AttributeTok"/>
        </w:rPr>
        <w:t>Performance =</w:t>
      </w:r>
      <w:r>
        <w:rPr>
          <w:rStyle w:val="NormalTok"/>
        </w:rPr>
        <w:t xml:space="preserve"> </w:t>
      </w:r>
      <w:proofErr w:type="spellStart"/>
      <w:r>
        <w:rPr>
          <w:rStyle w:val="FunctionTok"/>
        </w:rPr>
        <w:t>ifelse</w:t>
      </w:r>
      <w:proofErr w:type="spellEnd"/>
      <w:r>
        <w:rPr>
          <w:rStyle w:val="NormalTok"/>
        </w:rPr>
        <w:t>(</w:t>
      </w:r>
      <w:proofErr w:type="spellStart"/>
      <w:r>
        <w:rPr>
          <w:rStyle w:val="NormalTok"/>
        </w:rPr>
        <w:t>Model_comp</w:t>
      </w:r>
      <w:r>
        <w:rPr>
          <w:rStyle w:val="SpecialCharTok"/>
        </w:rPr>
        <w:t>$</w:t>
      </w:r>
      <w:r>
        <w:rPr>
          <w:rStyle w:val="NormalTok"/>
        </w:rPr>
        <w:t>Accuracy</w:t>
      </w:r>
      <w:proofErr w:type="spellEnd"/>
      <w:r>
        <w:rPr>
          <w:rStyle w:val="NormalTok"/>
        </w:rPr>
        <w:t xml:space="preserve"> </w:t>
      </w:r>
      <w:r>
        <w:rPr>
          <w:rStyle w:val="SpecialCharTok"/>
        </w:rPr>
        <w:t>==</w:t>
      </w:r>
      <w:r>
        <w:rPr>
          <w:rStyle w:val="NormalTok"/>
        </w:rPr>
        <w:t xml:space="preserve"> </w:t>
      </w:r>
      <w:proofErr w:type="spellStart"/>
      <w:r>
        <w:rPr>
          <w:rStyle w:val="NormalTok"/>
        </w:rPr>
        <w:t>Accuracy_base</w:t>
      </w:r>
      <w:proofErr w:type="spellEnd"/>
      <w:r>
        <w:rPr>
          <w:rStyle w:val="NormalTok"/>
        </w:rPr>
        <w:t xml:space="preserve">, </w:t>
      </w:r>
      <w:r>
        <w:rPr>
          <w:rStyle w:val="StringTok"/>
        </w:rPr>
        <w:t>"Baseline"</w:t>
      </w:r>
      <w:r>
        <w:rPr>
          <w:rStyle w:val="NormalTok"/>
        </w:rPr>
        <w:t xml:space="preserve">, </w:t>
      </w:r>
      <w:proofErr w:type="spellStart"/>
      <w:r>
        <w:rPr>
          <w:rStyle w:val="FunctionTok"/>
        </w:rPr>
        <w:t>ifelse</w:t>
      </w:r>
      <w:proofErr w:type="spellEnd"/>
      <w:r>
        <w:rPr>
          <w:rStyle w:val="NormalTok"/>
        </w:rPr>
        <w:t>(</w:t>
      </w:r>
      <w:proofErr w:type="spellStart"/>
      <w:r>
        <w:rPr>
          <w:rStyle w:val="NormalTok"/>
        </w:rPr>
        <w:t>Model_comp</w:t>
      </w:r>
      <w:r>
        <w:rPr>
          <w:rStyle w:val="SpecialCharTok"/>
        </w:rPr>
        <w:t>$</w:t>
      </w:r>
      <w:r>
        <w:rPr>
          <w:rStyle w:val="NormalTok"/>
        </w:rPr>
        <w:t>Accuracy</w:t>
      </w:r>
      <w:proofErr w:type="spellEnd"/>
      <w:r>
        <w:rPr>
          <w:rStyle w:val="NormalTok"/>
        </w:rPr>
        <w:t xml:space="preserve"> </w:t>
      </w:r>
      <w:r>
        <w:rPr>
          <w:rStyle w:val="SpecialCharTok"/>
        </w:rPr>
        <w:t>&lt;</w:t>
      </w:r>
      <w:r>
        <w:rPr>
          <w:rStyle w:val="NormalTok"/>
        </w:rPr>
        <w:t xml:space="preserve"> </w:t>
      </w:r>
      <w:proofErr w:type="spellStart"/>
      <w:r>
        <w:rPr>
          <w:rStyle w:val="NormalTok"/>
        </w:rPr>
        <w:t>Accuracy_base</w:t>
      </w:r>
      <w:proofErr w:type="spellEnd"/>
      <w:r>
        <w:rPr>
          <w:rStyle w:val="NormalTok"/>
        </w:rPr>
        <w:t xml:space="preserve">, </w:t>
      </w:r>
      <w:r>
        <w:rPr>
          <w:rStyle w:val="StringTok"/>
        </w:rPr>
        <w:t>"Worse"</w:t>
      </w:r>
      <w:r>
        <w:rPr>
          <w:rStyle w:val="NormalTok"/>
        </w:rPr>
        <w:t xml:space="preserve">, </w:t>
      </w:r>
      <w:r>
        <w:rPr>
          <w:rStyle w:val="StringTok"/>
        </w:rPr>
        <w:t>"Better"</w:t>
      </w:r>
      <w:r>
        <w:rPr>
          <w:rStyle w:val="NormalTok"/>
        </w:rPr>
        <w:t xml:space="preserve">))) </w:t>
      </w:r>
      <w:r>
        <w:rPr>
          <w:rStyle w:val="SpecialCharTok"/>
        </w:rPr>
        <w:t>%&gt;%</w:t>
      </w:r>
      <w:r>
        <w:rPr>
          <w:rStyle w:val="NormalTok"/>
        </w:rPr>
        <w:t xml:space="preserve"> </w:t>
      </w:r>
      <w:proofErr w:type="spellStart"/>
      <w:r>
        <w:rPr>
          <w:rStyle w:val="FunctionTok"/>
        </w:rPr>
        <w:t>ggplot</w:t>
      </w:r>
      <w:proofErr w:type="spellEnd"/>
      <w:r>
        <w:rPr>
          <w:rStyle w:val="NormalTok"/>
        </w:rPr>
        <w:t>(</w:t>
      </w:r>
      <w:proofErr w:type="spellStart"/>
      <w:r>
        <w:rPr>
          <w:rStyle w:val="FunctionTok"/>
        </w:rPr>
        <w:t>aes</w:t>
      </w:r>
      <w:proofErr w:type="spellEnd"/>
      <w:r>
        <w:rPr>
          <w:rStyle w:val="NormalTok"/>
        </w:rPr>
        <w:t>(</w:t>
      </w:r>
      <w:r>
        <w:rPr>
          <w:rStyle w:val="AttributeTok"/>
        </w:rPr>
        <w:t>x=</w:t>
      </w:r>
      <w:r>
        <w:rPr>
          <w:rStyle w:val="NormalTok"/>
        </w:rPr>
        <w:t xml:space="preserve">Model, </w:t>
      </w:r>
      <w:r>
        <w:rPr>
          <w:rStyle w:val="AttributeTok"/>
        </w:rPr>
        <w:t>y=</w:t>
      </w:r>
      <w:r>
        <w:rPr>
          <w:rStyle w:val="NormalTok"/>
        </w:rPr>
        <w:t xml:space="preserve">Accuracy, </w:t>
      </w:r>
      <w:r>
        <w:rPr>
          <w:rStyle w:val="AttributeTok"/>
        </w:rPr>
        <w:t>fill =</w:t>
      </w:r>
      <w:r>
        <w:rPr>
          <w:rStyle w:val="NormalTok"/>
        </w:rPr>
        <w:t xml:space="preserve"> Performance)) </w:t>
      </w:r>
      <w:r>
        <w:rPr>
          <w:rStyle w:val="SpecialCharTok"/>
        </w:rPr>
        <w:t>+</w:t>
      </w:r>
      <w:r>
        <w:rPr>
          <w:rStyle w:val="NormalTok"/>
        </w:rPr>
        <w:t xml:space="preserve"> </w:t>
      </w:r>
      <w:proofErr w:type="spellStart"/>
      <w:r>
        <w:rPr>
          <w:rStyle w:val="FunctionTok"/>
        </w:rPr>
        <w:t>geom_bar</w:t>
      </w:r>
      <w:proofErr w:type="spellEnd"/>
      <w:r>
        <w:rPr>
          <w:rStyle w:val="NormalTok"/>
        </w:rPr>
        <w:t>(</w:t>
      </w:r>
      <w:r>
        <w:rPr>
          <w:rStyle w:val="AttributeTok"/>
        </w:rPr>
        <w:t>stat =</w:t>
      </w:r>
      <w:r>
        <w:rPr>
          <w:rStyle w:val="NormalTok"/>
        </w:rPr>
        <w:t xml:space="preserve"> </w:t>
      </w:r>
      <w:r>
        <w:rPr>
          <w:rStyle w:val="StringTok"/>
        </w:rPr>
        <w:t>"identity"</w:t>
      </w:r>
      <w:r>
        <w:rPr>
          <w:rStyle w:val="NormalTok"/>
        </w:rPr>
        <w:t xml:space="preserve">) </w:t>
      </w:r>
      <w:r>
        <w:rPr>
          <w:rStyle w:val="SpecialCharTok"/>
        </w:rPr>
        <w:t>+</w:t>
      </w:r>
      <w:r>
        <w:rPr>
          <w:rStyle w:val="NormalTok"/>
        </w:rPr>
        <w:t xml:space="preserve"> </w:t>
      </w:r>
      <w:proofErr w:type="spellStart"/>
      <w:r>
        <w:rPr>
          <w:rStyle w:val="FunctionTok"/>
        </w:rPr>
        <w:t>coord_flip</w:t>
      </w:r>
      <w:proofErr w:type="spellEnd"/>
      <w:r>
        <w:rPr>
          <w:rStyle w:val="NormalTok"/>
        </w:rPr>
        <w:t xml:space="preserve">() </w:t>
      </w:r>
      <w:r>
        <w:rPr>
          <w:rStyle w:val="SpecialCharTok"/>
        </w:rPr>
        <w:t>+</w:t>
      </w:r>
      <w:r>
        <w:rPr>
          <w:rStyle w:val="NormalTok"/>
        </w:rPr>
        <w:t xml:space="preserve"> </w:t>
      </w:r>
      <w:proofErr w:type="spellStart"/>
      <w:r>
        <w:rPr>
          <w:rStyle w:val="FunctionTok"/>
        </w:rPr>
        <w:t>scale_fill_manual</w:t>
      </w:r>
      <w:proofErr w:type="spellEnd"/>
      <w:r>
        <w:rPr>
          <w:rStyle w:val="NormalTok"/>
        </w:rPr>
        <w:t>(</w:t>
      </w:r>
      <w:r>
        <w:rPr>
          <w:rStyle w:val="AttributeTok"/>
        </w:rPr>
        <w:t>values =</w:t>
      </w:r>
      <w:r>
        <w:rPr>
          <w:rStyle w:val="NormalTok"/>
        </w:rPr>
        <w:t xml:space="preserve"> </w:t>
      </w:r>
      <w:r>
        <w:rPr>
          <w:rStyle w:val="FunctionTok"/>
        </w:rPr>
        <w:t>c</w:t>
      </w:r>
      <w:r>
        <w:rPr>
          <w:rStyle w:val="NormalTok"/>
        </w:rPr>
        <w:t>(</w:t>
      </w:r>
      <w:r>
        <w:rPr>
          <w:rStyle w:val="StringTok"/>
        </w:rPr>
        <w:t>"grey"</w:t>
      </w:r>
      <w:r>
        <w:rPr>
          <w:rStyle w:val="NormalTok"/>
        </w:rPr>
        <w:t xml:space="preserve">, </w:t>
      </w:r>
      <w:r>
        <w:rPr>
          <w:rStyle w:val="StringTok"/>
        </w:rPr>
        <w:t>"#c12503"</w:t>
      </w:r>
      <w:r>
        <w:rPr>
          <w:rStyle w:val="NormalTok"/>
        </w:rPr>
        <w:t xml:space="preserve">, </w:t>
      </w:r>
      <w:r>
        <w:rPr>
          <w:rStyle w:val="StringTok"/>
        </w:rPr>
        <w:t>"</w:t>
      </w:r>
      <w:proofErr w:type="spellStart"/>
      <w:r>
        <w:rPr>
          <w:rStyle w:val="StringTok"/>
        </w:rPr>
        <w:t>darkgreen</w:t>
      </w:r>
      <w:proofErr w:type="spellEnd"/>
      <w:r>
        <w:rPr>
          <w:rStyle w:val="StringTok"/>
        </w:rPr>
        <w:t>"</w:t>
      </w:r>
      <w:r>
        <w:rPr>
          <w:rStyle w:val="NormalTok"/>
        </w:rPr>
        <w:t>))</w:t>
      </w:r>
      <w:r>
        <w:br/>
      </w:r>
      <w:r>
        <w:rPr>
          <w:rStyle w:val="FunctionTok"/>
        </w:rPr>
        <w:t>plot</w:t>
      </w:r>
      <w:r>
        <w:rPr>
          <w:rStyle w:val="NormalTok"/>
        </w:rPr>
        <w:t>(</w:t>
      </w:r>
      <w:proofErr w:type="spellStart"/>
      <w:r>
        <w:rPr>
          <w:rStyle w:val="NormalTok"/>
        </w:rPr>
        <w:t>Plot_acc</w:t>
      </w:r>
      <w:proofErr w:type="spellEnd"/>
      <w:r>
        <w:rPr>
          <w:rStyle w:val="NormalTok"/>
        </w:rPr>
        <w:t>)</w:t>
      </w:r>
    </w:p>
    <w:p w14:paraId="1BE61F91" w14:textId="78EDB801" w:rsidR="00115C00" w:rsidRDefault="00115C00" w:rsidP="00115C00">
      <w:pPr>
        <w:pStyle w:val="FirstParagraph"/>
      </w:pPr>
      <w:r>
        <w:rPr>
          <w:noProof/>
        </w:rPr>
        <w:lastRenderedPageBreak/>
        <w:drawing>
          <wp:inline distT="0" distB="0" distL="0" distR="0" wp14:anchorId="0698B5A8" wp14:editId="1D845641">
            <wp:extent cx="4617720" cy="3695700"/>
            <wp:effectExtent l="0" t="0" r="0" b="0"/>
            <wp:docPr id="33" name="Picture 33"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Chart, bar chart&#10;&#10;Description automatically generated"/>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4617720" cy="3695700"/>
                    </a:xfrm>
                    <a:prstGeom prst="rect">
                      <a:avLst/>
                    </a:prstGeom>
                    <a:noFill/>
                    <a:ln>
                      <a:noFill/>
                    </a:ln>
                  </pic:spPr>
                </pic:pic>
              </a:graphicData>
            </a:graphic>
          </wp:inline>
        </w:drawing>
      </w:r>
    </w:p>
    <w:p w14:paraId="6655AE01" w14:textId="77777777" w:rsidR="00115C00" w:rsidRDefault="00115C00" w:rsidP="00115C00">
      <w:pPr>
        <w:pStyle w:val="Heading2"/>
      </w:pPr>
      <w:bookmarkStart w:id="62" w:name="accuracy-graph"/>
      <w:bookmarkStart w:id="63" w:name="sensitivity"/>
      <w:bookmarkEnd w:id="62"/>
      <w:r>
        <w:t>Sensitivity</w:t>
      </w:r>
    </w:p>
    <w:p w14:paraId="00013C47" w14:textId="77777777" w:rsidR="00115C00" w:rsidRDefault="00115C00" w:rsidP="00115C00">
      <w:pPr>
        <w:pStyle w:val="SourceCode"/>
      </w:pPr>
      <w:proofErr w:type="spellStart"/>
      <w:r>
        <w:rPr>
          <w:rStyle w:val="NormalTok"/>
        </w:rPr>
        <w:t>Plot_sens</w:t>
      </w:r>
      <w:proofErr w:type="spellEnd"/>
      <w:r>
        <w:rPr>
          <w:rStyle w:val="NormalTok"/>
        </w:rPr>
        <w:t xml:space="preserve"> </w:t>
      </w:r>
      <w:r>
        <w:rPr>
          <w:rStyle w:val="OtherTok"/>
        </w:rPr>
        <w:t>&lt;-</w:t>
      </w:r>
      <w:r>
        <w:rPr>
          <w:rStyle w:val="NormalTok"/>
        </w:rPr>
        <w:t xml:space="preserve"> </w:t>
      </w:r>
      <w:proofErr w:type="spellStart"/>
      <w:r>
        <w:rPr>
          <w:rStyle w:val="NormalTok"/>
        </w:rPr>
        <w:t>Model_comp</w:t>
      </w:r>
      <w:proofErr w:type="spellEnd"/>
      <w:r>
        <w:rPr>
          <w:rStyle w:val="NormalTok"/>
        </w:rPr>
        <w:t xml:space="preserve"> </w:t>
      </w:r>
      <w:r>
        <w:rPr>
          <w:rStyle w:val="SpecialCharTok"/>
        </w:rPr>
        <w:t>%&gt;%</w:t>
      </w:r>
      <w:r>
        <w:rPr>
          <w:rStyle w:val="NormalTok"/>
        </w:rPr>
        <w:t xml:space="preserve"> </w:t>
      </w:r>
      <w:r>
        <w:rPr>
          <w:rStyle w:val="FunctionTok"/>
        </w:rPr>
        <w:t>mutate</w:t>
      </w:r>
      <w:r>
        <w:rPr>
          <w:rStyle w:val="NormalTok"/>
        </w:rPr>
        <w:t>(</w:t>
      </w:r>
      <w:r>
        <w:rPr>
          <w:rStyle w:val="AttributeTok"/>
        </w:rPr>
        <w:t>Model =</w:t>
      </w:r>
      <w:r>
        <w:rPr>
          <w:rStyle w:val="NormalTok"/>
        </w:rPr>
        <w:t xml:space="preserve"> </w:t>
      </w:r>
      <w:proofErr w:type="spellStart"/>
      <w:r>
        <w:rPr>
          <w:rStyle w:val="FunctionTok"/>
        </w:rPr>
        <w:t>fct_reorder</w:t>
      </w:r>
      <w:proofErr w:type="spellEnd"/>
      <w:r>
        <w:rPr>
          <w:rStyle w:val="NormalTok"/>
        </w:rPr>
        <w:t xml:space="preserve">(Model, </w:t>
      </w:r>
      <w:r>
        <w:rPr>
          <w:rStyle w:val="FunctionTok"/>
        </w:rPr>
        <w:t>desc</w:t>
      </w:r>
      <w:r>
        <w:rPr>
          <w:rStyle w:val="NormalTok"/>
        </w:rPr>
        <w:t xml:space="preserve">(Sensitivity))) </w:t>
      </w:r>
      <w:r>
        <w:rPr>
          <w:rStyle w:val="SpecialCharTok"/>
        </w:rPr>
        <w:t>%&gt;%</w:t>
      </w:r>
      <w:r>
        <w:rPr>
          <w:rStyle w:val="NormalTok"/>
        </w:rPr>
        <w:t xml:space="preserve"> </w:t>
      </w:r>
      <w:r>
        <w:rPr>
          <w:rStyle w:val="FunctionTok"/>
        </w:rPr>
        <w:t>mutate</w:t>
      </w:r>
      <w:r>
        <w:rPr>
          <w:rStyle w:val="NormalTok"/>
        </w:rPr>
        <w:t>(</w:t>
      </w:r>
      <w:r>
        <w:rPr>
          <w:rStyle w:val="AttributeTok"/>
        </w:rPr>
        <w:t>Performance =</w:t>
      </w:r>
      <w:r>
        <w:rPr>
          <w:rStyle w:val="NormalTok"/>
        </w:rPr>
        <w:t xml:space="preserve"> </w:t>
      </w:r>
      <w:proofErr w:type="spellStart"/>
      <w:r>
        <w:rPr>
          <w:rStyle w:val="FunctionTok"/>
        </w:rPr>
        <w:t>ifelse</w:t>
      </w:r>
      <w:proofErr w:type="spellEnd"/>
      <w:r>
        <w:rPr>
          <w:rStyle w:val="NormalTok"/>
        </w:rPr>
        <w:t>(</w:t>
      </w:r>
      <w:proofErr w:type="spellStart"/>
      <w:r>
        <w:rPr>
          <w:rStyle w:val="NormalTok"/>
        </w:rPr>
        <w:t>Model_comp</w:t>
      </w:r>
      <w:r>
        <w:rPr>
          <w:rStyle w:val="SpecialCharTok"/>
        </w:rPr>
        <w:t>$</w:t>
      </w:r>
      <w:r>
        <w:rPr>
          <w:rStyle w:val="NormalTok"/>
        </w:rPr>
        <w:t>Sensitivity</w:t>
      </w:r>
      <w:proofErr w:type="spellEnd"/>
      <w:r>
        <w:rPr>
          <w:rStyle w:val="NormalTok"/>
        </w:rPr>
        <w:t xml:space="preserve"> </w:t>
      </w:r>
      <w:r>
        <w:rPr>
          <w:rStyle w:val="SpecialCharTok"/>
        </w:rPr>
        <w:t>==</w:t>
      </w:r>
      <w:r>
        <w:rPr>
          <w:rStyle w:val="NormalTok"/>
        </w:rPr>
        <w:t xml:space="preserve"> </w:t>
      </w:r>
      <w:proofErr w:type="spellStart"/>
      <w:r>
        <w:rPr>
          <w:rStyle w:val="NormalTok"/>
        </w:rPr>
        <w:t>Sensitivity_base</w:t>
      </w:r>
      <w:proofErr w:type="spellEnd"/>
      <w:r>
        <w:rPr>
          <w:rStyle w:val="NormalTok"/>
        </w:rPr>
        <w:t xml:space="preserve">, </w:t>
      </w:r>
      <w:r>
        <w:rPr>
          <w:rStyle w:val="StringTok"/>
        </w:rPr>
        <w:t>"Baseline"</w:t>
      </w:r>
      <w:r>
        <w:rPr>
          <w:rStyle w:val="NormalTok"/>
        </w:rPr>
        <w:t xml:space="preserve">, </w:t>
      </w:r>
      <w:proofErr w:type="spellStart"/>
      <w:r>
        <w:rPr>
          <w:rStyle w:val="FunctionTok"/>
        </w:rPr>
        <w:t>ifelse</w:t>
      </w:r>
      <w:proofErr w:type="spellEnd"/>
      <w:r>
        <w:rPr>
          <w:rStyle w:val="NormalTok"/>
        </w:rPr>
        <w:t>(</w:t>
      </w:r>
      <w:proofErr w:type="spellStart"/>
      <w:r>
        <w:rPr>
          <w:rStyle w:val="NormalTok"/>
        </w:rPr>
        <w:t>Model_comp</w:t>
      </w:r>
      <w:r>
        <w:rPr>
          <w:rStyle w:val="SpecialCharTok"/>
        </w:rPr>
        <w:t>$</w:t>
      </w:r>
      <w:r>
        <w:rPr>
          <w:rStyle w:val="NormalTok"/>
        </w:rPr>
        <w:t>Sensitivity</w:t>
      </w:r>
      <w:proofErr w:type="spellEnd"/>
      <w:r>
        <w:rPr>
          <w:rStyle w:val="NormalTok"/>
        </w:rPr>
        <w:t xml:space="preserve"> </w:t>
      </w:r>
      <w:r>
        <w:rPr>
          <w:rStyle w:val="SpecialCharTok"/>
        </w:rPr>
        <w:t>&lt;</w:t>
      </w:r>
      <w:r>
        <w:rPr>
          <w:rStyle w:val="NormalTok"/>
        </w:rPr>
        <w:t xml:space="preserve"> </w:t>
      </w:r>
      <w:proofErr w:type="spellStart"/>
      <w:r>
        <w:rPr>
          <w:rStyle w:val="NormalTok"/>
        </w:rPr>
        <w:t>Sensitivity_base</w:t>
      </w:r>
      <w:proofErr w:type="spellEnd"/>
      <w:r>
        <w:rPr>
          <w:rStyle w:val="NormalTok"/>
        </w:rPr>
        <w:t xml:space="preserve">, </w:t>
      </w:r>
      <w:r>
        <w:rPr>
          <w:rStyle w:val="StringTok"/>
        </w:rPr>
        <w:t>"Worse"</w:t>
      </w:r>
      <w:r>
        <w:rPr>
          <w:rStyle w:val="NormalTok"/>
        </w:rPr>
        <w:t xml:space="preserve">, </w:t>
      </w:r>
      <w:r>
        <w:rPr>
          <w:rStyle w:val="StringTok"/>
        </w:rPr>
        <w:t>"Better"</w:t>
      </w:r>
      <w:r>
        <w:rPr>
          <w:rStyle w:val="NormalTok"/>
        </w:rPr>
        <w:t xml:space="preserve">))) </w:t>
      </w:r>
      <w:r>
        <w:rPr>
          <w:rStyle w:val="SpecialCharTok"/>
        </w:rPr>
        <w:t>%&gt;%</w:t>
      </w:r>
      <w:r>
        <w:rPr>
          <w:rStyle w:val="NormalTok"/>
        </w:rPr>
        <w:t xml:space="preserve"> </w:t>
      </w:r>
      <w:r>
        <w:br/>
      </w:r>
      <w:r>
        <w:rPr>
          <w:rStyle w:val="NormalTok"/>
        </w:rPr>
        <w:t xml:space="preserve">  </w:t>
      </w:r>
      <w:proofErr w:type="spellStart"/>
      <w:r>
        <w:rPr>
          <w:rStyle w:val="FunctionTok"/>
        </w:rPr>
        <w:t>ggplot</w:t>
      </w:r>
      <w:proofErr w:type="spellEnd"/>
      <w:r>
        <w:rPr>
          <w:rStyle w:val="NormalTok"/>
        </w:rPr>
        <w:t>(</w:t>
      </w:r>
      <w:proofErr w:type="spellStart"/>
      <w:r>
        <w:rPr>
          <w:rStyle w:val="FunctionTok"/>
        </w:rPr>
        <w:t>aes</w:t>
      </w:r>
      <w:proofErr w:type="spellEnd"/>
      <w:r>
        <w:rPr>
          <w:rStyle w:val="NormalTok"/>
        </w:rPr>
        <w:t>(</w:t>
      </w:r>
      <w:r>
        <w:rPr>
          <w:rStyle w:val="AttributeTok"/>
        </w:rPr>
        <w:t>x=</w:t>
      </w:r>
      <w:r>
        <w:rPr>
          <w:rStyle w:val="NormalTok"/>
        </w:rPr>
        <w:t xml:space="preserve">Model, </w:t>
      </w:r>
      <w:r>
        <w:rPr>
          <w:rStyle w:val="AttributeTok"/>
        </w:rPr>
        <w:t>y=</w:t>
      </w:r>
      <w:r>
        <w:rPr>
          <w:rStyle w:val="NormalTok"/>
        </w:rPr>
        <w:t xml:space="preserve">Sensitivity, </w:t>
      </w:r>
      <w:r>
        <w:rPr>
          <w:rStyle w:val="AttributeTok"/>
        </w:rPr>
        <w:t>fill =</w:t>
      </w:r>
      <w:r>
        <w:rPr>
          <w:rStyle w:val="NormalTok"/>
        </w:rPr>
        <w:t xml:space="preserve"> Performance)) </w:t>
      </w:r>
      <w:r>
        <w:rPr>
          <w:rStyle w:val="SpecialCharTok"/>
        </w:rPr>
        <w:t>+</w:t>
      </w:r>
      <w:r>
        <w:rPr>
          <w:rStyle w:val="NormalTok"/>
        </w:rPr>
        <w:t xml:space="preserve"> </w:t>
      </w:r>
      <w:proofErr w:type="spellStart"/>
      <w:r>
        <w:rPr>
          <w:rStyle w:val="FunctionTok"/>
        </w:rPr>
        <w:t>geom_bar</w:t>
      </w:r>
      <w:proofErr w:type="spellEnd"/>
      <w:r>
        <w:rPr>
          <w:rStyle w:val="NormalTok"/>
        </w:rPr>
        <w:t>(</w:t>
      </w:r>
      <w:r>
        <w:rPr>
          <w:rStyle w:val="AttributeTok"/>
        </w:rPr>
        <w:t>stat =</w:t>
      </w:r>
      <w:r>
        <w:rPr>
          <w:rStyle w:val="NormalTok"/>
        </w:rPr>
        <w:t xml:space="preserve"> </w:t>
      </w:r>
      <w:r>
        <w:rPr>
          <w:rStyle w:val="StringTok"/>
        </w:rPr>
        <w:t>"identity"</w:t>
      </w:r>
      <w:r>
        <w:rPr>
          <w:rStyle w:val="NormalTok"/>
        </w:rPr>
        <w:t xml:space="preserve">) </w:t>
      </w:r>
      <w:r>
        <w:rPr>
          <w:rStyle w:val="SpecialCharTok"/>
        </w:rPr>
        <w:t>+</w:t>
      </w:r>
      <w:r>
        <w:rPr>
          <w:rStyle w:val="NormalTok"/>
        </w:rPr>
        <w:t xml:space="preserve"> </w:t>
      </w:r>
      <w:proofErr w:type="spellStart"/>
      <w:r>
        <w:rPr>
          <w:rStyle w:val="FunctionTok"/>
        </w:rPr>
        <w:t>coord_flip</w:t>
      </w:r>
      <w:proofErr w:type="spellEnd"/>
      <w:r>
        <w:rPr>
          <w:rStyle w:val="NormalTok"/>
        </w:rPr>
        <w:t xml:space="preserve">() </w:t>
      </w:r>
      <w:r>
        <w:rPr>
          <w:rStyle w:val="SpecialCharTok"/>
        </w:rPr>
        <w:t>+</w:t>
      </w:r>
      <w:r>
        <w:rPr>
          <w:rStyle w:val="NormalTok"/>
        </w:rPr>
        <w:t xml:space="preserve"> </w:t>
      </w:r>
      <w:proofErr w:type="spellStart"/>
      <w:r>
        <w:rPr>
          <w:rStyle w:val="FunctionTok"/>
        </w:rPr>
        <w:t>scale_fill_manual</w:t>
      </w:r>
      <w:proofErr w:type="spellEnd"/>
      <w:r>
        <w:rPr>
          <w:rStyle w:val="NormalTok"/>
        </w:rPr>
        <w:t>(</w:t>
      </w:r>
      <w:r>
        <w:rPr>
          <w:rStyle w:val="AttributeTok"/>
        </w:rPr>
        <w:t>values =</w:t>
      </w:r>
      <w:r>
        <w:rPr>
          <w:rStyle w:val="NormalTok"/>
        </w:rPr>
        <w:t xml:space="preserve"> </w:t>
      </w:r>
      <w:r>
        <w:rPr>
          <w:rStyle w:val="FunctionTok"/>
        </w:rPr>
        <w:t>c</w:t>
      </w:r>
      <w:r>
        <w:rPr>
          <w:rStyle w:val="NormalTok"/>
        </w:rPr>
        <w:t>(</w:t>
      </w:r>
      <w:r>
        <w:rPr>
          <w:rStyle w:val="StringTok"/>
        </w:rPr>
        <w:t>"Grey"</w:t>
      </w:r>
      <w:r>
        <w:rPr>
          <w:rStyle w:val="NormalTok"/>
        </w:rPr>
        <w:t xml:space="preserve">, </w:t>
      </w:r>
      <w:r>
        <w:rPr>
          <w:rStyle w:val="StringTok"/>
        </w:rPr>
        <w:t>"</w:t>
      </w:r>
      <w:proofErr w:type="spellStart"/>
      <w:r>
        <w:rPr>
          <w:rStyle w:val="StringTok"/>
        </w:rPr>
        <w:t>darkgreen</w:t>
      </w:r>
      <w:proofErr w:type="spellEnd"/>
      <w:r>
        <w:rPr>
          <w:rStyle w:val="StringTok"/>
        </w:rPr>
        <w:t>"</w:t>
      </w:r>
      <w:r>
        <w:rPr>
          <w:rStyle w:val="NormalTok"/>
        </w:rPr>
        <w:t>))</w:t>
      </w:r>
      <w:r>
        <w:br/>
      </w:r>
      <w:r>
        <w:rPr>
          <w:rStyle w:val="FunctionTok"/>
        </w:rPr>
        <w:t>plot</w:t>
      </w:r>
      <w:r>
        <w:rPr>
          <w:rStyle w:val="NormalTok"/>
        </w:rPr>
        <w:t>(</w:t>
      </w:r>
      <w:proofErr w:type="spellStart"/>
      <w:r>
        <w:rPr>
          <w:rStyle w:val="NormalTok"/>
        </w:rPr>
        <w:t>Plot_sens</w:t>
      </w:r>
      <w:proofErr w:type="spellEnd"/>
      <w:r>
        <w:rPr>
          <w:rStyle w:val="NormalTok"/>
        </w:rPr>
        <w:t>)</w:t>
      </w:r>
    </w:p>
    <w:p w14:paraId="4A721016" w14:textId="26E7E650" w:rsidR="00115C00" w:rsidRDefault="00115C00" w:rsidP="00115C00">
      <w:pPr>
        <w:pStyle w:val="FirstParagraph"/>
      </w:pPr>
      <w:r>
        <w:rPr>
          <w:noProof/>
        </w:rPr>
        <w:lastRenderedPageBreak/>
        <w:drawing>
          <wp:inline distT="0" distB="0" distL="0" distR="0" wp14:anchorId="2B7D924C" wp14:editId="6FDDB14E">
            <wp:extent cx="4617720" cy="3695700"/>
            <wp:effectExtent l="0" t="0" r="0" b="0"/>
            <wp:docPr id="32" name="Picture 3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Chart&#10;&#10;Description automatically generated"/>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4617720" cy="3695700"/>
                    </a:xfrm>
                    <a:prstGeom prst="rect">
                      <a:avLst/>
                    </a:prstGeom>
                    <a:noFill/>
                    <a:ln>
                      <a:noFill/>
                    </a:ln>
                  </pic:spPr>
                </pic:pic>
              </a:graphicData>
            </a:graphic>
          </wp:inline>
        </w:drawing>
      </w:r>
      <w:r>
        <w:t xml:space="preserve"> ## Side by side for paper</w:t>
      </w:r>
    </w:p>
    <w:p w14:paraId="14E000DA" w14:textId="77777777" w:rsidR="00115C00" w:rsidRDefault="00115C00" w:rsidP="00115C00">
      <w:pPr>
        <w:pStyle w:val="SourceCode"/>
      </w:pPr>
      <w:proofErr w:type="spellStart"/>
      <w:r>
        <w:rPr>
          <w:rStyle w:val="FunctionTok"/>
        </w:rPr>
        <w:t>grid.arrange</w:t>
      </w:r>
      <w:proofErr w:type="spellEnd"/>
      <w:r>
        <w:rPr>
          <w:rStyle w:val="NormalTok"/>
        </w:rPr>
        <w:t>(</w:t>
      </w:r>
      <w:proofErr w:type="spellStart"/>
      <w:r>
        <w:rPr>
          <w:rStyle w:val="NormalTok"/>
        </w:rPr>
        <w:t>Plot_acc</w:t>
      </w:r>
      <w:proofErr w:type="spellEnd"/>
      <w:r>
        <w:rPr>
          <w:rStyle w:val="NormalTok"/>
        </w:rPr>
        <w:t xml:space="preserve">, </w:t>
      </w:r>
      <w:proofErr w:type="spellStart"/>
      <w:r>
        <w:rPr>
          <w:rStyle w:val="NormalTok"/>
        </w:rPr>
        <w:t>Plot_sens</w:t>
      </w:r>
      <w:proofErr w:type="spellEnd"/>
      <w:r>
        <w:rPr>
          <w:rStyle w:val="NormalTok"/>
        </w:rPr>
        <w:t xml:space="preserve">, </w:t>
      </w:r>
      <w:proofErr w:type="spellStart"/>
      <w:r>
        <w:rPr>
          <w:rStyle w:val="AttributeTok"/>
        </w:rPr>
        <w:t>ncol</w:t>
      </w:r>
      <w:proofErr w:type="spellEnd"/>
      <w:r>
        <w:rPr>
          <w:rStyle w:val="AttributeTok"/>
        </w:rPr>
        <w:t xml:space="preserve"> =</w:t>
      </w:r>
      <w:r>
        <w:rPr>
          <w:rStyle w:val="NormalTok"/>
        </w:rPr>
        <w:t xml:space="preserve"> </w:t>
      </w:r>
      <w:r>
        <w:rPr>
          <w:rStyle w:val="DecValTok"/>
        </w:rPr>
        <w:t>2</w:t>
      </w:r>
      <w:r>
        <w:rPr>
          <w:rStyle w:val="NormalTok"/>
        </w:rPr>
        <w:t>)</w:t>
      </w:r>
    </w:p>
    <w:p w14:paraId="708D58E6" w14:textId="6AE979F1" w:rsidR="00115C00" w:rsidRDefault="00115C00" w:rsidP="00115C00">
      <w:pPr>
        <w:pStyle w:val="FirstParagraph"/>
      </w:pPr>
      <w:r>
        <w:rPr>
          <w:noProof/>
        </w:rPr>
        <w:drawing>
          <wp:inline distT="0" distB="0" distL="0" distR="0" wp14:anchorId="0B624428" wp14:editId="7AA6C53C">
            <wp:extent cx="4617720" cy="3695700"/>
            <wp:effectExtent l="0" t="0" r="0" b="0"/>
            <wp:docPr id="31" name="Picture 31" descr="Chart, waterfall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Chart, waterfall chart&#10;&#10;Description automatically generated"/>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4617720" cy="3695700"/>
                    </a:xfrm>
                    <a:prstGeom prst="rect">
                      <a:avLst/>
                    </a:prstGeom>
                    <a:noFill/>
                    <a:ln>
                      <a:noFill/>
                    </a:ln>
                  </pic:spPr>
                </pic:pic>
              </a:graphicData>
            </a:graphic>
          </wp:inline>
        </w:drawing>
      </w:r>
      <w:r>
        <w:t xml:space="preserve"> ## Specificity</w:t>
      </w:r>
    </w:p>
    <w:p w14:paraId="7998681C" w14:textId="77777777" w:rsidR="00115C00" w:rsidRDefault="00115C00" w:rsidP="00115C00">
      <w:pPr>
        <w:pStyle w:val="SourceCode"/>
      </w:pPr>
      <w:proofErr w:type="spellStart"/>
      <w:r>
        <w:rPr>
          <w:rStyle w:val="NormalTok"/>
        </w:rPr>
        <w:lastRenderedPageBreak/>
        <w:t>Model_comp</w:t>
      </w:r>
      <w:proofErr w:type="spellEnd"/>
      <w:r>
        <w:rPr>
          <w:rStyle w:val="NormalTok"/>
        </w:rPr>
        <w:t xml:space="preserve"> </w:t>
      </w:r>
      <w:r>
        <w:rPr>
          <w:rStyle w:val="SpecialCharTok"/>
        </w:rPr>
        <w:t>%&gt;%</w:t>
      </w:r>
      <w:r>
        <w:rPr>
          <w:rStyle w:val="NormalTok"/>
        </w:rPr>
        <w:t xml:space="preserve"> </w:t>
      </w:r>
      <w:r>
        <w:rPr>
          <w:rStyle w:val="FunctionTok"/>
        </w:rPr>
        <w:t>mutate</w:t>
      </w:r>
      <w:r>
        <w:rPr>
          <w:rStyle w:val="NormalTok"/>
        </w:rPr>
        <w:t>(</w:t>
      </w:r>
      <w:r>
        <w:rPr>
          <w:rStyle w:val="AttributeTok"/>
        </w:rPr>
        <w:t>Model =</w:t>
      </w:r>
      <w:r>
        <w:rPr>
          <w:rStyle w:val="NormalTok"/>
        </w:rPr>
        <w:t xml:space="preserve"> </w:t>
      </w:r>
      <w:proofErr w:type="spellStart"/>
      <w:r>
        <w:rPr>
          <w:rStyle w:val="FunctionTok"/>
        </w:rPr>
        <w:t>fct_reorder</w:t>
      </w:r>
      <w:proofErr w:type="spellEnd"/>
      <w:r>
        <w:rPr>
          <w:rStyle w:val="NormalTok"/>
        </w:rPr>
        <w:t xml:space="preserve">(Model, </w:t>
      </w:r>
      <w:r>
        <w:rPr>
          <w:rStyle w:val="FunctionTok"/>
        </w:rPr>
        <w:t>desc</w:t>
      </w:r>
      <w:r>
        <w:rPr>
          <w:rStyle w:val="NormalTok"/>
        </w:rPr>
        <w:t xml:space="preserve">(Specificity))) </w:t>
      </w:r>
      <w:r>
        <w:rPr>
          <w:rStyle w:val="SpecialCharTok"/>
        </w:rPr>
        <w:t>%&gt;%</w:t>
      </w:r>
      <w:r>
        <w:rPr>
          <w:rStyle w:val="NormalTok"/>
        </w:rPr>
        <w:t xml:space="preserve"> </w:t>
      </w:r>
      <w:r>
        <w:rPr>
          <w:rStyle w:val="FunctionTok"/>
        </w:rPr>
        <w:t>mutate</w:t>
      </w:r>
      <w:r>
        <w:rPr>
          <w:rStyle w:val="NormalTok"/>
        </w:rPr>
        <w:t>(</w:t>
      </w:r>
      <w:r>
        <w:rPr>
          <w:rStyle w:val="AttributeTok"/>
        </w:rPr>
        <w:t>Performance =</w:t>
      </w:r>
      <w:r>
        <w:rPr>
          <w:rStyle w:val="NormalTok"/>
        </w:rPr>
        <w:t xml:space="preserve"> </w:t>
      </w:r>
      <w:proofErr w:type="spellStart"/>
      <w:r>
        <w:rPr>
          <w:rStyle w:val="FunctionTok"/>
        </w:rPr>
        <w:t>ifelse</w:t>
      </w:r>
      <w:proofErr w:type="spellEnd"/>
      <w:r>
        <w:rPr>
          <w:rStyle w:val="NormalTok"/>
        </w:rPr>
        <w:t>(</w:t>
      </w:r>
      <w:proofErr w:type="spellStart"/>
      <w:r>
        <w:rPr>
          <w:rStyle w:val="NormalTok"/>
        </w:rPr>
        <w:t>Model_comp</w:t>
      </w:r>
      <w:r>
        <w:rPr>
          <w:rStyle w:val="SpecialCharTok"/>
        </w:rPr>
        <w:t>$</w:t>
      </w:r>
      <w:r>
        <w:rPr>
          <w:rStyle w:val="NormalTok"/>
        </w:rPr>
        <w:t>Specificity</w:t>
      </w:r>
      <w:proofErr w:type="spellEnd"/>
      <w:r>
        <w:rPr>
          <w:rStyle w:val="NormalTok"/>
        </w:rPr>
        <w:t xml:space="preserve"> </w:t>
      </w:r>
      <w:r>
        <w:rPr>
          <w:rStyle w:val="SpecialCharTok"/>
        </w:rPr>
        <w:t>==</w:t>
      </w:r>
      <w:r>
        <w:rPr>
          <w:rStyle w:val="NormalTok"/>
        </w:rPr>
        <w:t xml:space="preserve"> </w:t>
      </w:r>
      <w:proofErr w:type="spellStart"/>
      <w:r>
        <w:rPr>
          <w:rStyle w:val="NormalTok"/>
        </w:rPr>
        <w:t>Specificity_base</w:t>
      </w:r>
      <w:proofErr w:type="spellEnd"/>
      <w:r>
        <w:rPr>
          <w:rStyle w:val="NormalTok"/>
        </w:rPr>
        <w:t xml:space="preserve">, </w:t>
      </w:r>
      <w:r>
        <w:rPr>
          <w:rStyle w:val="StringTok"/>
        </w:rPr>
        <w:t>"Baseline"</w:t>
      </w:r>
      <w:r>
        <w:rPr>
          <w:rStyle w:val="NormalTok"/>
        </w:rPr>
        <w:t xml:space="preserve">, </w:t>
      </w:r>
      <w:proofErr w:type="spellStart"/>
      <w:r>
        <w:rPr>
          <w:rStyle w:val="FunctionTok"/>
        </w:rPr>
        <w:t>ifelse</w:t>
      </w:r>
      <w:proofErr w:type="spellEnd"/>
      <w:r>
        <w:rPr>
          <w:rStyle w:val="NormalTok"/>
        </w:rPr>
        <w:t>(</w:t>
      </w:r>
      <w:proofErr w:type="spellStart"/>
      <w:r>
        <w:rPr>
          <w:rStyle w:val="NormalTok"/>
        </w:rPr>
        <w:t>Model_comp</w:t>
      </w:r>
      <w:r>
        <w:rPr>
          <w:rStyle w:val="SpecialCharTok"/>
        </w:rPr>
        <w:t>$</w:t>
      </w:r>
      <w:r>
        <w:rPr>
          <w:rStyle w:val="NormalTok"/>
        </w:rPr>
        <w:t>Specificity</w:t>
      </w:r>
      <w:proofErr w:type="spellEnd"/>
      <w:r>
        <w:rPr>
          <w:rStyle w:val="NormalTok"/>
        </w:rPr>
        <w:t xml:space="preserve"> </w:t>
      </w:r>
      <w:r>
        <w:rPr>
          <w:rStyle w:val="SpecialCharTok"/>
        </w:rPr>
        <w:t>&lt;</w:t>
      </w:r>
      <w:r>
        <w:rPr>
          <w:rStyle w:val="NormalTok"/>
        </w:rPr>
        <w:t xml:space="preserve"> </w:t>
      </w:r>
      <w:proofErr w:type="spellStart"/>
      <w:r>
        <w:rPr>
          <w:rStyle w:val="NormalTok"/>
        </w:rPr>
        <w:t>Specificity_base</w:t>
      </w:r>
      <w:proofErr w:type="spellEnd"/>
      <w:r>
        <w:rPr>
          <w:rStyle w:val="NormalTok"/>
        </w:rPr>
        <w:t xml:space="preserve">, </w:t>
      </w:r>
      <w:r>
        <w:rPr>
          <w:rStyle w:val="StringTok"/>
        </w:rPr>
        <w:t>"Worse"</w:t>
      </w:r>
      <w:r>
        <w:rPr>
          <w:rStyle w:val="NormalTok"/>
        </w:rPr>
        <w:t xml:space="preserve">, </w:t>
      </w:r>
      <w:r>
        <w:rPr>
          <w:rStyle w:val="StringTok"/>
        </w:rPr>
        <w:t>"Better"</w:t>
      </w:r>
      <w:r>
        <w:rPr>
          <w:rStyle w:val="NormalTok"/>
        </w:rPr>
        <w:t xml:space="preserve">))) </w:t>
      </w:r>
      <w:r>
        <w:rPr>
          <w:rStyle w:val="SpecialCharTok"/>
        </w:rPr>
        <w:t>%&gt;%</w:t>
      </w:r>
      <w:r>
        <w:rPr>
          <w:rStyle w:val="NormalTok"/>
        </w:rPr>
        <w:t xml:space="preserve"> </w:t>
      </w:r>
      <w:r>
        <w:br/>
      </w:r>
      <w:r>
        <w:rPr>
          <w:rStyle w:val="NormalTok"/>
        </w:rPr>
        <w:t xml:space="preserve">  </w:t>
      </w:r>
      <w:proofErr w:type="spellStart"/>
      <w:r>
        <w:rPr>
          <w:rStyle w:val="FunctionTok"/>
        </w:rPr>
        <w:t>ggplot</w:t>
      </w:r>
      <w:proofErr w:type="spellEnd"/>
      <w:r>
        <w:rPr>
          <w:rStyle w:val="NormalTok"/>
        </w:rPr>
        <w:t>(</w:t>
      </w:r>
      <w:proofErr w:type="spellStart"/>
      <w:r>
        <w:rPr>
          <w:rStyle w:val="FunctionTok"/>
        </w:rPr>
        <w:t>aes</w:t>
      </w:r>
      <w:proofErr w:type="spellEnd"/>
      <w:r>
        <w:rPr>
          <w:rStyle w:val="NormalTok"/>
        </w:rPr>
        <w:t>(</w:t>
      </w:r>
      <w:r>
        <w:rPr>
          <w:rStyle w:val="AttributeTok"/>
        </w:rPr>
        <w:t>x=</w:t>
      </w:r>
      <w:r>
        <w:rPr>
          <w:rStyle w:val="NormalTok"/>
        </w:rPr>
        <w:t xml:space="preserve">Model, </w:t>
      </w:r>
      <w:r>
        <w:rPr>
          <w:rStyle w:val="AttributeTok"/>
        </w:rPr>
        <w:t>y=</w:t>
      </w:r>
      <w:r>
        <w:rPr>
          <w:rStyle w:val="NormalTok"/>
        </w:rPr>
        <w:t xml:space="preserve">Specificity, </w:t>
      </w:r>
      <w:r>
        <w:rPr>
          <w:rStyle w:val="AttributeTok"/>
        </w:rPr>
        <w:t>fill =</w:t>
      </w:r>
      <w:r>
        <w:rPr>
          <w:rStyle w:val="NormalTok"/>
        </w:rPr>
        <w:t xml:space="preserve"> Performance)) </w:t>
      </w:r>
      <w:r>
        <w:rPr>
          <w:rStyle w:val="SpecialCharTok"/>
        </w:rPr>
        <w:t>+</w:t>
      </w:r>
      <w:r>
        <w:rPr>
          <w:rStyle w:val="NormalTok"/>
        </w:rPr>
        <w:t xml:space="preserve"> </w:t>
      </w:r>
      <w:proofErr w:type="spellStart"/>
      <w:r>
        <w:rPr>
          <w:rStyle w:val="FunctionTok"/>
        </w:rPr>
        <w:t>geom_bar</w:t>
      </w:r>
      <w:proofErr w:type="spellEnd"/>
      <w:r>
        <w:rPr>
          <w:rStyle w:val="NormalTok"/>
        </w:rPr>
        <w:t>(</w:t>
      </w:r>
      <w:r>
        <w:rPr>
          <w:rStyle w:val="AttributeTok"/>
        </w:rPr>
        <w:t>stat =</w:t>
      </w:r>
      <w:r>
        <w:rPr>
          <w:rStyle w:val="NormalTok"/>
        </w:rPr>
        <w:t xml:space="preserve"> </w:t>
      </w:r>
      <w:r>
        <w:rPr>
          <w:rStyle w:val="StringTok"/>
        </w:rPr>
        <w:t>"identity"</w:t>
      </w:r>
      <w:r>
        <w:rPr>
          <w:rStyle w:val="NormalTok"/>
        </w:rPr>
        <w:t xml:space="preserve">) </w:t>
      </w:r>
      <w:r>
        <w:rPr>
          <w:rStyle w:val="SpecialCharTok"/>
        </w:rPr>
        <w:t>+</w:t>
      </w:r>
      <w:r>
        <w:rPr>
          <w:rStyle w:val="NormalTok"/>
        </w:rPr>
        <w:t xml:space="preserve"> </w:t>
      </w:r>
      <w:proofErr w:type="spellStart"/>
      <w:r>
        <w:rPr>
          <w:rStyle w:val="FunctionTok"/>
        </w:rPr>
        <w:t>coord_flip</w:t>
      </w:r>
      <w:proofErr w:type="spellEnd"/>
      <w:r>
        <w:rPr>
          <w:rStyle w:val="NormalTok"/>
        </w:rPr>
        <w:t xml:space="preserve">() </w:t>
      </w:r>
      <w:r>
        <w:rPr>
          <w:rStyle w:val="SpecialCharTok"/>
        </w:rPr>
        <w:t>+</w:t>
      </w:r>
      <w:r>
        <w:rPr>
          <w:rStyle w:val="NormalTok"/>
        </w:rPr>
        <w:t xml:space="preserve"> </w:t>
      </w:r>
      <w:proofErr w:type="spellStart"/>
      <w:r>
        <w:rPr>
          <w:rStyle w:val="FunctionTok"/>
        </w:rPr>
        <w:t>scale_fill_manual</w:t>
      </w:r>
      <w:proofErr w:type="spellEnd"/>
      <w:r>
        <w:rPr>
          <w:rStyle w:val="NormalTok"/>
        </w:rPr>
        <w:t>(</w:t>
      </w:r>
      <w:r>
        <w:rPr>
          <w:rStyle w:val="AttributeTok"/>
        </w:rPr>
        <w:t>values =</w:t>
      </w:r>
      <w:r>
        <w:rPr>
          <w:rStyle w:val="NormalTok"/>
        </w:rPr>
        <w:t xml:space="preserve"> </w:t>
      </w:r>
      <w:r>
        <w:rPr>
          <w:rStyle w:val="FunctionTok"/>
        </w:rPr>
        <w:t>c</w:t>
      </w:r>
      <w:r>
        <w:rPr>
          <w:rStyle w:val="NormalTok"/>
        </w:rPr>
        <w:t>(</w:t>
      </w:r>
      <w:r>
        <w:rPr>
          <w:rStyle w:val="StringTok"/>
        </w:rPr>
        <w:t>"Grey"</w:t>
      </w:r>
      <w:r>
        <w:rPr>
          <w:rStyle w:val="NormalTok"/>
        </w:rPr>
        <w:t xml:space="preserve">, </w:t>
      </w:r>
      <w:r>
        <w:rPr>
          <w:rStyle w:val="StringTok"/>
        </w:rPr>
        <w:t>"#c12503"</w:t>
      </w:r>
      <w:r>
        <w:rPr>
          <w:rStyle w:val="NormalTok"/>
        </w:rPr>
        <w:t>))</w:t>
      </w:r>
    </w:p>
    <w:p w14:paraId="66DF046A" w14:textId="22DB796C" w:rsidR="00115C00" w:rsidRDefault="00115C00" w:rsidP="00115C00">
      <w:pPr>
        <w:pStyle w:val="FirstParagraph"/>
      </w:pPr>
      <w:r>
        <w:rPr>
          <w:noProof/>
        </w:rPr>
        <w:drawing>
          <wp:inline distT="0" distB="0" distL="0" distR="0" wp14:anchorId="53DD5E23" wp14:editId="3C730033">
            <wp:extent cx="4617720" cy="3695700"/>
            <wp:effectExtent l="0" t="0" r="0" b="0"/>
            <wp:docPr id="30" name="Picture 30"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Chart&#10;&#10;Description automatically generated"/>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4617720" cy="3695700"/>
                    </a:xfrm>
                    <a:prstGeom prst="rect">
                      <a:avLst/>
                    </a:prstGeom>
                    <a:noFill/>
                    <a:ln>
                      <a:noFill/>
                    </a:ln>
                  </pic:spPr>
                </pic:pic>
              </a:graphicData>
            </a:graphic>
          </wp:inline>
        </w:drawing>
      </w:r>
    </w:p>
    <w:p w14:paraId="14B9354C" w14:textId="77777777" w:rsidR="00115C00" w:rsidRDefault="00115C00" w:rsidP="00115C00">
      <w:pPr>
        <w:pStyle w:val="Heading2"/>
      </w:pPr>
      <w:bookmarkStart w:id="64" w:name="precision"/>
      <w:bookmarkEnd w:id="63"/>
      <w:r>
        <w:t>Precision</w:t>
      </w:r>
    </w:p>
    <w:p w14:paraId="203E4F78" w14:textId="77777777" w:rsidR="00115C00" w:rsidRDefault="00115C00" w:rsidP="00115C00">
      <w:pPr>
        <w:pStyle w:val="SourceCode"/>
      </w:pPr>
      <w:proofErr w:type="spellStart"/>
      <w:r>
        <w:rPr>
          <w:rStyle w:val="NormalTok"/>
        </w:rPr>
        <w:t>Model_comp</w:t>
      </w:r>
      <w:proofErr w:type="spellEnd"/>
      <w:r>
        <w:rPr>
          <w:rStyle w:val="NormalTok"/>
        </w:rPr>
        <w:t xml:space="preserve"> </w:t>
      </w:r>
      <w:r>
        <w:rPr>
          <w:rStyle w:val="SpecialCharTok"/>
        </w:rPr>
        <w:t>%&gt;%</w:t>
      </w:r>
      <w:r>
        <w:rPr>
          <w:rStyle w:val="NormalTok"/>
        </w:rPr>
        <w:t xml:space="preserve"> </w:t>
      </w:r>
      <w:r>
        <w:rPr>
          <w:rStyle w:val="FunctionTok"/>
        </w:rPr>
        <w:t>mutate</w:t>
      </w:r>
      <w:r>
        <w:rPr>
          <w:rStyle w:val="NormalTok"/>
        </w:rPr>
        <w:t>(</w:t>
      </w:r>
      <w:r>
        <w:rPr>
          <w:rStyle w:val="AttributeTok"/>
        </w:rPr>
        <w:t>Model =</w:t>
      </w:r>
      <w:r>
        <w:rPr>
          <w:rStyle w:val="NormalTok"/>
        </w:rPr>
        <w:t xml:space="preserve"> </w:t>
      </w:r>
      <w:proofErr w:type="spellStart"/>
      <w:r>
        <w:rPr>
          <w:rStyle w:val="FunctionTok"/>
        </w:rPr>
        <w:t>fct_reorder</w:t>
      </w:r>
      <w:proofErr w:type="spellEnd"/>
      <w:r>
        <w:rPr>
          <w:rStyle w:val="NormalTok"/>
        </w:rPr>
        <w:t xml:space="preserve">(Model, </w:t>
      </w:r>
      <w:r>
        <w:rPr>
          <w:rStyle w:val="FunctionTok"/>
        </w:rPr>
        <w:t>desc</w:t>
      </w:r>
      <w:r>
        <w:rPr>
          <w:rStyle w:val="NormalTok"/>
        </w:rPr>
        <w:t xml:space="preserve">(Precision))) </w:t>
      </w:r>
      <w:r>
        <w:rPr>
          <w:rStyle w:val="SpecialCharTok"/>
        </w:rPr>
        <w:t>%&gt;%</w:t>
      </w:r>
      <w:r>
        <w:rPr>
          <w:rStyle w:val="NormalTok"/>
        </w:rPr>
        <w:t xml:space="preserve"> </w:t>
      </w:r>
      <w:r>
        <w:rPr>
          <w:rStyle w:val="FunctionTok"/>
        </w:rPr>
        <w:t>mutate</w:t>
      </w:r>
      <w:r>
        <w:rPr>
          <w:rStyle w:val="NormalTok"/>
        </w:rPr>
        <w:t>(</w:t>
      </w:r>
      <w:r>
        <w:rPr>
          <w:rStyle w:val="AttributeTok"/>
        </w:rPr>
        <w:t>Performance =</w:t>
      </w:r>
      <w:r>
        <w:rPr>
          <w:rStyle w:val="NormalTok"/>
        </w:rPr>
        <w:t xml:space="preserve"> </w:t>
      </w:r>
      <w:proofErr w:type="spellStart"/>
      <w:r>
        <w:rPr>
          <w:rStyle w:val="FunctionTok"/>
        </w:rPr>
        <w:t>ifelse</w:t>
      </w:r>
      <w:proofErr w:type="spellEnd"/>
      <w:r>
        <w:rPr>
          <w:rStyle w:val="NormalTok"/>
        </w:rPr>
        <w:t>(</w:t>
      </w:r>
      <w:proofErr w:type="spellStart"/>
      <w:r>
        <w:rPr>
          <w:rStyle w:val="NormalTok"/>
        </w:rPr>
        <w:t>Model_comp</w:t>
      </w:r>
      <w:r>
        <w:rPr>
          <w:rStyle w:val="SpecialCharTok"/>
        </w:rPr>
        <w:t>$</w:t>
      </w:r>
      <w:r>
        <w:rPr>
          <w:rStyle w:val="NormalTok"/>
        </w:rPr>
        <w:t>Precision</w:t>
      </w:r>
      <w:proofErr w:type="spellEnd"/>
      <w:r>
        <w:rPr>
          <w:rStyle w:val="NormalTok"/>
        </w:rPr>
        <w:t xml:space="preserve"> </w:t>
      </w:r>
      <w:r>
        <w:rPr>
          <w:rStyle w:val="SpecialCharTok"/>
        </w:rPr>
        <w:t>==</w:t>
      </w:r>
      <w:r>
        <w:rPr>
          <w:rStyle w:val="NormalTok"/>
        </w:rPr>
        <w:t xml:space="preserve"> </w:t>
      </w:r>
      <w:r>
        <w:rPr>
          <w:rStyle w:val="DecValTok"/>
        </w:rPr>
        <w:t>0</w:t>
      </w:r>
      <w:r>
        <w:rPr>
          <w:rStyle w:val="NormalTok"/>
        </w:rPr>
        <w:t xml:space="preserve">, </w:t>
      </w:r>
      <w:r>
        <w:rPr>
          <w:rStyle w:val="StringTok"/>
        </w:rPr>
        <w:t>"Baseline"</w:t>
      </w:r>
      <w:r>
        <w:rPr>
          <w:rStyle w:val="NormalTok"/>
        </w:rPr>
        <w:t xml:space="preserve">, </w:t>
      </w:r>
      <w:proofErr w:type="spellStart"/>
      <w:r>
        <w:rPr>
          <w:rStyle w:val="FunctionTok"/>
        </w:rPr>
        <w:t>ifelse</w:t>
      </w:r>
      <w:proofErr w:type="spellEnd"/>
      <w:r>
        <w:rPr>
          <w:rStyle w:val="NormalTok"/>
        </w:rPr>
        <w:t>(</w:t>
      </w:r>
      <w:proofErr w:type="spellStart"/>
      <w:r>
        <w:rPr>
          <w:rStyle w:val="NormalTok"/>
        </w:rPr>
        <w:t>Model_comp</w:t>
      </w:r>
      <w:r>
        <w:rPr>
          <w:rStyle w:val="SpecialCharTok"/>
        </w:rPr>
        <w:t>$</w:t>
      </w:r>
      <w:r>
        <w:rPr>
          <w:rStyle w:val="NormalTok"/>
        </w:rPr>
        <w:t>Precision</w:t>
      </w:r>
      <w:proofErr w:type="spellEnd"/>
      <w:r>
        <w:rPr>
          <w:rStyle w:val="NormalTok"/>
        </w:rPr>
        <w:t xml:space="preserve"> </w:t>
      </w:r>
      <w:r>
        <w:rPr>
          <w:rStyle w:val="SpecialCharTok"/>
        </w:rPr>
        <w:t>&lt;</w:t>
      </w:r>
      <w:r>
        <w:rPr>
          <w:rStyle w:val="NormalTok"/>
        </w:rPr>
        <w:t xml:space="preserve"> </w:t>
      </w:r>
      <w:r>
        <w:rPr>
          <w:rStyle w:val="DecValTok"/>
        </w:rPr>
        <w:t>0</w:t>
      </w:r>
      <w:r>
        <w:rPr>
          <w:rStyle w:val="NormalTok"/>
        </w:rPr>
        <w:t xml:space="preserve">, </w:t>
      </w:r>
      <w:r>
        <w:rPr>
          <w:rStyle w:val="StringTok"/>
        </w:rPr>
        <w:t>"Worse"</w:t>
      </w:r>
      <w:r>
        <w:rPr>
          <w:rStyle w:val="NormalTok"/>
        </w:rPr>
        <w:t xml:space="preserve">, </w:t>
      </w:r>
      <w:r>
        <w:rPr>
          <w:rStyle w:val="StringTok"/>
        </w:rPr>
        <w:t>"Better"</w:t>
      </w:r>
      <w:r>
        <w:rPr>
          <w:rStyle w:val="NormalTok"/>
        </w:rPr>
        <w:t xml:space="preserve">))) </w:t>
      </w:r>
      <w:r>
        <w:rPr>
          <w:rStyle w:val="SpecialCharTok"/>
        </w:rPr>
        <w:t>%&gt;%</w:t>
      </w:r>
      <w:r>
        <w:rPr>
          <w:rStyle w:val="NormalTok"/>
        </w:rPr>
        <w:t xml:space="preserve"> </w:t>
      </w:r>
      <w:proofErr w:type="spellStart"/>
      <w:r>
        <w:rPr>
          <w:rStyle w:val="FunctionTok"/>
        </w:rPr>
        <w:t>ggplot</w:t>
      </w:r>
      <w:proofErr w:type="spellEnd"/>
      <w:r>
        <w:rPr>
          <w:rStyle w:val="NormalTok"/>
        </w:rPr>
        <w:t>(</w:t>
      </w:r>
      <w:proofErr w:type="spellStart"/>
      <w:r>
        <w:rPr>
          <w:rStyle w:val="FunctionTok"/>
        </w:rPr>
        <w:t>aes</w:t>
      </w:r>
      <w:proofErr w:type="spellEnd"/>
      <w:r>
        <w:rPr>
          <w:rStyle w:val="NormalTok"/>
        </w:rPr>
        <w:t>(</w:t>
      </w:r>
      <w:r>
        <w:rPr>
          <w:rStyle w:val="AttributeTok"/>
        </w:rPr>
        <w:t>x=</w:t>
      </w:r>
      <w:r>
        <w:rPr>
          <w:rStyle w:val="NormalTok"/>
        </w:rPr>
        <w:t xml:space="preserve">Model, </w:t>
      </w:r>
      <w:r>
        <w:rPr>
          <w:rStyle w:val="AttributeTok"/>
        </w:rPr>
        <w:t>y=</w:t>
      </w:r>
      <w:r>
        <w:rPr>
          <w:rStyle w:val="NormalTok"/>
        </w:rPr>
        <w:t xml:space="preserve">Precision, </w:t>
      </w:r>
      <w:r>
        <w:rPr>
          <w:rStyle w:val="AttributeTok"/>
        </w:rPr>
        <w:t>fill =</w:t>
      </w:r>
      <w:r>
        <w:rPr>
          <w:rStyle w:val="NormalTok"/>
        </w:rPr>
        <w:t xml:space="preserve"> Performance)) </w:t>
      </w:r>
      <w:r>
        <w:rPr>
          <w:rStyle w:val="SpecialCharTok"/>
        </w:rPr>
        <w:t>+</w:t>
      </w:r>
      <w:r>
        <w:rPr>
          <w:rStyle w:val="NormalTok"/>
        </w:rPr>
        <w:t xml:space="preserve"> </w:t>
      </w:r>
      <w:proofErr w:type="spellStart"/>
      <w:r>
        <w:rPr>
          <w:rStyle w:val="FunctionTok"/>
        </w:rPr>
        <w:t>geom_bar</w:t>
      </w:r>
      <w:proofErr w:type="spellEnd"/>
      <w:r>
        <w:rPr>
          <w:rStyle w:val="NormalTok"/>
        </w:rPr>
        <w:t>(</w:t>
      </w:r>
      <w:r>
        <w:rPr>
          <w:rStyle w:val="AttributeTok"/>
        </w:rPr>
        <w:t>stat =</w:t>
      </w:r>
      <w:r>
        <w:rPr>
          <w:rStyle w:val="NormalTok"/>
        </w:rPr>
        <w:t xml:space="preserve"> </w:t>
      </w:r>
      <w:r>
        <w:rPr>
          <w:rStyle w:val="StringTok"/>
        </w:rPr>
        <w:t>"identity"</w:t>
      </w:r>
      <w:r>
        <w:rPr>
          <w:rStyle w:val="NormalTok"/>
        </w:rPr>
        <w:t xml:space="preserve">) </w:t>
      </w:r>
      <w:r>
        <w:rPr>
          <w:rStyle w:val="SpecialCharTok"/>
        </w:rPr>
        <w:t>+</w:t>
      </w:r>
      <w:r>
        <w:rPr>
          <w:rStyle w:val="NormalTok"/>
        </w:rPr>
        <w:t xml:space="preserve"> </w:t>
      </w:r>
      <w:proofErr w:type="spellStart"/>
      <w:r>
        <w:rPr>
          <w:rStyle w:val="FunctionTok"/>
        </w:rPr>
        <w:t>coord_flip</w:t>
      </w:r>
      <w:proofErr w:type="spellEnd"/>
      <w:r>
        <w:rPr>
          <w:rStyle w:val="NormalTok"/>
        </w:rPr>
        <w:t xml:space="preserve">() </w:t>
      </w:r>
      <w:r>
        <w:rPr>
          <w:rStyle w:val="SpecialCharTok"/>
        </w:rPr>
        <w:t>+</w:t>
      </w:r>
      <w:r>
        <w:rPr>
          <w:rStyle w:val="NormalTok"/>
        </w:rPr>
        <w:t xml:space="preserve"> </w:t>
      </w:r>
      <w:proofErr w:type="spellStart"/>
      <w:r>
        <w:rPr>
          <w:rStyle w:val="FunctionTok"/>
        </w:rPr>
        <w:t>scale_fill_manual</w:t>
      </w:r>
      <w:proofErr w:type="spellEnd"/>
      <w:r>
        <w:rPr>
          <w:rStyle w:val="NormalTok"/>
        </w:rPr>
        <w:t>(</w:t>
      </w:r>
      <w:r>
        <w:rPr>
          <w:rStyle w:val="AttributeTok"/>
        </w:rPr>
        <w:t>values =</w:t>
      </w:r>
      <w:r>
        <w:rPr>
          <w:rStyle w:val="NormalTok"/>
        </w:rPr>
        <w:t xml:space="preserve"> </w:t>
      </w:r>
      <w:r>
        <w:rPr>
          <w:rStyle w:val="FunctionTok"/>
        </w:rPr>
        <w:t>c</w:t>
      </w:r>
      <w:r>
        <w:rPr>
          <w:rStyle w:val="NormalTok"/>
        </w:rPr>
        <w:t>(</w:t>
      </w:r>
      <w:r>
        <w:rPr>
          <w:rStyle w:val="StringTok"/>
        </w:rPr>
        <w:t>"Grey"</w:t>
      </w:r>
      <w:r>
        <w:rPr>
          <w:rStyle w:val="NormalTok"/>
        </w:rPr>
        <w:t xml:space="preserve">, </w:t>
      </w:r>
      <w:r>
        <w:rPr>
          <w:rStyle w:val="StringTok"/>
        </w:rPr>
        <w:t>"</w:t>
      </w:r>
      <w:proofErr w:type="spellStart"/>
      <w:r>
        <w:rPr>
          <w:rStyle w:val="StringTok"/>
        </w:rPr>
        <w:t>darkgreen</w:t>
      </w:r>
      <w:proofErr w:type="spellEnd"/>
      <w:r>
        <w:rPr>
          <w:rStyle w:val="StringTok"/>
        </w:rPr>
        <w:t>"</w:t>
      </w:r>
      <w:r>
        <w:rPr>
          <w:rStyle w:val="NormalTok"/>
        </w:rPr>
        <w:t>))</w:t>
      </w:r>
    </w:p>
    <w:p w14:paraId="117B848A" w14:textId="1C45BEDF" w:rsidR="00115C00" w:rsidRDefault="00115C00" w:rsidP="00115C00">
      <w:pPr>
        <w:pStyle w:val="FirstParagraph"/>
      </w:pPr>
      <w:r>
        <w:rPr>
          <w:noProof/>
        </w:rPr>
        <w:lastRenderedPageBreak/>
        <w:drawing>
          <wp:inline distT="0" distB="0" distL="0" distR="0" wp14:anchorId="6E7159FA" wp14:editId="58DC7372">
            <wp:extent cx="4617720" cy="3695700"/>
            <wp:effectExtent l="0" t="0" r="0" b="0"/>
            <wp:docPr id="29" name="Picture 29"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Chart&#10;&#10;Description automatically generated"/>
                    <pic:cNvPicPr>
                      <a:picLocks noChangeAspect="1" noChangeArrowheads="1"/>
                    </pic:cNvPicPr>
                  </pic:nvPicPr>
                  <pic:blipFill>
                    <a:blip r:embed="rId64">
                      <a:extLst>
                        <a:ext uri="{28A0092B-C50C-407E-A947-70E740481C1C}">
                          <a14:useLocalDpi xmlns:a14="http://schemas.microsoft.com/office/drawing/2010/main" val="0"/>
                        </a:ext>
                      </a:extLst>
                    </a:blip>
                    <a:srcRect/>
                    <a:stretch>
                      <a:fillRect/>
                    </a:stretch>
                  </pic:blipFill>
                  <pic:spPr bwMode="auto">
                    <a:xfrm>
                      <a:off x="0" y="0"/>
                      <a:ext cx="4617720" cy="3695700"/>
                    </a:xfrm>
                    <a:prstGeom prst="rect">
                      <a:avLst/>
                    </a:prstGeom>
                    <a:noFill/>
                    <a:ln>
                      <a:noFill/>
                    </a:ln>
                  </pic:spPr>
                </pic:pic>
              </a:graphicData>
            </a:graphic>
          </wp:inline>
        </w:drawing>
      </w:r>
    </w:p>
    <w:p w14:paraId="4A9862B8" w14:textId="77777777" w:rsidR="00115C00" w:rsidRDefault="00115C00" w:rsidP="00115C00">
      <w:pPr>
        <w:pStyle w:val="Heading2"/>
      </w:pPr>
      <w:bookmarkStart w:id="65" w:name="f1"/>
      <w:bookmarkEnd w:id="64"/>
      <w:r>
        <w:t>F1</w:t>
      </w:r>
    </w:p>
    <w:p w14:paraId="53101CB6" w14:textId="77777777" w:rsidR="00115C00" w:rsidRDefault="00115C00" w:rsidP="00115C00">
      <w:pPr>
        <w:pStyle w:val="SourceCode"/>
      </w:pPr>
      <w:proofErr w:type="spellStart"/>
      <w:r>
        <w:rPr>
          <w:rStyle w:val="NormalTok"/>
        </w:rPr>
        <w:t>Model_comp</w:t>
      </w:r>
      <w:proofErr w:type="spellEnd"/>
      <w:r>
        <w:rPr>
          <w:rStyle w:val="NormalTok"/>
        </w:rPr>
        <w:t xml:space="preserve"> </w:t>
      </w:r>
      <w:r>
        <w:rPr>
          <w:rStyle w:val="SpecialCharTok"/>
        </w:rPr>
        <w:t>%&gt;%</w:t>
      </w:r>
      <w:r>
        <w:rPr>
          <w:rStyle w:val="NormalTok"/>
        </w:rPr>
        <w:t xml:space="preserve"> </w:t>
      </w:r>
      <w:r>
        <w:rPr>
          <w:rStyle w:val="FunctionTok"/>
        </w:rPr>
        <w:t>mutate</w:t>
      </w:r>
      <w:r>
        <w:rPr>
          <w:rStyle w:val="NormalTok"/>
        </w:rPr>
        <w:t>(</w:t>
      </w:r>
      <w:r>
        <w:rPr>
          <w:rStyle w:val="AttributeTok"/>
        </w:rPr>
        <w:t>Model =</w:t>
      </w:r>
      <w:r>
        <w:rPr>
          <w:rStyle w:val="NormalTok"/>
        </w:rPr>
        <w:t xml:space="preserve"> </w:t>
      </w:r>
      <w:proofErr w:type="spellStart"/>
      <w:r>
        <w:rPr>
          <w:rStyle w:val="FunctionTok"/>
        </w:rPr>
        <w:t>fct_reorder</w:t>
      </w:r>
      <w:proofErr w:type="spellEnd"/>
      <w:r>
        <w:rPr>
          <w:rStyle w:val="NormalTok"/>
        </w:rPr>
        <w:t xml:space="preserve">(Model, </w:t>
      </w:r>
      <w:r>
        <w:rPr>
          <w:rStyle w:val="FunctionTok"/>
        </w:rPr>
        <w:t>desc</w:t>
      </w:r>
      <w:r>
        <w:rPr>
          <w:rStyle w:val="NormalTok"/>
        </w:rPr>
        <w:t xml:space="preserve">(F1))) </w:t>
      </w:r>
      <w:r>
        <w:rPr>
          <w:rStyle w:val="SpecialCharTok"/>
        </w:rPr>
        <w:t>%&gt;%</w:t>
      </w:r>
      <w:r>
        <w:rPr>
          <w:rStyle w:val="NormalTok"/>
        </w:rPr>
        <w:t xml:space="preserve"> </w:t>
      </w:r>
      <w:r>
        <w:rPr>
          <w:rStyle w:val="FunctionTok"/>
        </w:rPr>
        <w:t>mutate</w:t>
      </w:r>
      <w:r>
        <w:rPr>
          <w:rStyle w:val="NormalTok"/>
        </w:rPr>
        <w:t>(</w:t>
      </w:r>
      <w:r>
        <w:rPr>
          <w:rStyle w:val="AttributeTok"/>
        </w:rPr>
        <w:t>Performance =</w:t>
      </w:r>
      <w:r>
        <w:rPr>
          <w:rStyle w:val="NormalTok"/>
        </w:rPr>
        <w:t xml:space="preserve"> </w:t>
      </w:r>
      <w:proofErr w:type="spellStart"/>
      <w:r>
        <w:rPr>
          <w:rStyle w:val="FunctionTok"/>
        </w:rPr>
        <w:t>ifelse</w:t>
      </w:r>
      <w:proofErr w:type="spellEnd"/>
      <w:r>
        <w:rPr>
          <w:rStyle w:val="NormalTok"/>
        </w:rPr>
        <w:t>(Model_comp</w:t>
      </w:r>
      <w:r>
        <w:rPr>
          <w:rStyle w:val="SpecialCharTok"/>
        </w:rPr>
        <w:t>$</w:t>
      </w:r>
      <w:r>
        <w:rPr>
          <w:rStyle w:val="NormalTok"/>
        </w:rPr>
        <w:t xml:space="preserve">F1 </w:t>
      </w:r>
      <w:r>
        <w:rPr>
          <w:rStyle w:val="SpecialCharTok"/>
        </w:rPr>
        <w:t>==</w:t>
      </w:r>
      <w:r>
        <w:rPr>
          <w:rStyle w:val="NormalTok"/>
        </w:rPr>
        <w:t xml:space="preserve"> F1_base, </w:t>
      </w:r>
      <w:r>
        <w:rPr>
          <w:rStyle w:val="StringTok"/>
        </w:rPr>
        <w:t>"Baseline"</w:t>
      </w:r>
      <w:r>
        <w:rPr>
          <w:rStyle w:val="NormalTok"/>
        </w:rPr>
        <w:t xml:space="preserve">, </w:t>
      </w:r>
      <w:proofErr w:type="spellStart"/>
      <w:r>
        <w:rPr>
          <w:rStyle w:val="FunctionTok"/>
        </w:rPr>
        <w:t>ifelse</w:t>
      </w:r>
      <w:proofErr w:type="spellEnd"/>
      <w:r>
        <w:rPr>
          <w:rStyle w:val="NormalTok"/>
        </w:rPr>
        <w:t>(Model_comp</w:t>
      </w:r>
      <w:r>
        <w:rPr>
          <w:rStyle w:val="SpecialCharTok"/>
        </w:rPr>
        <w:t>$</w:t>
      </w:r>
      <w:r>
        <w:rPr>
          <w:rStyle w:val="NormalTok"/>
        </w:rPr>
        <w:t xml:space="preserve">F1 </w:t>
      </w:r>
      <w:r>
        <w:rPr>
          <w:rStyle w:val="SpecialCharTok"/>
        </w:rPr>
        <w:t>&lt;</w:t>
      </w:r>
      <w:r>
        <w:rPr>
          <w:rStyle w:val="NormalTok"/>
        </w:rPr>
        <w:t xml:space="preserve"> F1_base, </w:t>
      </w:r>
      <w:r>
        <w:rPr>
          <w:rStyle w:val="StringTok"/>
        </w:rPr>
        <w:t>"Worse"</w:t>
      </w:r>
      <w:r>
        <w:rPr>
          <w:rStyle w:val="NormalTok"/>
        </w:rPr>
        <w:t xml:space="preserve">, </w:t>
      </w:r>
      <w:r>
        <w:rPr>
          <w:rStyle w:val="StringTok"/>
        </w:rPr>
        <w:t>"Better"</w:t>
      </w:r>
      <w:r>
        <w:rPr>
          <w:rStyle w:val="NormalTok"/>
        </w:rPr>
        <w:t xml:space="preserve">))) </w:t>
      </w:r>
      <w:r>
        <w:rPr>
          <w:rStyle w:val="SpecialCharTok"/>
        </w:rPr>
        <w:t>%&gt;%</w:t>
      </w:r>
      <w:r>
        <w:rPr>
          <w:rStyle w:val="NormalTok"/>
        </w:rPr>
        <w:t xml:space="preserve"> </w:t>
      </w:r>
      <w:r>
        <w:br/>
      </w:r>
      <w:r>
        <w:rPr>
          <w:rStyle w:val="NormalTok"/>
        </w:rPr>
        <w:t xml:space="preserve">  </w:t>
      </w:r>
      <w:proofErr w:type="spellStart"/>
      <w:r>
        <w:rPr>
          <w:rStyle w:val="FunctionTok"/>
        </w:rPr>
        <w:t>ggplot</w:t>
      </w:r>
      <w:proofErr w:type="spellEnd"/>
      <w:r>
        <w:rPr>
          <w:rStyle w:val="NormalTok"/>
        </w:rPr>
        <w:t>(</w:t>
      </w:r>
      <w:proofErr w:type="spellStart"/>
      <w:r>
        <w:rPr>
          <w:rStyle w:val="FunctionTok"/>
        </w:rPr>
        <w:t>aes</w:t>
      </w:r>
      <w:proofErr w:type="spellEnd"/>
      <w:r>
        <w:rPr>
          <w:rStyle w:val="NormalTok"/>
        </w:rPr>
        <w:t>(</w:t>
      </w:r>
      <w:r>
        <w:rPr>
          <w:rStyle w:val="AttributeTok"/>
        </w:rPr>
        <w:t>x=</w:t>
      </w:r>
      <w:r>
        <w:rPr>
          <w:rStyle w:val="NormalTok"/>
        </w:rPr>
        <w:t xml:space="preserve">Model, </w:t>
      </w:r>
      <w:r>
        <w:rPr>
          <w:rStyle w:val="AttributeTok"/>
        </w:rPr>
        <w:t>y=</w:t>
      </w:r>
      <w:r>
        <w:rPr>
          <w:rStyle w:val="NormalTok"/>
        </w:rPr>
        <w:t xml:space="preserve">F1, </w:t>
      </w:r>
      <w:r>
        <w:rPr>
          <w:rStyle w:val="AttributeTok"/>
        </w:rPr>
        <w:t>fill =</w:t>
      </w:r>
      <w:r>
        <w:rPr>
          <w:rStyle w:val="NormalTok"/>
        </w:rPr>
        <w:t xml:space="preserve"> Performance)) </w:t>
      </w:r>
      <w:r>
        <w:rPr>
          <w:rStyle w:val="SpecialCharTok"/>
        </w:rPr>
        <w:t>+</w:t>
      </w:r>
      <w:r>
        <w:rPr>
          <w:rStyle w:val="NormalTok"/>
        </w:rPr>
        <w:t xml:space="preserve"> </w:t>
      </w:r>
      <w:proofErr w:type="spellStart"/>
      <w:r>
        <w:rPr>
          <w:rStyle w:val="FunctionTok"/>
        </w:rPr>
        <w:t>geom_bar</w:t>
      </w:r>
      <w:proofErr w:type="spellEnd"/>
      <w:r>
        <w:rPr>
          <w:rStyle w:val="NormalTok"/>
        </w:rPr>
        <w:t>(</w:t>
      </w:r>
      <w:r>
        <w:rPr>
          <w:rStyle w:val="AttributeTok"/>
        </w:rPr>
        <w:t>stat =</w:t>
      </w:r>
      <w:r>
        <w:rPr>
          <w:rStyle w:val="NormalTok"/>
        </w:rPr>
        <w:t xml:space="preserve"> </w:t>
      </w:r>
      <w:r>
        <w:rPr>
          <w:rStyle w:val="StringTok"/>
        </w:rPr>
        <w:t>"identity"</w:t>
      </w:r>
      <w:r>
        <w:rPr>
          <w:rStyle w:val="NormalTok"/>
        </w:rPr>
        <w:t xml:space="preserve">) </w:t>
      </w:r>
      <w:r>
        <w:rPr>
          <w:rStyle w:val="SpecialCharTok"/>
        </w:rPr>
        <w:t>+</w:t>
      </w:r>
      <w:r>
        <w:rPr>
          <w:rStyle w:val="NormalTok"/>
        </w:rPr>
        <w:t xml:space="preserve"> </w:t>
      </w:r>
      <w:proofErr w:type="spellStart"/>
      <w:r>
        <w:rPr>
          <w:rStyle w:val="FunctionTok"/>
        </w:rPr>
        <w:t>coord_flip</w:t>
      </w:r>
      <w:proofErr w:type="spellEnd"/>
      <w:r>
        <w:rPr>
          <w:rStyle w:val="NormalTok"/>
        </w:rPr>
        <w:t xml:space="preserve">() </w:t>
      </w:r>
      <w:r>
        <w:rPr>
          <w:rStyle w:val="SpecialCharTok"/>
        </w:rPr>
        <w:t>+</w:t>
      </w:r>
      <w:r>
        <w:rPr>
          <w:rStyle w:val="NormalTok"/>
        </w:rPr>
        <w:t xml:space="preserve"> </w:t>
      </w:r>
      <w:proofErr w:type="spellStart"/>
      <w:r>
        <w:rPr>
          <w:rStyle w:val="FunctionTok"/>
        </w:rPr>
        <w:t>scale_fill_manual</w:t>
      </w:r>
      <w:proofErr w:type="spellEnd"/>
      <w:r>
        <w:rPr>
          <w:rStyle w:val="NormalTok"/>
        </w:rPr>
        <w:t>(</w:t>
      </w:r>
      <w:r>
        <w:rPr>
          <w:rStyle w:val="AttributeTok"/>
        </w:rPr>
        <w:t>values =</w:t>
      </w:r>
      <w:r>
        <w:rPr>
          <w:rStyle w:val="NormalTok"/>
        </w:rPr>
        <w:t xml:space="preserve"> </w:t>
      </w:r>
      <w:r>
        <w:rPr>
          <w:rStyle w:val="FunctionTok"/>
        </w:rPr>
        <w:t>c</w:t>
      </w:r>
      <w:r>
        <w:rPr>
          <w:rStyle w:val="NormalTok"/>
        </w:rPr>
        <w:t>(</w:t>
      </w:r>
      <w:r>
        <w:rPr>
          <w:rStyle w:val="StringTok"/>
        </w:rPr>
        <w:t>"Grey"</w:t>
      </w:r>
      <w:r>
        <w:rPr>
          <w:rStyle w:val="NormalTok"/>
        </w:rPr>
        <w:t xml:space="preserve">, </w:t>
      </w:r>
      <w:r>
        <w:rPr>
          <w:rStyle w:val="StringTok"/>
        </w:rPr>
        <w:t>"</w:t>
      </w:r>
      <w:proofErr w:type="spellStart"/>
      <w:r>
        <w:rPr>
          <w:rStyle w:val="StringTok"/>
        </w:rPr>
        <w:t>darkgreen</w:t>
      </w:r>
      <w:proofErr w:type="spellEnd"/>
      <w:r>
        <w:rPr>
          <w:rStyle w:val="StringTok"/>
        </w:rPr>
        <w:t>"</w:t>
      </w:r>
      <w:r>
        <w:rPr>
          <w:rStyle w:val="NormalTok"/>
        </w:rPr>
        <w:t>))</w:t>
      </w:r>
    </w:p>
    <w:p w14:paraId="2C2A533A" w14:textId="39846922" w:rsidR="00115C00" w:rsidRDefault="00115C00" w:rsidP="00115C00">
      <w:pPr>
        <w:pStyle w:val="FirstParagraph"/>
      </w:pPr>
      <w:r>
        <w:rPr>
          <w:noProof/>
        </w:rPr>
        <w:lastRenderedPageBreak/>
        <w:drawing>
          <wp:inline distT="0" distB="0" distL="0" distR="0" wp14:anchorId="0D95AFEE" wp14:editId="4CCB979E">
            <wp:extent cx="4617720" cy="3695700"/>
            <wp:effectExtent l="0" t="0" r="0" b="0"/>
            <wp:docPr id="28" name="Picture 28"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Chart&#10;&#10;Description automatically generated"/>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4617720" cy="3695700"/>
                    </a:xfrm>
                    <a:prstGeom prst="rect">
                      <a:avLst/>
                    </a:prstGeom>
                    <a:noFill/>
                    <a:ln>
                      <a:noFill/>
                    </a:ln>
                  </pic:spPr>
                </pic:pic>
              </a:graphicData>
            </a:graphic>
          </wp:inline>
        </w:drawing>
      </w:r>
    </w:p>
    <w:bookmarkEnd w:id="65"/>
    <w:p w14:paraId="6EC79B21" w14:textId="77777777" w:rsidR="00115C00" w:rsidRDefault="00115C00" w:rsidP="00115C00">
      <w:pPr>
        <w:pStyle w:val="Heading2"/>
      </w:pPr>
      <w:r>
        <w:t>Comparison Table</w:t>
      </w:r>
    </w:p>
    <w:p w14:paraId="7A9730A1" w14:textId="77777777" w:rsidR="00115C00" w:rsidRDefault="00115C00" w:rsidP="00115C00">
      <w:pPr>
        <w:pStyle w:val="SourceCode"/>
      </w:pPr>
      <w:proofErr w:type="spellStart"/>
      <w:r>
        <w:rPr>
          <w:rStyle w:val="NormalTok"/>
        </w:rPr>
        <w:t>Model_comp</w:t>
      </w:r>
      <w:proofErr w:type="spellEnd"/>
    </w:p>
    <w:p w14:paraId="15318335" w14:textId="77777777" w:rsidR="00115C00" w:rsidRDefault="00115C00" w:rsidP="00115C00">
      <w:pPr>
        <w:pStyle w:val="SourceCode"/>
      </w:pPr>
      <w:r>
        <w:rPr>
          <w:rStyle w:val="VerbatimChar"/>
        </w:rPr>
        <w:t>##               Model   Accuracy Sensitivity Specificity  Precision         F1</w:t>
      </w:r>
      <w:r>
        <w:br/>
      </w:r>
      <w:r>
        <w:rPr>
          <w:rStyle w:val="VerbatimChar"/>
        </w:rPr>
        <w:t>## 1          Baseline 0.95816327   0.0000000   1.0000000 0.00000000 0.00000000</w:t>
      </w:r>
      <w:r>
        <w:br/>
      </w:r>
      <w:r>
        <w:rPr>
          <w:rStyle w:val="VerbatimChar"/>
        </w:rPr>
        <w:t>## 2          ANN Reg. 0.95816327   0.0000000   1.0000000 0.00000000 0.00000000</w:t>
      </w:r>
      <w:r>
        <w:br/>
      </w:r>
      <w:r>
        <w:rPr>
          <w:rStyle w:val="VerbatimChar"/>
        </w:rPr>
        <w:t>## 3          ANN Bal. 0.74387755   0.9024390   0.7369542 0.13028169 0.22769231</w:t>
      </w:r>
      <w:r>
        <w:br/>
      </w:r>
      <w:r>
        <w:rPr>
          <w:rStyle w:val="VerbatimChar"/>
        </w:rPr>
        <w:t>## 4             ANN Z 0.95816327   0.0000000   1.0000000 0.00000000 0.00000000</w:t>
      </w:r>
      <w:r>
        <w:br/>
      </w:r>
      <w:r>
        <w:rPr>
          <w:rStyle w:val="VerbatimChar"/>
        </w:rPr>
        <w:t>## 5        ANN Z Bal. 0.74591837   0.8780488   0.7401491 0.12857143 0.22429907</w:t>
      </w:r>
      <w:r>
        <w:br/>
      </w:r>
      <w:r>
        <w:rPr>
          <w:rStyle w:val="VerbatimChar"/>
        </w:rPr>
        <w:t>## 6           RF Reg. 0.95816327   0.0000000   1.0000000 0.00000000 0.00000000</w:t>
      </w:r>
      <w:r>
        <w:br/>
      </w:r>
      <w:r>
        <w:rPr>
          <w:rStyle w:val="VerbatimChar"/>
        </w:rPr>
        <w:t>## 7           RF Bal. 0.95816327   0.0000000   1.0000000 0.00000000 0.00000000</w:t>
      </w:r>
      <w:r>
        <w:br/>
      </w:r>
      <w:r>
        <w:rPr>
          <w:rStyle w:val="VerbatimChar"/>
        </w:rPr>
        <w:t>## 8         CART Bal. 0.70000000   0.9024390   0.6911608 0.11314985 0.20108696</w:t>
      </w:r>
      <w:r>
        <w:br/>
      </w:r>
      <w:r>
        <w:rPr>
          <w:rStyle w:val="VerbatimChar"/>
        </w:rPr>
        <w:t>## 9         CART Cost 0.84591837   0.5121951   0.8604899 0.13815789 0.21761658</w:t>
      </w:r>
      <w:r>
        <w:br/>
      </w:r>
      <w:r>
        <w:rPr>
          <w:rStyle w:val="VerbatimChar"/>
        </w:rPr>
        <w:t>## 10   CART Cost Bal. 0.51632653   0.9756098   0.4962726 0.07797271 0.14440433</w:t>
      </w:r>
      <w:r>
        <w:br/>
      </w:r>
      <w:r>
        <w:rPr>
          <w:rStyle w:val="VerbatimChar"/>
        </w:rPr>
        <w:t>## 11        C5.0 Bal. 0.78469388   0.5365854   0.7955272 0.10280374 0.172549</w:t>
      </w:r>
      <w:r>
        <w:rPr>
          <w:rStyle w:val="VerbatimChar"/>
        </w:rPr>
        <w:lastRenderedPageBreak/>
        <w:t>02</w:t>
      </w:r>
      <w:r>
        <w:br/>
      </w:r>
      <w:r>
        <w:rPr>
          <w:rStyle w:val="VerbatimChar"/>
        </w:rPr>
        <w:t>## 12        NB Gender 0.88469388   0.2682927   0.9116081 0.11702128 0.16296296</w:t>
      </w:r>
      <w:r>
        <w:br/>
      </w:r>
      <w:r>
        <w:rPr>
          <w:rStyle w:val="VerbatimChar"/>
        </w:rPr>
        <w:t>## 13 NB Heart + Marry 0.37551020   0.8780488   0.3535676 0.05598756 0.10526316</w:t>
      </w:r>
      <w:r>
        <w:br/>
      </w:r>
      <w:r>
        <w:rPr>
          <w:rStyle w:val="VerbatimChar"/>
        </w:rPr>
        <w:t>## 14      NB Resident 0.50510204   0.5121951   0.5047923 0.04320988 0.07969639</w:t>
      </w:r>
      <w:r>
        <w:br/>
      </w:r>
      <w:r>
        <w:rPr>
          <w:rStyle w:val="VerbatimChar"/>
        </w:rPr>
        <w:t>## 15  NB Smoke + Work 0.32959184   0.8536585   0.3067093 0.05102041 0.09628611</w:t>
      </w:r>
      <w:r>
        <w:br/>
      </w:r>
      <w:bookmarkStart w:id="66" w:name="comparison-table"/>
      <w:bookmarkStart w:id="67" w:name="model-evaluation"/>
      <w:r>
        <w:rPr>
          <w:rStyle w:val="VerbatimChar"/>
        </w:rPr>
        <w:t>## 16         Log Reg. 0.04183673   1.0000000   0.0000000 0.04183673 0.08031342</w:t>
      </w:r>
      <w:bookmarkEnd w:id="66"/>
      <w:bookmarkEnd w:id="67"/>
    </w:p>
    <w:p w14:paraId="08A4B591" w14:textId="77777777" w:rsidR="001F77A0" w:rsidRPr="001F77A0" w:rsidRDefault="001F77A0" w:rsidP="004242FA">
      <w:pPr>
        <w:ind w:left="720" w:hanging="720"/>
        <w:jc w:val="center"/>
        <w:rPr>
          <w:rFonts w:asciiTheme="minorHAnsi" w:hAnsiTheme="minorHAnsi" w:cstheme="minorHAnsi"/>
          <w:szCs w:val="22"/>
        </w:rPr>
      </w:pPr>
    </w:p>
    <w:sectPr w:rsidR="001F77A0" w:rsidRPr="001F77A0">
      <w:headerReference w:type="default" r:id="rId6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FE0646" w14:textId="77777777" w:rsidR="0007682B" w:rsidRDefault="0007682B" w:rsidP="00E102C3">
      <w:r>
        <w:separator/>
      </w:r>
    </w:p>
    <w:p w14:paraId="5F4383C5" w14:textId="77777777" w:rsidR="0007682B" w:rsidRDefault="0007682B" w:rsidP="00E102C3"/>
  </w:endnote>
  <w:endnote w:type="continuationSeparator" w:id="0">
    <w:p w14:paraId="2536DB3D" w14:textId="77777777" w:rsidR="0007682B" w:rsidRDefault="0007682B" w:rsidP="00E102C3">
      <w:r>
        <w:continuationSeparator/>
      </w:r>
    </w:p>
    <w:p w14:paraId="448579E4" w14:textId="77777777" w:rsidR="0007682B" w:rsidRDefault="0007682B" w:rsidP="00E102C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3163DF" w14:textId="77777777" w:rsidR="0007682B" w:rsidRDefault="0007682B" w:rsidP="00E102C3">
      <w:r>
        <w:separator/>
      </w:r>
    </w:p>
    <w:p w14:paraId="24D15B06" w14:textId="77777777" w:rsidR="0007682B" w:rsidRDefault="0007682B" w:rsidP="00E102C3"/>
  </w:footnote>
  <w:footnote w:type="continuationSeparator" w:id="0">
    <w:p w14:paraId="53616F6C" w14:textId="77777777" w:rsidR="0007682B" w:rsidRDefault="0007682B" w:rsidP="00E102C3">
      <w:r>
        <w:continuationSeparator/>
      </w:r>
    </w:p>
    <w:p w14:paraId="5BFC7519" w14:textId="77777777" w:rsidR="0007682B" w:rsidRDefault="0007682B" w:rsidP="00E102C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cs="Calibri"/>
        <w:szCs w:val="22"/>
      </w:rPr>
      <w:id w:val="824625240"/>
      <w:docPartObj>
        <w:docPartGallery w:val="Page Numbers (Top of Page)"/>
        <w:docPartUnique/>
      </w:docPartObj>
    </w:sdtPr>
    <w:sdtEndPr>
      <w:rPr>
        <w:noProof/>
      </w:rPr>
    </w:sdtEndPr>
    <w:sdtContent>
      <w:p w14:paraId="6C3849DC" w14:textId="1F91BE66" w:rsidR="00EC63D6" w:rsidRPr="00222A35" w:rsidRDefault="00731C8D" w:rsidP="00E102C3">
        <w:pPr>
          <w:pStyle w:val="Header"/>
          <w:ind w:firstLine="0"/>
          <w:rPr>
            <w:rFonts w:cs="Calibri"/>
            <w:szCs w:val="22"/>
          </w:rPr>
        </w:pPr>
        <w:r>
          <w:rPr>
            <w:rFonts w:cs="Calibri"/>
            <w:szCs w:val="22"/>
          </w:rPr>
          <w:t>A STROKING ANALYSIS OF STROKE</w:t>
        </w:r>
        <w:r w:rsidR="00EC63D6" w:rsidRPr="00222A35">
          <w:rPr>
            <w:rFonts w:cs="Calibri"/>
            <w:szCs w:val="22"/>
          </w:rPr>
          <w:tab/>
        </w:r>
        <w:r w:rsidR="00730CD8">
          <w:rPr>
            <w:rFonts w:cs="Calibri"/>
            <w:szCs w:val="22"/>
          </w:rPr>
          <w:tab/>
        </w:r>
        <w:r w:rsidR="00730CD8">
          <w:rPr>
            <w:rFonts w:cs="Calibri"/>
            <w:szCs w:val="22"/>
          </w:rPr>
          <w:tab/>
        </w:r>
        <w:r w:rsidR="00EC63D6" w:rsidRPr="00222A35">
          <w:rPr>
            <w:rFonts w:cs="Calibri"/>
            <w:szCs w:val="22"/>
          </w:rPr>
          <w:fldChar w:fldCharType="begin"/>
        </w:r>
        <w:r w:rsidR="00EC63D6" w:rsidRPr="00222A35">
          <w:rPr>
            <w:rFonts w:cs="Calibri"/>
            <w:szCs w:val="22"/>
          </w:rPr>
          <w:instrText xml:space="preserve"> PAGE   \* MERGEFORMAT </w:instrText>
        </w:r>
        <w:r w:rsidR="00EC63D6" w:rsidRPr="00222A35">
          <w:rPr>
            <w:rFonts w:cs="Calibri"/>
            <w:szCs w:val="22"/>
          </w:rPr>
          <w:fldChar w:fldCharType="separate"/>
        </w:r>
        <w:r w:rsidR="003649CB" w:rsidRPr="00222A35">
          <w:rPr>
            <w:rFonts w:cs="Calibri"/>
            <w:noProof/>
            <w:szCs w:val="22"/>
          </w:rPr>
          <w:t>19</w:t>
        </w:r>
        <w:r w:rsidR="00EC63D6" w:rsidRPr="00222A35">
          <w:rPr>
            <w:rFonts w:cs="Calibri"/>
            <w:noProof/>
            <w:szCs w:val="22"/>
          </w:rPr>
          <w:fldChar w:fldCharType="end"/>
        </w:r>
      </w:p>
    </w:sdtContent>
  </w:sdt>
  <w:p w14:paraId="4676793A" w14:textId="77777777" w:rsidR="00EC63D6" w:rsidRPr="00222A35" w:rsidRDefault="00EC63D6" w:rsidP="00E102C3">
    <w:pPr>
      <w:pStyle w:val="Header"/>
      <w:rPr>
        <w:rFonts w:cs="Calibri"/>
        <w:szCs w:val="2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A564A0"/>
    <w:multiLevelType w:val="multilevel"/>
    <w:tmpl w:val="244CFE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522497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oNotTrackFormatting/>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02C3"/>
    <w:rsid w:val="00002DBA"/>
    <w:rsid w:val="00005715"/>
    <w:rsid w:val="00011C09"/>
    <w:rsid w:val="0001367F"/>
    <w:rsid w:val="000219C2"/>
    <w:rsid w:val="00023ABE"/>
    <w:rsid w:val="00023F33"/>
    <w:rsid w:val="000243FB"/>
    <w:rsid w:val="000251D5"/>
    <w:rsid w:val="0002647F"/>
    <w:rsid w:val="000320F4"/>
    <w:rsid w:val="00036F32"/>
    <w:rsid w:val="00066079"/>
    <w:rsid w:val="00070DFE"/>
    <w:rsid w:val="00071B81"/>
    <w:rsid w:val="00073180"/>
    <w:rsid w:val="00076281"/>
    <w:rsid w:val="0007682B"/>
    <w:rsid w:val="0008031E"/>
    <w:rsid w:val="0009623B"/>
    <w:rsid w:val="0009728B"/>
    <w:rsid w:val="000A5A29"/>
    <w:rsid w:val="000A7152"/>
    <w:rsid w:val="000A7A4D"/>
    <w:rsid w:val="000B11CA"/>
    <w:rsid w:val="000B3690"/>
    <w:rsid w:val="000B5E9C"/>
    <w:rsid w:val="000C0209"/>
    <w:rsid w:val="000C0281"/>
    <w:rsid w:val="000E0616"/>
    <w:rsid w:val="000F0682"/>
    <w:rsid w:val="00103A39"/>
    <w:rsid w:val="0010776A"/>
    <w:rsid w:val="00110E86"/>
    <w:rsid w:val="00113D9F"/>
    <w:rsid w:val="00115C00"/>
    <w:rsid w:val="00120A65"/>
    <w:rsid w:val="00121771"/>
    <w:rsid w:val="00125F6A"/>
    <w:rsid w:val="001263C3"/>
    <w:rsid w:val="00132939"/>
    <w:rsid w:val="00134EA8"/>
    <w:rsid w:val="00146D50"/>
    <w:rsid w:val="001475E1"/>
    <w:rsid w:val="001523A4"/>
    <w:rsid w:val="001539DF"/>
    <w:rsid w:val="001634E2"/>
    <w:rsid w:val="001637EB"/>
    <w:rsid w:val="001641D4"/>
    <w:rsid w:val="00167F5B"/>
    <w:rsid w:val="0017154C"/>
    <w:rsid w:val="00172CFC"/>
    <w:rsid w:val="00175C4D"/>
    <w:rsid w:val="00187495"/>
    <w:rsid w:val="00187649"/>
    <w:rsid w:val="001A6792"/>
    <w:rsid w:val="001C0B97"/>
    <w:rsid w:val="001C2344"/>
    <w:rsid w:val="001D0B58"/>
    <w:rsid w:val="001D5E35"/>
    <w:rsid w:val="001D7F11"/>
    <w:rsid w:val="001F4777"/>
    <w:rsid w:val="001F77A0"/>
    <w:rsid w:val="002010AD"/>
    <w:rsid w:val="00203AA4"/>
    <w:rsid w:val="00206716"/>
    <w:rsid w:val="00212E22"/>
    <w:rsid w:val="00213D88"/>
    <w:rsid w:val="00216DC3"/>
    <w:rsid w:val="0021772D"/>
    <w:rsid w:val="0022299F"/>
    <w:rsid w:val="00222A35"/>
    <w:rsid w:val="00223F0B"/>
    <w:rsid w:val="00224676"/>
    <w:rsid w:val="00224FF4"/>
    <w:rsid w:val="002272D2"/>
    <w:rsid w:val="00236E04"/>
    <w:rsid w:val="002424C1"/>
    <w:rsid w:val="00242820"/>
    <w:rsid w:val="002437D0"/>
    <w:rsid w:val="002443EB"/>
    <w:rsid w:val="00250D57"/>
    <w:rsid w:val="002772BE"/>
    <w:rsid w:val="00280214"/>
    <w:rsid w:val="0028166A"/>
    <w:rsid w:val="00284C9F"/>
    <w:rsid w:val="00284EBF"/>
    <w:rsid w:val="00290C63"/>
    <w:rsid w:val="0029125E"/>
    <w:rsid w:val="00293DFB"/>
    <w:rsid w:val="002A78C1"/>
    <w:rsid w:val="002B2FDE"/>
    <w:rsid w:val="002C18D1"/>
    <w:rsid w:val="002C3F16"/>
    <w:rsid w:val="002C4059"/>
    <w:rsid w:val="002C61D2"/>
    <w:rsid w:val="002D0E36"/>
    <w:rsid w:val="002D7A08"/>
    <w:rsid w:val="002E4FFA"/>
    <w:rsid w:val="002E55A6"/>
    <w:rsid w:val="002F4826"/>
    <w:rsid w:val="002F5057"/>
    <w:rsid w:val="00304A8D"/>
    <w:rsid w:val="00304AE7"/>
    <w:rsid w:val="00322A54"/>
    <w:rsid w:val="003258CA"/>
    <w:rsid w:val="003367EA"/>
    <w:rsid w:val="00340295"/>
    <w:rsid w:val="00342C89"/>
    <w:rsid w:val="003448CB"/>
    <w:rsid w:val="0034710B"/>
    <w:rsid w:val="00353458"/>
    <w:rsid w:val="003565AA"/>
    <w:rsid w:val="00357698"/>
    <w:rsid w:val="00361E99"/>
    <w:rsid w:val="003629F1"/>
    <w:rsid w:val="003649CB"/>
    <w:rsid w:val="00365778"/>
    <w:rsid w:val="00365ACF"/>
    <w:rsid w:val="00374868"/>
    <w:rsid w:val="00374E66"/>
    <w:rsid w:val="00374EE3"/>
    <w:rsid w:val="00383748"/>
    <w:rsid w:val="00383800"/>
    <w:rsid w:val="00383C35"/>
    <w:rsid w:val="003844DC"/>
    <w:rsid w:val="00386C60"/>
    <w:rsid w:val="003A40D9"/>
    <w:rsid w:val="003A71C8"/>
    <w:rsid w:val="003B0E0A"/>
    <w:rsid w:val="003B5F4B"/>
    <w:rsid w:val="003C5C48"/>
    <w:rsid w:val="003E059C"/>
    <w:rsid w:val="003E6A94"/>
    <w:rsid w:val="003E716B"/>
    <w:rsid w:val="003F022D"/>
    <w:rsid w:val="003F1DC5"/>
    <w:rsid w:val="003F6A9A"/>
    <w:rsid w:val="00414635"/>
    <w:rsid w:val="00416392"/>
    <w:rsid w:val="004172EC"/>
    <w:rsid w:val="00417964"/>
    <w:rsid w:val="00422195"/>
    <w:rsid w:val="00422611"/>
    <w:rsid w:val="004242FA"/>
    <w:rsid w:val="00424D44"/>
    <w:rsid w:val="004251A9"/>
    <w:rsid w:val="00426BA2"/>
    <w:rsid w:val="00443529"/>
    <w:rsid w:val="0045268C"/>
    <w:rsid w:val="004742CA"/>
    <w:rsid w:val="004748BE"/>
    <w:rsid w:val="004762A6"/>
    <w:rsid w:val="00477945"/>
    <w:rsid w:val="00486B99"/>
    <w:rsid w:val="004875A3"/>
    <w:rsid w:val="00490406"/>
    <w:rsid w:val="00495F41"/>
    <w:rsid w:val="004B0194"/>
    <w:rsid w:val="004B20CE"/>
    <w:rsid w:val="004B274A"/>
    <w:rsid w:val="004C2AF8"/>
    <w:rsid w:val="004C59E2"/>
    <w:rsid w:val="004C6562"/>
    <w:rsid w:val="004D01F1"/>
    <w:rsid w:val="004D1FA0"/>
    <w:rsid w:val="004D6651"/>
    <w:rsid w:val="004E6B89"/>
    <w:rsid w:val="004F1AFD"/>
    <w:rsid w:val="004F63CE"/>
    <w:rsid w:val="004F7C48"/>
    <w:rsid w:val="005016D0"/>
    <w:rsid w:val="005114D5"/>
    <w:rsid w:val="00513384"/>
    <w:rsid w:val="00513F85"/>
    <w:rsid w:val="0051642E"/>
    <w:rsid w:val="0051778D"/>
    <w:rsid w:val="00520B4B"/>
    <w:rsid w:val="005235DD"/>
    <w:rsid w:val="00524CA1"/>
    <w:rsid w:val="00526345"/>
    <w:rsid w:val="00531B41"/>
    <w:rsid w:val="005329C0"/>
    <w:rsid w:val="0053362C"/>
    <w:rsid w:val="005479A5"/>
    <w:rsid w:val="0055440E"/>
    <w:rsid w:val="00562B54"/>
    <w:rsid w:val="00574FD5"/>
    <w:rsid w:val="0057733F"/>
    <w:rsid w:val="00580568"/>
    <w:rsid w:val="00581FBA"/>
    <w:rsid w:val="00582191"/>
    <w:rsid w:val="0059033A"/>
    <w:rsid w:val="005922A9"/>
    <w:rsid w:val="005A0EF3"/>
    <w:rsid w:val="005B4AF4"/>
    <w:rsid w:val="005C4840"/>
    <w:rsid w:val="005C79AE"/>
    <w:rsid w:val="005D4500"/>
    <w:rsid w:val="005D5EAA"/>
    <w:rsid w:val="005D5F0F"/>
    <w:rsid w:val="005E34BD"/>
    <w:rsid w:val="005E3803"/>
    <w:rsid w:val="005E3E9C"/>
    <w:rsid w:val="005E52EE"/>
    <w:rsid w:val="005F05BC"/>
    <w:rsid w:val="005F280A"/>
    <w:rsid w:val="005F4ABC"/>
    <w:rsid w:val="005F7A1C"/>
    <w:rsid w:val="00605E2C"/>
    <w:rsid w:val="006102E6"/>
    <w:rsid w:val="006110AB"/>
    <w:rsid w:val="006117B0"/>
    <w:rsid w:val="00611E10"/>
    <w:rsid w:val="00615076"/>
    <w:rsid w:val="00616253"/>
    <w:rsid w:val="00616377"/>
    <w:rsid w:val="00623B10"/>
    <w:rsid w:val="006274E0"/>
    <w:rsid w:val="00632897"/>
    <w:rsid w:val="00635F11"/>
    <w:rsid w:val="00640AA6"/>
    <w:rsid w:val="006427A2"/>
    <w:rsid w:val="00643113"/>
    <w:rsid w:val="006455F0"/>
    <w:rsid w:val="00653D7B"/>
    <w:rsid w:val="00661B78"/>
    <w:rsid w:val="00665EE3"/>
    <w:rsid w:val="00666591"/>
    <w:rsid w:val="0069064E"/>
    <w:rsid w:val="006A3A26"/>
    <w:rsid w:val="006A474F"/>
    <w:rsid w:val="006A6D1F"/>
    <w:rsid w:val="006B1B84"/>
    <w:rsid w:val="006B657A"/>
    <w:rsid w:val="006C13ED"/>
    <w:rsid w:val="006D475F"/>
    <w:rsid w:val="006D4EC1"/>
    <w:rsid w:val="006D651C"/>
    <w:rsid w:val="006E2EC8"/>
    <w:rsid w:val="00700473"/>
    <w:rsid w:val="00702B53"/>
    <w:rsid w:val="007100E1"/>
    <w:rsid w:val="00712DAC"/>
    <w:rsid w:val="00714A71"/>
    <w:rsid w:val="007163A3"/>
    <w:rsid w:val="00717352"/>
    <w:rsid w:val="00725F5A"/>
    <w:rsid w:val="00730CD8"/>
    <w:rsid w:val="00731A6B"/>
    <w:rsid w:val="00731C8D"/>
    <w:rsid w:val="00736896"/>
    <w:rsid w:val="00750D4C"/>
    <w:rsid w:val="00752E1C"/>
    <w:rsid w:val="007617BF"/>
    <w:rsid w:val="00761893"/>
    <w:rsid w:val="0078485F"/>
    <w:rsid w:val="00795729"/>
    <w:rsid w:val="007A4AA2"/>
    <w:rsid w:val="007A72D9"/>
    <w:rsid w:val="007B2A9B"/>
    <w:rsid w:val="007B4C07"/>
    <w:rsid w:val="007C0A3E"/>
    <w:rsid w:val="007C3AF9"/>
    <w:rsid w:val="007C6C5D"/>
    <w:rsid w:val="007D042B"/>
    <w:rsid w:val="007D2915"/>
    <w:rsid w:val="007E7EE7"/>
    <w:rsid w:val="007F2410"/>
    <w:rsid w:val="0080192B"/>
    <w:rsid w:val="00811C79"/>
    <w:rsid w:val="0081322B"/>
    <w:rsid w:val="00816AD7"/>
    <w:rsid w:val="00827EEB"/>
    <w:rsid w:val="00830F3F"/>
    <w:rsid w:val="0083207D"/>
    <w:rsid w:val="008338B9"/>
    <w:rsid w:val="00833E77"/>
    <w:rsid w:val="0083409E"/>
    <w:rsid w:val="0084090C"/>
    <w:rsid w:val="00843553"/>
    <w:rsid w:val="00844369"/>
    <w:rsid w:val="00850229"/>
    <w:rsid w:val="00856ABA"/>
    <w:rsid w:val="00856B8F"/>
    <w:rsid w:val="00860780"/>
    <w:rsid w:val="00860B30"/>
    <w:rsid w:val="00870A58"/>
    <w:rsid w:val="00873A2C"/>
    <w:rsid w:val="00873C94"/>
    <w:rsid w:val="00874378"/>
    <w:rsid w:val="00876392"/>
    <w:rsid w:val="00877562"/>
    <w:rsid w:val="00877E85"/>
    <w:rsid w:val="00882EB1"/>
    <w:rsid w:val="0088467C"/>
    <w:rsid w:val="0088495C"/>
    <w:rsid w:val="00891290"/>
    <w:rsid w:val="00893532"/>
    <w:rsid w:val="008A49D2"/>
    <w:rsid w:val="008B1C7B"/>
    <w:rsid w:val="008B2423"/>
    <w:rsid w:val="008B549F"/>
    <w:rsid w:val="008C7947"/>
    <w:rsid w:val="008D03F2"/>
    <w:rsid w:val="008D4F21"/>
    <w:rsid w:val="008E582F"/>
    <w:rsid w:val="008F5999"/>
    <w:rsid w:val="00901150"/>
    <w:rsid w:val="00903F38"/>
    <w:rsid w:val="00904F4E"/>
    <w:rsid w:val="00914AEC"/>
    <w:rsid w:val="00915F0D"/>
    <w:rsid w:val="00917204"/>
    <w:rsid w:val="009175E1"/>
    <w:rsid w:val="00920CA1"/>
    <w:rsid w:val="00920D10"/>
    <w:rsid w:val="00926FCA"/>
    <w:rsid w:val="00934D07"/>
    <w:rsid w:val="009553FD"/>
    <w:rsid w:val="00955FD6"/>
    <w:rsid w:val="00965AE5"/>
    <w:rsid w:val="00966505"/>
    <w:rsid w:val="00971AD1"/>
    <w:rsid w:val="00972136"/>
    <w:rsid w:val="00983CDA"/>
    <w:rsid w:val="00984AC4"/>
    <w:rsid w:val="00984E61"/>
    <w:rsid w:val="0098563F"/>
    <w:rsid w:val="00990F4C"/>
    <w:rsid w:val="009946C2"/>
    <w:rsid w:val="009968BF"/>
    <w:rsid w:val="0099795E"/>
    <w:rsid w:val="009A3D22"/>
    <w:rsid w:val="009A49FD"/>
    <w:rsid w:val="009A6631"/>
    <w:rsid w:val="009B1A50"/>
    <w:rsid w:val="009C086A"/>
    <w:rsid w:val="009C13BB"/>
    <w:rsid w:val="009C47A3"/>
    <w:rsid w:val="009E6D26"/>
    <w:rsid w:val="009E7A57"/>
    <w:rsid w:val="009F0E2A"/>
    <w:rsid w:val="009F15AF"/>
    <w:rsid w:val="009F2D4B"/>
    <w:rsid w:val="009F3713"/>
    <w:rsid w:val="00A025CA"/>
    <w:rsid w:val="00A03CA8"/>
    <w:rsid w:val="00A06A47"/>
    <w:rsid w:val="00A14D12"/>
    <w:rsid w:val="00A21F2A"/>
    <w:rsid w:val="00A22C7D"/>
    <w:rsid w:val="00A24369"/>
    <w:rsid w:val="00A25CAE"/>
    <w:rsid w:val="00A32ED8"/>
    <w:rsid w:val="00A36D61"/>
    <w:rsid w:val="00A372CE"/>
    <w:rsid w:val="00A376D9"/>
    <w:rsid w:val="00A40AEB"/>
    <w:rsid w:val="00A42F93"/>
    <w:rsid w:val="00A447A1"/>
    <w:rsid w:val="00A50C13"/>
    <w:rsid w:val="00A52C87"/>
    <w:rsid w:val="00A66E09"/>
    <w:rsid w:val="00A80790"/>
    <w:rsid w:val="00A84B9B"/>
    <w:rsid w:val="00A92F18"/>
    <w:rsid w:val="00A93909"/>
    <w:rsid w:val="00A9457A"/>
    <w:rsid w:val="00A95999"/>
    <w:rsid w:val="00AA4A24"/>
    <w:rsid w:val="00AA5283"/>
    <w:rsid w:val="00AB0993"/>
    <w:rsid w:val="00AB154B"/>
    <w:rsid w:val="00AB3F29"/>
    <w:rsid w:val="00AB75E8"/>
    <w:rsid w:val="00AC6ADA"/>
    <w:rsid w:val="00AD6AF5"/>
    <w:rsid w:val="00AD7961"/>
    <w:rsid w:val="00AE0356"/>
    <w:rsid w:val="00AE0A6D"/>
    <w:rsid w:val="00AE2151"/>
    <w:rsid w:val="00AE53AA"/>
    <w:rsid w:val="00B13488"/>
    <w:rsid w:val="00B15BD1"/>
    <w:rsid w:val="00B2562A"/>
    <w:rsid w:val="00B25AF5"/>
    <w:rsid w:val="00B30FB5"/>
    <w:rsid w:val="00B330BC"/>
    <w:rsid w:val="00B37C06"/>
    <w:rsid w:val="00B40BBE"/>
    <w:rsid w:val="00B41916"/>
    <w:rsid w:val="00B42005"/>
    <w:rsid w:val="00B544FE"/>
    <w:rsid w:val="00B54C6A"/>
    <w:rsid w:val="00B708D8"/>
    <w:rsid w:val="00B75A7C"/>
    <w:rsid w:val="00B75EEC"/>
    <w:rsid w:val="00B775E6"/>
    <w:rsid w:val="00B8771A"/>
    <w:rsid w:val="00B941B1"/>
    <w:rsid w:val="00B95776"/>
    <w:rsid w:val="00B97476"/>
    <w:rsid w:val="00BA010E"/>
    <w:rsid w:val="00BA1694"/>
    <w:rsid w:val="00BA2A7D"/>
    <w:rsid w:val="00BA3199"/>
    <w:rsid w:val="00BA32C6"/>
    <w:rsid w:val="00BB28B1"/>
    <w:rsid w:val="00BB2D3E"/>
    <w:rsid w:val="00BB41EE"/>
    <w:rsid w:val="00BB76BE"/>
    <w:rsid w:val="00BC1D76"/>
    <w:rsid w:val="00BE3F16"/>
    <w:rsid w:val="00BE6968"/>
    <w:rsid w:val="00BF22BA"/>
    <w:rsid w:val="00C00047"/>
    <w:rsid w:val="00C044E2"/>
    <w:rsid w:val="00C048E0"/>
    <w:rsid w:val="00C127C2"/>
    <w:rsid w:val="00C27A0E"/>
    <w:rsid w:val="00C31408"/>
    <w:rsid w:val="00C35B2E"/>
    <w:rsid w:val="00C411BA"/>
    <w:rsid w:val="00C429C9"/>
    <w:rsid w:val="00C47B69"/>
    <w:rsid w:val="00C50B51"/>
    <w:rsid w:val="00C60A4A"/>
    <w:rsid w:val="00C61A70"/>
    <w:rsid w:val="00C6633F"/>
    <w:rsid w:val="00C72524"/>
    <w:rsid w:val="00C73377"/>
    <w:rsid w:val="00C76EAD"/>
    <w:rsid w:val="00C80790"/>
    <w:rsid w:val="00C81D35"/>
    <w:rsid w:val="00C8233B"/>
    <w:rsid w:val="00C84136"/>
    <w:rsid w:val="00C90909"/>
    <w:rsid w:val="00C91DCB"/>
    <w:rsid w:val="00CA0F71"/>
    <w:rsid w:val="00CA1D68"/>
    <w:rsid w:val="00CA25BD"/>
    <w:rsid w:val="00CA27F5"/>
    <w:rsid w:val="00CA2D62"/>
    <w:rsid w:val="00CA56F7"/>
    <w:rsid w:val="00CB29AA"/>
    <w:rsid w:val="00CB32C3"/>
    <w:rsid w:val="00CB3791"/>
    <w:rsid w:val="00CB5D39"/>
    <w:rsid w:val="00CC186E"/>
    <w:rsid w:val="00CC1F36"/>
    <w:rsid w:val="00CC76FF"/>
    <w:rsid w:val="00CC7877"/>
    <w:rsid w:val="00CC7D0E"/>
    <w:rsid w:val="00CE2B30"/>
    <w:rsid w:val="00CE40A4"/>
    <w:rsid w:val="00CF1126"/>
    <w:rsid w:val="00CF27BC"/>
    <w:rsid w:val="00CF40A3"/>
    <w:rsid w:val="00CF71CE"/>
    <w:rsid w:val="00D00C3F"/>
    <w:rsid w:val="00D00E5B"/>
    <w:rsid w:val="00D03EB2"/>
    <w:rsid w:val="00D13DA0"/>
    <w:rsid w:val="00D16270"/>
    <w:rsid w:val="00D17214"/>
    <w:rsid w:val="00D20B66"/>
    <w:rsid w:val="00D22682"/>
    <w:rsid w:val="00D232EF"/>
    <w:rsid w:val="00D23A8D"/>
    <w:rsid w:val="00D35F53"/>
    <w:rsid w:val="00D37865"/>
    <w:rsid w:val="00D4204D"/>
    <w:rsid w:val="00D4589A"/>
    <w:rsid w:val="00D478C6"/>
    <w:rsid w:val="00D566A5"/>
    <w:rsid w:val="00D65B45"/>
    <w:rsid w:val="00D86736"/>
    <w:rsid w:val="00D92B9C"/>
    <w:rsid w:val="00D93AC3"/>
    <w:rsid w:val="00DA0B0C"/>
    <w:rsid w:val="00DA2E08"/>
    <w:rsid w:val="00DA462A"/>
    <w:rsid w:val="00DB0F94"/>
    <w:rsid w:val="00DB2A40"/>
    <w:rsid w:val="00DC0F42"/>
    <w:rsid w:val="00DC7B79"/>
    <w:rsid w:val="00DD132E"/>
    <w:rsid w:val="00DD27E2"/>
    <w:rsid w:val="00DD516C"/>
    <w:rsid w:val="00DD6423"/>
    <w:rsid w:val="00DE1469"/>
    <w:rsid w:val="00DF03CD"/>
    <w:rsid w:val="00DF7926"/>
    <w:rsid w:val="00E01445"/>
    <w:rsid w:val="00E017EB"/>
    <w:rsid w:val="00E01A78"/>
    <w:rsid w:val="00E102C3"/>
    <w:rsid w:val="00E104D5"/>
    <w:rsid w:val="00E11BCD"/>
    <w:rsid w:val="00E143B0"/>
    <w:rsid w:val="00E1496D"/>
    <w:rsid w:val="00E25791"/>
    <w:rsid w:val="00E2610E"/>
    <w:rsid w:val="00E2662C"/>
    <w:rsid w:val="00E349E8"/>
    <w:rsid w:val="00E43B9E"/>
    <w:rsid w:val="00E4496B"/>
    <w:rsid w:val="00E57551"/>
    <w:rsid w:val="00E64A41"/>
    <w:rsid w:val="00E703AC"/>
    <w:rsid w:val="00E7566E"/>
    <w:rsid w:val="00E77543"/>
    <w:rsid w:val="00E96D00"/>
    <w:rsid w:val="00E978CD"/>
    <w:rsid w:val="00EA0278"/>
    <w:rsid w:val="00EA66C3"/>
    <w:rsid w:val="00EA6D95"/>
    <w:rsid w:val="00EB3F64"/>
    <w:rsid w:val="00EB4273"/>
    <w:rsid w:val="00EB493C"/>
    <w:rsid w:val="00EB554E"/>
    <w:rsid w:val="00EB6B08"/>
    <w:rsid w:val="00EB785F"/>
    <w:rsid w:val="00EC2D2B"/>
    <w:rsid w:val="00EC3F41"/>
    <w:rsid w:val="00EC63D6"/>
    <w:rsid w:val="00ED4D75"/>
    <w:rsid w:val="00ED4E5F"/>
    <w:rsid w:val="00EE2B1D"/>
    <w:rsid w:val="00EF0FE0"/>
    <w:rsid w:val="00EF3598"/>
    <w:rsid w:val="00F129E3"/>
    <w:rsid w:val="00F149B0"/>
    <w:rsid w:val="00F15210"/>
    <w:rsid w:val="00F17697"/>
    <w:rsid w:val="00F2180A"/>
    <w:rsid w:val="00F22EA3"/>
    <w:rsid w:val="00F302DC"/>
    <w:rsid w:val="00F30A15"/>
    <w:rsid w:val="00F358E7"/>
    <w:rsid w:val="00F40D54"/>
    <w:rsid w:val="00F424EF"/>
    <w:rsid w:val="00F42EAE"/>
    <w:rsid w:val="00F43BB9"/>
    <w:rsid w:val="00F45658"/>
    <w:rsid w:val="00F47CD8"/>
    <w:rsid w:val="00F64D47"/>
    <w:rsid w:val="00F6512F"/>
    <w:rsid w:val="00F70ABD"/>
    <w:rsid w:val="00F710A8"/>
    <w:rsid w:val="00F7323A"/>
    <w:rsid w:val="00F732E1"/>
    <w:rsid w:val="00F73F8C"/>
    <w:rsid w:val="00F84B01"/>
    <w:rsid w:val="00F8685A"/>
    <w:rsid w:val="00F87A94"/>
    <w:rsid w:val="00F90D1C"/>
    <w:rsid w:val="00F91590"/>
    <w:rsid w:val="00F95796"/>
    <w:rsid w:val="00FA3A11"/>
    <w:rsid w:val="00FA5155"/>
    <w:rsid w:val="00FA5BF7"/>
    <w:rsid w:val="00FA6576"/>
    <w:rsid w:val="00FA75AB"/>
    <w:rsid w:val="00FA7A85"/>
    <w:rsid w:val="00FB5E42"/>
    <w:rsid w:val="00FC2D4F"/>
    <w:rsid w:val="00FD2F36"/>
    <w:rsid w:val="00FD3ABD"/>
    <w:rsid w:val="00FE38B8"/>
    <w:rsid w:val="00FE6834"/>
    <w:rsid w:val="00FE68A4"/>
    <w:rsid w:val="00FF1D6A"/>
    <w:rsid w:val="00FF6963"/>
    <w:rsid w:val="00FF7DB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E2AF130"/>
  <w15:chartTrackingRefBased/>
  <w15:docId w15:val="{08889B87-0E12-4C9C-89EB-763FD86E80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 w:unhideWhenUsed="1" w:qFormat="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iPriority="0"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0"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C186E"/>
    <w:pPr>
      <w:tabs>
        <w:tab w:val="left" w:pos="3068"/>
      </w:tabs>
      <w:spacing w:after="0" w:line="480" w:lineRule="auto"/>
      <w:ind w:firstLine="720"/>
    </w:pPr>
    <w:rPr>
      <w:rFonts w:ascii="Calibri" w:hAnsi="Calibri" w:cs="Arial"/>
      <w:szCs w:val="21"/>
      <w:shd w:val="clear" w:color="auto" w:fill="FFFFFF"/>
    </w:rPr>
  </w:style>
  <w:style w:type="paragraph" w:styleId="Heading1">
    <w:name w:val="heading 1"/>
    <w:basedOn w:val="Normal"/>
    <w:next w:val="Normal"/>
    <w:link w:val="Heading1Char"/>
    <w:uiPriority w:val="9"/>
    <w:qFormat/>
    <w:rsid w:val="00CC186E"/>
    <w:pPr>
      <w:tabs>
        <w:tab w:val="clear" w:pos="3068"/>
      </w:tabs>
      <w:ind w:firstLine="0"/>
      <w:jc w:val="center"/>
      <w:outlineLvl w:val="0"/>
    </w:pPr>
    <w:rPr>
      <w:rFonts w:asciiTheme="minorHAnsi" w:hAnsiTheme="minorHAnsi" w:cstheme="minorHAnsi"/>
      <w:b/>
      <w:szCs w:val="22"/>
    </w:rPr>
  </w:style>
  <w:style w:type="paragraph" w:styleId="Heading2">
    <w:name w:val="heading 2"/>
    <w:basedOn w:val="Normal"/>
    <w:next w:val="Normal"/>
    <w:link w:val="Heading2Char"/>
    <w:uiPriority w:val="9"/>
    <w:unhideWhenUsed/>
    <w:qFormat/>
    <w:rsid w:val="00CC186E"/>
    <w:pPr>
      <w:tabs>
        <w:tab w:val="clear" w:pos="3068"/>
      </w:tabs>
      <w:ind w:firstLine="0"/>
      <w:outlineLvl w:val="1"/>
    </w:pPr>
    <w:rPr>
      <w:rFonts w:asciiTheme="minorHAnsi" w:hAnsiTheme="minorHAnsi" w:cstheme="minorHAnsi"/>
      <w:b/>
      <w:szCs w:val="22"/>
    </w:rPr>
  </w:style>
  <w:style w:type="paragraph" w:styleId="Heading3">
    <w:name w:val="heading 3"/>
    <w:basedOn w:val="Normal"/>
    <w:next w:val="Normal"/>
    <w:link w:val="Heading3Char"/>
    <w:uiPriority w:val="9"/>
    <w:unhideWhenUsed/>
    <w:qFormat/>
    <w:rsid w:val="00CC186E"/>
    <w:pPr>
      <w:ind w:firstLine="0"/>
      <w:outlineLvl w:val="2"/>
    </w:pPr>
    <w:rPr>
      <w:rFonts w:asciiTheme="minorHAnsi" w:hAnsiTheme="minorHAnsi" w:cstheme="minorHAnsi"/>
      <w:b/>
      <w:i/>
      <w:szCs w:val="22"/>
    </w:rPr>
  </w:style>
  <w:style w:type="paragraph" w:styleId="Heading4">
    <w:name w:val="heading 4"/>
    <w:basedOn w:val="Normal"/>
    <w:next w:val="Normal"/>
    <w:link w:val="Heading4Char"/>
    <w:uiPriority w:val="9"/>
    <w:unhideWhenUsed/>
    <w:qFormat/>
    <w:rsid w:val="00CC186E"/>
    <w:pPr>
      <w:tabs>
        <w:tab w:val="clear" w:pos="3068"/>
      </w:tabs>
      <w:outlineLvl w:val="3"/>
    </w:pPr>
    <w:rPr>
      <w:rFonts w:cstheme="minorHAnsi"/>
      <w:b/>
      <w:bCs/>
      <w:szCs w:val="22"/>
    </w:rPr>
  </w:style>
  <w:style w:type="paragraph" w:styleId="Heading5">
    <w:name w:val="heading 5"/>
    <w:basedOn w:val="Normal"/>
    <w:next w:val="Normal"/>
    <w:link w:val="Heading5Char"/>
    <w:uiPriority w:val="9"/>
    <w:unhideWhenUsed/>
    <w:qFormat/>
    <w:rsid w:val="00CC186E"/>
    <w:pPr>
      <w:tabs>
        <w:tab w:val="clear" w:pos="3068"/>
      </w:tabs>
      <w:outlineLvl w:val="4"/>
    </w:pPr>
    <w:rPr>
      <w:rFonts w:cs="Calibri"/>
      <w:b/>
      <w:i/>
      <w:szCs w:val="22"/>
    </w:rPr>
  </w:style>
  <w:style w:type="paragraph" w:styleId="Heading6">
    <w:name w:val="heading 6"/>
    <w:basedOn w:val="Normal"/>
    <w:next w:val="BodyText"/>
    <w:link w:val="Heading6Char"/>
    <w:uiPriority w:val="9"/>
    <w:semiHidden/>
    <w:unhideWhenUsed/>
    <w:qFormat/>
    <w:rsid w:val="00115C00"/>
    <w:pPr>
      <w:keepNext/>
      <w:keepLines/>
      <w:tabs>
        <w:tab w:val="clear" w:pos="3068"/>
      </w:tabs>
      <w:spacing w:before="200" w:line="240" w:lineRule="auto"/>
      <w:ind w:firstLine="0"/>
      <w:outlineLvl w:val="5"/>
    </w:pPr>
    <w:rPr>
      <w:rFonts w:asciiTheme="majorHAnsi" w:eastAsiaTheme="majorEastAsia" w:hAnsiTheme="majorHAnsi" w:cstheme="majorBidi"/>
      <w:color w:val="4472C4" w:themeColor="accent1"/>
      <w:sz w:val="24"/>
      <w:szCs w:val="24"/>
      <w:shd w:val="clear" w:color="auto" w:fill="auto"/>
    </w:rPr>
  </w:style>
  <w:style w:type="paragraph" w:styleId="Heading7">
    <w:name w:val="heading 7"/>
    <w:basedOn w:val="Normal"/>
    <w:next w:val="BodyText"/>
    <w:link w:val="Heading7Char"/>
    <w:uiPriority w:val="9"/>
    <w:semiHidden/>
    <w:unhideWhenUsed/>
    <w:qFormat/>
    <w:rsid w:val="00115C00"/>
    <w:pPr>
      <w:keepNext/>
      <w:keepLines/>
      <w:tabs>
        <w:tab w:val="clear" w:pos="3068"/>
      </w:tabs>
      <w:spacing w:before="200" w:line="240" w:lineRule="auto"/>
      <w:ind w:firstLine="0"/>
      <w:outlineLvl w:val="6"/>
    </w:pPr>
    <w:rPr>
      <w:rFonts w:asciiTheme="majorHAnsi" w:eastAsiaTheme="majorEastAsia" w:hAnsiTheme="majorHAnsi" w:cstheme="majorBidi"/>
      <w:color w:val="4472C4" w:themeColor="accent1"/>
      <w:sz w:val="24"/>
      <w:szCs w:val="24"/>
      <w:shd w:val="clear" w:color="auto" w:fill="auto"/>
    </w:rPr>
  </w:style>
  <w:style w:type="paragraph" w:styleId="Heading8">
    <w:name w:val="heading 8"/>
    <w:basedOn w:val="Normal"/>
    <w:next w:val="BodyText"/>
    <w:link w:val="Heading8Char"/>
    <w:uiPriority w:val="9"/>
    <w:semiHidden/>
    <w:unhideWhenUsed/>
    <w:qFormat/>
    <w:rsid w:val="00115C00"/>
    <w:pPr>
      <w:keepNext/>
      <w:keepLines/>
      <w:tabs>
        <w:tab w:val="clear" w:pos="3068"/>
      </w:tabs>
      <w:spacing w:before="200" w:line="240" w:lineRule="auto"/>
      <w:ind w:firstLine="0"/>
      <w:outlineLvl w:val="7"/>
    </w:pPr>
    <w:rPr>
      <w:rFonts w:asciiTheme="majorHAnsi" w:eastAsiaTheme="majorEastAsia" w:hAnsiTheme="majorHAnsi" w:cstheme="majorBidi"/>
      <w:color w:val="4472C4" w:themeColor="accent1"/>
      <w:sz w:val="24"/>
      <w:szCs w:val="24"/>
      <w:shd w:val="clear" w:color="auto" w:fill="auto"/>
    </w:rPr>
  </w:style>
  <w:style w:type="paragraph" w:styleId="Heading9">
    <w:name w:val="heading 9"/>
    <w:basedOn w:val="Normal"/>
    <w:next w:val="BodyText"/>
    <w:link w:val="Heading9Char"/>
    <w:uiPriority w:val="9"/>
    <w:semiHidden/>
    <w:unhideWhenUsed/>
    <w:qFormat/>
    <w:rsid w:val="00115C00"/>
    <w:pPr>
      <w:keepNext/>
      <w:keepLines/>
      <w:tabs>
        <w:tab w:val="clear" w:pos="3068"/>
      </w:tabs>
      <w:spacing w:before="200" w:line="240" w:lineRule="auto"/>
      <w:ind w:firstLine="0"/>
      <w:outlineLvl w:val="8"/>
    </w:pPr>
    <w:rPr>
      <w:rFonts w:asciiTheme="majorHAnsi" w:eastAsiaTheme="majorEastAsia" w:hAnsiTheme="majorHAnsi" w:cstheme="majorBidi"/>
      <w:color w:val="4472C4" w:themeColor="accent1"/>
      <w:sz w:val="24"/>
      <w:szCs w:val="24"/>
      <w:shd w:val="clear" w:color="auto" w:fill="auto"/>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102C3"/>
    <w:pPr>
      <w:tabs>
        <w:tab w:val="center" w:pos="4680"/>
        <w:tab w:val="right" w:pos="9360"/>
      </w:tabs>
      <w:spacing w:line="240" w:lineRule="auto"/>
    </w:pPr>
  </w:style>
  <w:style w:type="character" w:customStyle="1" w:styleId="HeaderChar">
    <w:name w:val="Header Char"/>
    <w:basedOn w:val="DefaultParagraphFont"/>
    <w:link w:val="Header"/>
    <w:uiPriority w:val="99"/>
    <w:rsid w:val="00E102C3"/>
  </w:style>
  <w:style w:type="paragraph" w:styleId="Footer">
    <w:name w:val="footer"/>
    <w:basedOn w:val="Normal"/>
    <w:link w:val="FooterChar"/>
    <w:uiPriority w:val="99"/>
    <w:unhideWhenUsed/>
    <w:rsid w:val="00E102C3"/>
    <w:pPr>
      <w:tabs>
        <w:tab w:val="center" w:pos="4680"/>
        <w:tab w:val="right" w:pos="9360"/>
      </w:tabs>
      <w:spacing w:line="240" w:lineRule="auto"/>
    </w:pPr>
  </w:style>
  <w:style w:type="character" w:customStyle="1" w:styleId="FooterChar">
    <w:name w:val="Footer Char"/>
    <w:basedOn w:val="DefaultParagraphFont"/>
    <w:link w:val="Footer"/>
    <w:uiPriority w:val="99"/>
    <w:rsid w:val="00E102C3"/>
  </w:style>
  <w:style w:type="character" w:customStyle="1" w:styleId="o00408">
    <w:name w:val="o00408"/>
    <w:basedOn w:val="DefaultParagraphFont"/>
    <w:rsid w:val="00E102C3"/>
  </w:style>
  <w:style w:type="character" w:customStyle="1" w:styleId="s01997">
    <w:name w:val="s01997"/>
    <w:basedOn w:val="DefaultParagraphFont"/>
    <w:rsid w:val="00E102C3"/>
  </w:style>
  <w:style w:type="character" w:customStyle="1" w:styleId="first-table-reference">
    <w:name w:val="first-table-reference"/>
    <w:basedOn w:val="DefaultParagraphFont"/>
    <w:rsid w:val="00E102C3"/>
  </w:style>
  <w:style w:type="character" w:styleId="Hyperlink">
    <w:name w:val="Hyperlink"/>
    <w:basedOn w:val="DefaultParagraphFont"/>
    <w:unhideWhenUsed/>
    <w:rsid w:val="00B40BBE"/>
    <w:rPr>
      <w:color w:val="0563C1" w:themeColor="hyperlink"/>
      <w:u w:val="single"/>
    </w:rPr>
  </w:style>
  <w:style w:type="character" w:customStyle="1" w:styleId="UnresolvedMention1">
    <w:name w:val="Unresolved Mention1"/>
    <w:basedOn w:val="DefaultParagraphFont"/>
    <w:uiPriority w:val="99"/>
    <w:semiHidden/>
    <w:unhideWhenUsed/>
    <w:rsid w:val="00B40BBE"/>
    <w:rPr>
      <w:color w:val="605E5C"/>
      <w:shd w:val="clear" w:color="auto" w:fill="E1DFDD"/>
    </w:rPr>
  </w:style>
  <w:style w:type="paragraph" w:styleId="FootnoteText">
    <w:name w:val="footnote text"/>
    <w:basedOn w:val="Normal"/>
    <w:link w:val="FootnoteTextChar"/>
    <w:uiPriority w:val="9"/>
    <w:semiHidden/>
    <w:unhideWhenUsed/>
    <w:qFormat/>
    <w:rsid w:val="00B40BBE"/>
    <w:pPr>
      <w:spacing w:line="240" w:lineRule="auto"/>
    </w:pPr>
    <w:rPr>
      <w:sz w:val="20"/>
      <w:szCs w:val="20"/>
    </w:rPr>
  </w:style>
  <w:style w:type="character" w:customStyle="1" w:styleId="FootnoteTextChar">
    <w:name w:val="Footnote Text Char"/>
    <w:basedOn w:val="DefaultParagraphFont"/>
    <w:link w:val="FootnoteText"/>
    <w:uiPriority w:val="9"/>
    <w:semiHidden/>
    <w:rsid w:val="00B40BBE"/>
    <w:rPr>
      <w:rFonts w:ascii="Arial" w:hAnsi="Arial" w:cs="Arial"/>
      <w:color w:val="333333"/>
      <w:sz w:val="20"/>
      <w:szCs w:val="20"/>
    </w:rPr>
  </w:style>
  <w:style w:type="character" w:styleId="FootnoteReference">
    <w:name w:val="footnote reference"/>
    <w:basedOn w:val="DefaultParagraphFont"/>
    <w:semiHidden/>
    <w:unhideWhenUsed/>
    <w:rsid w:val="00B40BBE"/>
    <w:rPr>
      <w:vertAlign w:val="superscript"/>
    </w:rPr>
  </w:style>
  <w:style w:type="character" w:styleId="CommentReference">
    <w:name w:val="annotation reference"/>
    <w:basedOn w:val="DefaultParagraphFont"/>
    <w:uiPriority w:val="99"/>
    <w:semiHidden/>
    <w:unhideWhenUsed/>
    <w:rsid w:val="00955FD6"/>
    <w:rPr>
      <w:sz w:val="16"/>
      <w:szCs w:val="16"/>
    </w:rPr>
  </w:style>
  <w:style w:type="paragraph" w:styleId="CommentText">
    <w:name w:val="annotation text"/>
    <w:basedOn w:val="Normal"/>
    <w:link w:val="CommentTextChar"/>
    <w:unhideWhenUsed/>
    <w:rsid w:val="006274E0"/>
    <w:pPr>
      <w:tabs>
        <w:tab w:val="clear" w:pos="3068"/>
      </w:tabs>
      <w:spacing w:line="240" w:lineRule="auto"/>
      <w:ind w:firstLine="0"/>
    </w:pPr>
    <w:rPr>
      <w:sz w:val="20"/>
      <w:szCs w:val="20"/>
    </w:rPr>
  </w:style>
  <w:style w:type="character" w:customStyle="1" w:styleId="CommentTextChar">
    <w:name w:val="Comment Text Char"/>
    <w:basedOn w:val="DefaultParagraphFont"/>
    <w:link w:val="CommentText"/>
    <w:rsid w:val="006274E0"/>
    <w:rPr>
      <w:rFonts w:ascii="Arial" w:hAnsi="Arial" w:cs="Arial"/>
      <w:color w:val="333333"/>
      <w:sz w:val="20"/>
      <w:szCs w:val="20"/>
    </w:rPr>
  </w:style>
  <w:style w:type="paragraph" w:styleId="CommentSubject">
    <w:name w:val="annotation subject"/>
    <w:basedOn w:val="CommentText"/>
    <w:next w:val="CommentText"/>
    <w:link w:val="CommentSubjectChar"/>
    <w:uiPriority w:val="99"/>
    <w:semiHidden/>
    <w:unhideWhenUsed/>
    <w:rsid w:val="00955FD6"/>
    <w:rPr>
      <w:b/>
      <w:bCs/>
    </w:rPr>
  </w:style>
  <w:style w:type="character" w:customStyle="1" w:styleId="CommentSubjectChar">
    <w:name w:val="Comment Subject Char"/>
    <w:basedOn w:val="CommentTextChar"/>
    <w:link w:val="CommentSubject"/>
    <w:uiPriority w:val="99"/>
    <w:semiHidden/>
    <w:rsid w:val="00955FD6"/>
    <w:rPr>
      <w:rFonts w:ascii="Arial" w:hAnsi="Arial" w:cs="Arial"/>
      <w:b/>
      <w:bCs/>
      <w:color w:val="333333"/>
      <w:sz w:val="20"/>
      <w:szCs w:val="20"/>
    </w:rPr>
  </w:style>
  <w:style w:type="paragraph" w:styleId="BalloonText">
    <w:name w:val="Balloon Text"/>
    <w:basedOn w:val="Normal"/>
    <w:link w:val="BalloonTextChar"/>
    <w:uiPriority w:val="99"/>
    <w:semiHidden/>
    <w:unhideWhenUsed/>
    <w:rsid w:val="00955FD6"/>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55FD6"/>
    <w:rPr>
      <w:rFonts w:ascii="Segoe UI" w:hAnsi="Segoe UI" w:cs="Segoe UI"/>
      <w:color w:val="333333"/>
      <w:sz w:val="18"/>
      <w:szCs w:val="18"/>
    </w:rPr>
  </w:style>
  <w:style w:type="table" w:styleId="TableGrid">
    <w:name w:val="Table Grid"/>
    <w:basedOn w:val="TableNormal"/>
    <w:uiPriority w:val="39"/>
    <w:rsid w:val="00A25C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21772D"/>
    <w:rPr>
      <w:color w:val="954F72" w:themeColor="followedHyperlink"/>
      <w:u w:val="single"/>
    </w:rPr>
  </w:style>
  <w:style w:type="paragraph" w:styleId="Revision">
    <w:name w:val="Revision"/>
    <w:hidden/>
    <w:uiPriority w:val="99"/>
    <w:semiHidden/>
    <w:rsid w:val="006274E0"/>
    <w:pPr>
      <w:spacing w:after="0" w:line="240" w:lineRule="auto"/>
    </w:pPr>
    <w:rPr>
      <w:rFonts w:ascii="Arial" w:hAnsi="Arial" w:cs="Arial"/>
      <w:color w:val="333333"/>
      <w:sz w:val="21"/>
      <w:szCs w:val="21"/>
      <w:shd w:val="clear" w:color="auto" w:fill="FFFFFF"/>
    </w:rPr>
  </w:style>
  <w:style w:type="character" w:customStyle="1" w:styleId="Heading2Char">
    <w:name w:val="Heading 2 Char"/>
    <w:basedOn w:val="DefaultParagraphFont"/>
    <w:link w:val="Heading2"/>
    <w:uiPriority w:val="9"/>
    <w:rsid w:val="00CC186E"/>
    <w:rPr>
      <w:rFonts w:cstheme="minorHAnsi"/>
      <w:b/>
    </w:rPr>
  </w:style>
  <w:style w:type="character" w:customStyle="1" w:styleId="Heading1Char">
    <w:name w:val="Heading 1 Char"/>
    <w:basedOn w:val="DefaultParagraphFont"/>
    <w:link w:val="Heading1"/>
    <w:uiPriority w:val="9"/>
    <w:rsid w:val="00CC186E"/>
    <w:rPr>
      <w:rFonts w:cstheme="minorHAnsi"/>
      <w:b/>
    </w:rPr>
  </w:style>
  <w:style w:type="character" w:customStyle="1" w:styleId="Heading3Char">
    <w:name w:val="Heading 3 Char"/>
    <w:basedOn w:val="DefaultParagraphFont"/>
    <w:link w:val="Heading3"/>
    <w:uiPriority w:val="9"/>
    <w:rsid w:val="00CC186E"/>
    <w:rPr>
      <w:rFonts w:cstheme="minorHAnsi"/>
      <w:b/>
      <w:i/>
    </w:rPr>
  </w:style>
  <w:style w:type="character" w:customStyle="1" w:styleId="Heading4Char">
    <w:name w:val="Heading 4 Char"/>
    <w:basedOn w:val="DefaultParagraphFont"/>
    <w:link w:val="Heading4"/>
    <w:uiPriority w:val="9"/>
    <w:rsid w:val="00CC186E"/>
    <w:rPr>
      <w:rFonts w:ascii="Calibri" w:hAnsi="Calibri" w:cstheme="minorHAnsi"/>
      <w:b/>
      <w:bCs/>
    </w:rPr>
  </w:style>
  <w:style w:type="character" w:customStyle="1" w:styleId="Heading5Char">
    <w:name w:val="Heading 5 Char"/>
    <w:basedOn w:val="DefaultParagraphFont"/>
    <w:link w:val="Heading5"/>
    <w:uiPriority w:val="9"/>
    <w:rsid w:val="00CC186E"/>
    <w:rPr>
      <w:rFonts w:ascii="Calibri" w:hAnsi="Calibri" w:cs="Calibri"/>
      <w:b/>
      <w:i/>
      <w:color w:val="333333"/>
    </w:rPr>
  </w:style>
  <w:style w:type="paragraph" w:styleId="Title">
    <w:name w:val="Title"/>
    <w:basedOn w:val="Heading1"/>
    <w:next w:val="Normal"/>
    <w:link w:val="TitleChar"/>
    <w:qFormat/>
    <w:rsid w:val="00CC186E"/>
  </w:style>
  <w:style w:type="character" w:customStyle="1" w:styleId="TitleChar">
    <w:name w:val="Title Char"/>
    <w:basedOn w:val="DefaultParagraphFont"/>
    <w:link w:val="Title"/>
    <w:rsid w:val="00CC186E"/>
    <w:rPr>
      <w:rFonts w:cstheme="minorHAnsi"/>
      <w:b/>
    </w:rPr>
  </w:style>
  <w:style w:type="paragraph" w:styleId="Quote">
    <w:name w:val="Quote"/>
    <w:basedOn w:val="Normal"/>
    <w:next w:val="Normal"/>
    <w:link w:val="QuoteChar"/>
    <w:uiPriority w:val="29"/>
    <w:qFormat/>
    <w:rsid w:val="00236E04"/>
    <w:pPr>
      <w:ind w:left="720" w:firstLine="0"/>
    </w:pPr>
    <w:rPr>
      <w:iCs/>
      <w:color w:val="404040" w:themeColor="text1" w:themeTint="BF"/>
    </w:rPr>
  </w:style>
  <w:style w:type="character" w:customStyle="1" w:styleId="QuoteChar">
    <w:name w:val="Quote Char"/>
    <w:basedOn w:val="DefaultParagraphFont"/>
    <w:link w:val="Quote"/>
    <w:uiPriority w:val="29"/>
    <w:rsid w:val="00236E04"/>
    <w:rPr>
      <w:rFonts w:ascii="Calibri" w:hAnsi="Calibri" w:cs="Arial"/>
      <w:iCs/>
      <w:color w:val="404040" w:themeColor="text1" w:themeTint="BF"/>
      <w:szCs w:val="21"/>
    </w:rPr>
  </w:style>
  <w:style w:type="character" w:styleId="UnresolvedMention">
    <w:name w:val="Unresolved Mention"/>
    <w:basedOn w:val="DefaultParagraphFont"/>
    <w:uiPriority w:val="99"/>
    <w:semiHidden/>
    <w:unhideWhenUsed/>
    <w:rsid w:val="00FA7A85"/>
    <w:rPr>
      <w:color w:val="605E5C"/>
      <w:shd w:val="clear" w:color="auto" w:fill="E1DFDD"/>
    </w:rPr>
  </w:style>
  <w:style w:type="character" w:customStyle="1" w:styleId="Heading6Char">
    <w:name w:val="Heading 6 Char"/>
    <w:basedOn w:val="DefaultParagraphFont"/>
    <w:link w:val="Heading6"/>
    <w:uiPriority w:val="9"/>
    <w:semiHidden/>
    <w:rsid w:val="00115C00"/>
    <w:rPr>
      <w:rFonts w:asciiTheme="majorHAnsi" w:eastAsiaTheme="majorEastAsia" w:hAnsiTheme="majorHAnsi" w:cstheme="majorBidi"/>
      <w:color w:val="4472C4" w:themeColor="accent1"/>
      <w:sz w:val="24"/>
      <w:szCs w:val="24"/>
    </w:rPr>
  </w:style>
  <w:style w:type="character" w:customStyle="1" w:styleId="Heading7Char">
    <w:name w:val="Heading 7 Char"/>
    <w:basedOn w:val="DefaultParagraphFont"/>
    <w:link w:val="Heading7"/>
    <w:uiPriority w:val="9"/>
    <w:semiHidden/>
    <w:rsid w:val="00115C00"/>
    <w:rPr>
      <w:rFonts w:asciiTheme="majorHAnsi" w:eastAsiaTheme="majorEastAsia" w:hAnsiTheme="majorHAnsi" w:cstheme="majorBidi"/>
      <w:color w:val="4472C4" w:themeColor="accent1"/>
      <w:sz w:val="24"/>
      <w:szCs w:val="24"/>
    </w:rPr>
  </w:style>
  <w:style w:type="character" w:customStyle="1" w:styleId="Heading8Char">
    <w:name w:val="Heading 8 Char"/>
    <w:basedOn w:val="DefaultParagraphFont"/>
    <w:link w:val="Heading8"/>
    <w:uiPriority w:val="9"/>
    <w:semiHidden/>
    <w:rsid w:val="00115C00"/>
    <w:rPr>
      <w:rFonts w:asciiTheme="majorHAnsi" w:eastAsiaTheme="majorEastAsia" w:hAnsiTheme="majorHAnsi" w:cstheme="majorBidi"/>
      <w:color w:val="4472C4" w:themeColor="accent1"/>
      <w:sz w:val="24"/>
      <w:szCs w:val="24"/>
    </w:rPr>
  </w:style>
  <w:style w:type="character" w:customStyle="1" w:styleId="Heading9Char">
    <w:name w:val="Heading 9 Char"/>
    <w:basedOn w:val="DefaultParagraphFont"/>
    <w:link w:val="Heading9"/>
    <w:uiPriority w:val="9"/>
    <w:semiHidden/>
    <w:rsid w:val="00115C00"/>
    <w:rPr>
      <w:rFonts w:asciiTheme="majorHAnsi" w:eastAsiaTheme="majorEastAsia" w:hAnsiTheme="majorHAnsi" w:cstheme="majorBidi"/>
      <w:color w:val="4472C4" w:themeColor="accent1"/>
      <w:sz w:val="24"/>
      <w:szCs w:val="24"/>
    </w:rPr>
  </w:style>
  <w:style w:type="paragraph" w:styleId="BodyText">
    <w:name w:val="Body Text"/>
    <w:basedOn w:val="Normal"/>
    <w:link w:val="BodyTextChar"/>
    <w:semiHidden/>
    <w:unhideWhenUsed/>
    <w:qFormat/>
    <w:rsid w:val="00115C00"/>
    <w:pPr>
      <w:tabs>
        <w:tab w:val="clear" w:pos="3068"/>
      </w:tabs>
      <w:spacing w:before="180" w:after="180" w:line="240" w:lineRule="auto"/>
      <w:ind w:firstLine="0"/>
    </w:pPr>
    <w:rPr>
      <w:rFonts w:asciiTheme="minorHAnsi" w:hAnsiTheme="minorHAnsi" w:cstheme="minorBidi"/>
      <w:sz w:val="24"/>
      <w:szCs w:val="24"/>
      <w:shd w:val="clear" w:color="auto" w:fill="auto"/>
    </w:rPr>
  </w:style>
  <w:style w:type="character" w:customStyle="1" w:styleId="BodyTextChar">
    <w:name w:val="Body Text Char"/>
    <w:basedOn w:val="DefaultParagraphFont"/>
    <w:link w:val="BodyText"/>
    <w:semiHidden/>
    <w:rsid w:val="00115C00"/>
    <w:rPr>
      <w:sz w:val="24"/>
      <w:szCs w:val="24"/>
    </w:rPr>
  </w:style>
  <w:style w:type="paragraph" w:customStyle="1" w:styleId="msonormal0">
    <w:name w:val="msonormal"/>
    <w:basedOn w:val="Normal"/>
    <w:rsid w:val="00115C00"/>
    <w:pPr>
      <w:tabs>
        <w:tab w:val="clear" w:pos="3068"/>
      </w:tabs>
      <w:spacing w:before="100" w:beforeAutospacing="1" w:after="100" w:afterAutospacing="1" w:line="240" w:lineRule="auto"/>
      <w:ind w:firstLine="0"/>
    </w:pPr>
    <w:rPr>
      <w:rFonts w:ascii="Times New Roman" w:eastAsia="Times New Roman" w:hAnsi="Times New Roman" w:cs="Times New Roman"/>
      <w:sz w:val="24"/>
      <w:szCs w:val="24"/>
      <w:shd w:val="clear" w:color="auto" w:fill="auto"/>
    </w:rPr>
  </w:style>
  <w:style w:type="character" w:customStyle="1" w:styleId="CaptionChar">
    <w:name w:val="Caption Char"/>
    <w:basedOn w:val="DefaultParagraphFont"/>
    <w:link w:val="Caption"/>
    <w:semiHidden/>
    <w:locked/>
    <w:rsid w:val="00115C00"/>
    <w:rPr>
      <w:i/>
    </w:rPr>
  </w:style>
  <w:style w:type="paragraph" w:styleId="Caption">
    <w:name w:val="caption"/>
    <w:basedOn w:val="Normal"/>
    <w:link w:val="CaptionChar"/>
    <w:semiHidden/>
    <w:unhideWhenUsed/>
    <w:qFormat/>
    <w:rsid w:val="00115C00"/>
    <w:pPr>
      <w:tabs>
        <w:tab w:val="clear" w:pos="3068"/>
      </w:tabs>
      <w:spacing w:after="120" w:line="240" w:lineRule="auto"/>
      <w:ind w:firstLine="0"/>
    </w:pPr>
    <w:rPr>
      <w:rFonts w:asciiTheme="minorHAnsi" w:hAnsiTheme="minorHAnsi" w:cstheme="minorBidi"/>
      <w:i/>
      <w:szCs w:val="22"/>
      <w:shd w:val="clear" w:color="auto" w:fill="auto"/>
    </w:rPr>
  </w:style>
  <w:style w:type="paragraph" w:styleId="Subtitle">
    <w:name w:val="Subtitle"/>
    <w:basedOn w:val="Title"/>
    <w:next w:val="BodyText"/>
    <w:link w:val="SubtitleChar"/>
    <w:qFormat/>
    <w:rsid w:val="00115C00"/>
    <w:pPr>
      <w:keepNext/>
      <w:keepLines/>
      <w:spacing w:before="240" w:after="240" w:line="240" w:lineRule="auto"/>
      <w:outlineLvl w:val="9"/>
    </w:pPr>
    <w:rPr>
      <w:rFonts w:asciiTheme="majorHAnsi" w:eastAsiaTheme="majorEastAsia" w:hAnsiTheme="majorHAnsi" w:cstheme="majorBidi"/>
      <w:bCs/>
      <w:color w:val="2D4F8E" w:themeColor="accent1" w:themeShade="B5"/>
      <w:sz w:val="30"/>
      <w:szCs w:val="30"/>
      <w:shd w:val="clear" w:color="auto" w:fill="auto"/>
    </w:rPr>
  </w:style>
  <w:style w:type="character" w:customStyle="1" w:styleId="SubtitleChar">
    <w:name w:val="Subtitle Char"/>
    <w:basedOn w:val="DefaultParagraphFont"/>
    <w:link w:val="Subtitle"/>
    <w:rsid w:val="00115C00"/>
    <w:rPr>
      <w:rFonts w:asciiTheme="majorHAnsi" w:eastAsiaTheme="majorEastAsia" w:hAnsiTheme="majorHAnsi" w:cstheme="majorBidi"/>
      <w:b/>
      <w:bCs/>
      <w:color w:val="2D4F8E" w:themeColor="accent1" w:themeShade="B5"/>
      <w:sz w:val="30"/>
      <w:szCs w:val="30"/>
    </w:rPr>
  </w:style>
  <w:style w:type="paragraph" w:styleId="Date">
    <w:name w:val="Date"/>
    <w:next w:val="BodyText"/>
    <w:link w:val="DateChar"/>
    <w:semiHidden/>
    <w:unhideWhenUsed/>
    <w:qFormat/>
    <w:rsid w:val="00115C00"/>
    <w:pPr>
      <w:keepNext/>
      <w:keepLines/>
      <w:spacing w:after="200" w:line="240" w:lineRule="auto"/>
      <w:jc w:val="center"/>
    </w:pPr>
    <w:rPr>
      <w:sz w:val="24"/>
      <w:szCs w:val="24"/>
    </w:rPr>
  </w:style>
  <w:style w:type="character" w:customStyle="1" w:styleId="DateChar">
    <w:name w:val="Date Char"/>
    <w:basedOn w:val="DefaultParagraphFont"/>
    <w:link w:val="Date"/>
    <w:semiHidden/>
    <w:rsid w:val="00115C00"/>
    <w:rPr>
      <w:sz w:val="24"/>
      <w:szCs w:val="24"/>
    </w:rPr>
  </w:style>
  <w:style w:type="paragraph" w:styleId="BlockText">
    <w:name w:val="Block Text"/>
    <w:basedOn w:val="BodyText"/>
    <w:next w:val="BodyText"/>
    <w:uiPriority w:val="9"/>
    <w:semiHidden/>
    <w:unhideWhenUsed/>
    <w:qFormat/>
    <w:rsid w:val="00115C00"/>
    <w:pPr>
      <w:spacing w:before="100" w:after="100"/>
      <w:ind w:left="480" w:right="480"/>
    </w:pPr>
  </w:style>
  <w:style w:type="paragraph" w:styleId="Bibliography">
    <w:name w:val="Bibliography"/>
    <w:basedOn w:val="Normal"/>
    <w:semiHidden/>
    <w:unhideWhenUsed/>
    <w:qFormat/>
    <w:rsid w:val="00115C00"/>
    <w:pPr>
      <w:tabs>
        <w:tab w:val="clear" w:pos="3068"/>
      </w:tabs>
      <w:spacing w:after="200" w:line="240" w:lineRule="auto"/>
      <w:ind w:firstLine="0"/>
    </w:pPr>
    <w:rPr>
      <w:rFonts w:asciiTheme="minorHAnsi" w:hAnsiTheme="minorHAnsi" w:cstheme="minorBidi"/>
      <w:sz w:val="24"/>
      <w:szCs w:val="24"/>
      <w:shd w:val="clear" w:color="auto" w:fill="auto"/>
    </w:rPr>
  </w:style>
  <w:style w:type="paragraph" w:styleId="TOCHeading">
    <w:name w:val="TOC Heading"/>
    <w:basedOn w:val="Heading1"/>
    <w:next w:val="BodyText"/>
    <w:uiPriority w:val="39"/>
    <w:semiHidden/>
    <w:unhideWhenUsed/>
    <w:qFormat/>
    <w:rsid w:val="00115C00"/>
    <w:pPr>
      <w:keepNext/>
      <w:keepLines/>
      <w:spacing w:before="240" w:line="256" w:lineRule="auto"/>
      <w:jc w:val="left"/>
      <w:outlineLvl w:val="9"/>
    </w:pPr>
    <w:rPr>
      <w:rFonts w:asciiTheme="majorHAnsi" w:eastAsiaTheme="majorEastAsia" w:hAnsiTheme="majorHAnsi" w:cstheme="majorBidi"/>
      <w:b w:val="0"/>
      <w:color w:val="2F5496" w:themeColor="accent1" w:themeShade="BF"/>
      <w:sz w:val="32"/>
      <w:szCs w:val="32"/>
      <w:shd w:val="clear" w:color="auto" w:fill="auto"/>
    </w:rPr>
  </w:style>
  <w:style w:type="paragraph" w:customStyle="1" w:styleId="FirstParagraph">
    <w:name w:val="First Paragraph"/>
    <w:basedOn w:val="BodyText"/>
    <w:next w:val="BodyText"/>
    <w:qFormat/>
    <w:rsid w:val="00115C00"/>
  </w:style>
  <w:style w:type="paragraph" w:customStyle="1" w:styleId="Compact">
    <w:name w:val="Compact"/>
    <w:basedOn w:val="BodyText"/>
    <w:qFormat/>
    <w:rsid w:val="00115C00"/>
    <w:pPr>
      <w:spacing w:before="36" w:after="36"/>
    </w:pPr>
  </w:style>
  <w:style w:type="paragraph" w:customStyle="1" w:styleId="Author">
    <w:name w:val="Author"/>
    <w:next w:val="BodyText"/>
    <w:qFormat/>
    <w:rsid w:val="00115C00"/>
    <w:pPr>
      <w:keepNext/>
      <w:keepLines/>
      <w:spacing w:after="200" w:line="240" w:lineRule="auto"/>
      <w:jc w:val="center"/>
    </w:pPr>
    <w:rPr>
      <w:sz w:val="24"/>
      <w:szCs w:val="24"/>
    </w:rPr>
  </w:style>
  <w:style w:type="paragraph" w:customStyle="1" w:styleId="Abstract">
    <w:name w:val="Abstract"/>
    <w:basedOn w:val="Normal"/>
    <w:next w:val="BodyText"/>
    <w:qFormat/>
    <w:rsid w:val="00115C00"/>
    <w:pPr>
      <w:keepNext/>
      <w:keepLines/>
      <w:tabs>
        <w:tab w:val="clear" w:pos="3068"/>
      </w:tabs>
      <w:spacing w:before="300" w:after="300" w:line="240" w:lineRule="auto"/>
      <w:ind w:firstLine="0"/>
    </w:pPr>
    <w:rPr>
      <w:rFonts w:asciiTheme="minorHAnsi" w:hAnsiTheme="minorHAnsi" w:cstheme="minorBidi"/>
      <w:sz w:val="20"/>
      <w:szCs w:val="20"/>
      <w:shd w:val="clear" w:color="auto" w:fill="auto"/>
    </w:rPr>
  </w:style>
  <w:style w:type="paragraph" w:customStyle="1" w:styleId="Definition">
    <w:name w:val="Definition"/>
    <w:basedOn w:val="Normal"/>
    <w:rsid w:val="00115C00"/>
    <w:pPr>
      <w:tabs>
        <w:tab w:val="clear" w:pos="3068"/>
      </w:tabs>
      <w:spacing w:after="200" w:line="240" w:lineRule="auto"/>
      <w:ind w:firstLine="0"/>
    </w:pPr>
    <w:rPr>
      <w:rFonts w:asciiTheme="minorHAnsi" w:hAnsiTheme="minorHAnsi" w:cstheme="minorBidi"/>
      <w:sz w:val="24"/>
      <w:szCs w:val="24"/>
      <w:shd w:val="clear" w:color="auto" w:fill="auto"/>
    </w:rPr>
  </w:style>
  <w:style w:type="paragraph" w:customStyle="1" w:styleId="DefinitionTerm">
    <w:name w:val="Definition Term"/>
    <w:basedOn w:val="Normal"/>
    <w:next w:val="Definition"/>
    <w:rsid w:val="00115C00"/>
    <w:pPr>
      <w:keepNext/>
      <w:keepLines/>
      <w:tabs>
        <w:tab w:val="clear" w:pos="3068"/>
      </w:tabs>
      <w:spacing w:line="240" w:lineRule="auto"/>
      <w:ind w:firstLine="0"/>
    </w:pPr>
    <w:rPr>
      <w:rFonts w:asciiTheme="minorHAnsi" w:hAnsiTheme="minorHAnsi" w:cstheme="minorBidi"/>
      <w:b/>
      <w:sz w:val="24"/>
      <w:szCs w:val="24"/>
      <w:shd w:val="clear" w:color="auto" w:fill="auto"/>
    </w:rPr>
  </w:style>
  <w:style w:type="paragraph" w:customStyle="1" w:styleId="TableCaption">
    <w:name w:val="Table Caption"/>
    <w:basedOn w:val="Caption"/>
    <w:rsid w:val="00115C00"/>
    <w:pPr>
      <w:keepNext/>
    </w:pPr>
  </w:style>
  <w:style w:type="paragraph" w:customStyle="1" w:styleId="ImageCaption">
    <w:name w:val="Image Caption"/>
    <w:basedOn w:val="Caption"/>
    <w:rsid w:val="00115C00"/>
  </w:style>
  <w:style w:type="paragraph" w:customStyle="1" w:styleId="Figure">
    <w:name w:val="Figure"/>
    <w:basedOn w:val="Normal"/>
    <w:rsid w:val="00115C00"/>
    <w:pPr>
      <w:tabs>
        <w:tab w:val="clear" w:pos="3068"/>
      </w:tabs>
      <w:spacing w:after="200" w:line="240" w:lineRule="auto"/>
      <w:ind w:firstLine="0"/>
    </w:pPr>
    <w:rPr>
      <w:rFonts w:asciiTheme="minorHAnsi" w:hAnsiTheme="minorHAnsi" w:cstheme="minorBidi"/>
      <w:sz w:val="24"/>
      <w:szCs w:val="24"/>
      <w:shd w:val="clear" w:color="auto" w:fill="auto"/>
    </w:rPr>
  </w:style>
  <w:style w:type="paragraph" w:customStyle="1" w:styleId="CaptionedFigure">
    <w:name w:val="Captioned Figure"/>
    <w:basedOn w:val="Figure"/>
    <w:rsid w:val="00115C00"/>
    <w:pPr>
      <w:keepNext/>
    </w:pPr>
  </w:style>
  <w:style w:type="character" w:customStyle="1" w:styleId="VerbatimChar">
    <w:name w:val="Verbatim Char"/>
    <w:basedOn w:val="CaptionChar"/>
    <w:link w:val="SourceCode"/>
    <w:locked/>
    <w:rsid w:val="00115C00"/>
    <w:rPr>
      <w:rFonts w:ascii="Consolas" w:hAnsi="Consolas"/>
      <w:i/>
      <w:shd w:val="clear" w:color="auto" w:fill="F8F8F8"/>
    </w:rPr>
  </w:style>
  <w:style w:type="paragraph" w:customStyle="1" w:styleId="SourceCode">
    <w:name w:val="Source Code"/>
    <w:basedOn w:val="Normal"/>
    <w:link w:val="VerbatimChar"/>
    <w:rsid w:val="00115C00"/>
    <w:pPr>
      <w:shd w:val="clear" w:color="auto" w:fill="F8F8F8"/>
      <w:tabs>
        <w:tab w:val="clear" w:pos="3068"/>
      </w:tabs>
      <w:wordWrap w:val="0"/>
      <w:spacing w:after="200" w:line="240" w:lineRule="auto"/>
      <w:ind w:firstLine="0"/>
    </w:pPr>
    <w:rPr>
      <w:rFonts w:ascii="Consolas" w:hAnsi="Consolas" w:cstheme="minorBidi"/>
      <w:i/>
      <w:szCs w:val="22"/>
      <w:shd w:val="clear" w:color="auto" w:fill="auto"/>
    </w:rPr>
  </w:style>
  <w:style w:type="character" w:customStyle="1" w:styleId="SectionNumber">
    <w:name w:val="Section Number"/>
    <w:basedOn w:val="CaptionChar"/>
    <w:rsid w:val="00115C00"/>
    <w:rPr>
      <w:i/>
    </w:rPr>
  </w:style>
  <w:style w:type="character" w:customStyle="1" w:styleId="KeywordTok">
    <w:name w:val="KeywordTok"/>
    <w:basedOn w:val="VerbatimChar"/>
    <w:rsid w:val="00115C00"/>
    <w:rPr>
      <w:rFonts w:ascii="Consolas" w:hAnsi="Consolas"/>
      <w:b/>
      <w:bCs w:val="0"/>
      <w:i/>
      <w:color w:val="204A87"/>
      <w:shd w:val="clear" w:color="auto" w:fill="F8F8F8"/>
    </w:rPr>
  </w:style>
  <w:style w:type="character" w:customStyle="1" w:styleId="DataTypeTok">
    <w:name w:val="DataTypeTok"/>
    <w:basedOn w:val="VerbatimChar"/>
    <w:rsid w:val="00115C00"/>
    <w:rPr>
      <w:rFonts w:ascii="Consolas" w:hAnsi="Consolas"/>
      <w:i/>
      <w:color w:val="204A87"/>
      <w:shd w:val="clear" w:color="auto" w:fill="F8F8F8"/>
    </w:rPr>
  </w:style>
  <w:style w:type="character" w:customStyle="1" w:styleId="DecValTok">
    <w:name w:val="DecValTok"/>
    <w:basedOn w:val="VerbatimChar"/>
    <w:rsid w:val="00115C00"/>
    <w:rPr>
      <w:rFonts w:ascii="Consolas" w:hAnsi="Consolas"/>
      <w:i/>
      <w:color w:val="0000CF"/>
      <w:shd w:val="clear" w:color="auto" w:fill="F8F8F8"/>
    </w:rPr>
  </w:style>
  <w:style w:type="character" w:customStyle="1" w:styleId="BaseNTok">
    <w:name w:val="BaseNTok"/>
    <w:basedOn w:val="VerbatimChar"/>
    <w:rsid w:val="00115C00"/>
    <w:rPr>
      <w:rFonts w:ascii="Consolas" w:hAnsi="Consolas"/>
      <w:i/>
      <w:color w:val="0000CF"/>
      <w:shd w:val="clear" w:color="auto" w:fill="F8F8F8"/>
    </w:rPr>
  </w:style>
  <w:style w:type="character" w:customStyle="1" w:styleId="FloatTok">
    <w:name w:val="FloatTok"/>
    <w:basedOn w:val="VerbatimChar"/>
    <w:rsid w:val="00115C00"/>
    <w:rPr>
      <w:rFonts w:ascii="Consolas" w:hAnsi="Consolas"/>
      <w:i/>
      <w:color w:val="0000CF"/>
      <w:shd w:val="clear" w:color="auto" w:fill="F8F8F8"/>
    </w:rPr>
  </w:style>
  <w:style w:type="character" w:customStyle="1" w:styleId="ConstantTok">
    <w:name w:val="ConstantTok"/>
    <w:basedOn w:val="VerbatimChar"/>
    <w:rsid w:val="00115C00"/>
    <w:rPr>
      <w:rFonts w:ascii="Consolas" w:hAnsi="Consolas"/>
      <w:i/>
      <w:color w:val="000000"/>
      <w:shd w:val="clear" w:color="auto" w:fill="F8F8F8"/>
    </w:rPr>
  </w:style>
  <w:style w:type="character" w:customStyle="1" w:styleId="CharTok">
    <w:name w:val="CharTok"/>
    <w:basedOn w:val="VerbatimChar"/>
    <w:rsid w:val="00115C00"/>
    <w:rPr>
      <w:rFonts w:ascii="Consolas" w:hAnsi="Consolas"/>
      <w:i/>
      <w:color w:val="4E9A06"/>
      <w:shd w:val="clear" w:color="auto" w:fill="F8F8F8"/>
    </w:rPr>
  </w:style>
  <w:style w:type="character" w:customStyle="1" w:styleId="SpecialCharTok">
    <w:name w:val="SpecialCharTok"/>
    <w:basedOn w:val="VerbatimChar"/>
    <w:rsid w:val="00115C00"/>
    <w:rPr>
      <w:rFonts w:ascii="Consolas" w:hAnsi="Consolas"/>
      <w:i/>
      <w:color w:val="000000"/>
      <w:shd w:val="clear" w:color="auto" w:fill="F8F8F8"/>
    </w:rPr>
  </w:style>
  <w:style w:type="character" w:customStyle="1" w:styleId="StringTok">
    <w:name w:val="StringTok"/>
    <w:basedOn w:val="VerbatimChar"/>
    <w:rsid w:val="00115C00"/>
    <w:rPr>
      <w:rFonts w:ascii="Consolas" w:hAnsi="Consolas"/>
      <w:i/>
      <w:color w:val="4E9A06"/>
      <w:shd w:val="clear" w:color="auto" w:fill="F8F8F8"/>
    </w:rPr>
  </w:style>
  <w:style w:type="character" w:customStyle="1" w:styleId="VerbatimStringTok">
    <w:name w:val="VerbatimStringTok"/>
    <w:basedOn w:val="VerbatimChar"/>
    <w:rsid w:val="00115C00"/>
    <w:rPr>
      <w:rFonts w:ascii="Consolas" w:hAnsi="Consolas"/>
      <w:i/>
      <w:color w:val="4E9A06"/>
      <w:shd w:val="clear" w:color="auto" w:fill="F8F8F8"/>
    </w:rPr>
  </w:style>
  <w:style w:type="character" w:customStyle="1" w:styleId="SpecialStringTok">
    <w:name w:val="SpecialStringTok"/>
    <w:basedOn w:val="VerbatimChar"/>
    <w:rsid w:val="00115C00"/>
    <w:rPr>
      <w:rFonts w:ascii="Consolas" w:hAnsi="Consolas"/>
      <w:i/>
      <w:color w:val="4E9A06"/>
      <w:shd w:val="clear" w:color="auto" w:fill="F8F8F8"/>
    </w:rPr>
  </w:style>
  <w:style w:type="character" w:customStyle="1" w:styleId="ImportTok">
    <w:name w:val="ImportTok"/>
    <w:basedOn w:val="VerbatimChar"/>
    <w:rsid w:val="00115C00"/>
    <w:rPr>
      <w:rFonts w:ascii="Consolas" w:hAnsi="Consolas"/>
      <w:i/>
      <w:shd w:val="clear" w:color="auto" w:fill="F8F8F8"/>
    </w:rPr>
  </w:style>
  <w:style w:type="character" w:customStyle="1" w:styleId="CommentTok">
    <w:name w:val="CommentTok"/>
    <w:basedOn w:val="VerbatimChar"/>
    <w:rsid w:val="00115C00"/>
    <w:rPr>
      <w:rFonts w:ascii="Consolas" w:hAnsi="Consolas"/>
      <w:i w:val="0"/>
      <w:color w:val="8F5902"/>
      <w:shd w:val="clear" w:color="auto" w:fill="F8F8F8"/>
    </w:rPr>
  </w:style>
  <w:style w:type="character" w:customStyle="1" w:styleId="DocumentationTok">
    <w:name w:val="DocumentationTok"/>
    <w:basedOn w:val="VerbatimChar"/>
    <w:rsid w:val="00115C00"/>
    <w:rPr>
      <w:rFonts w:ascii="Consolas" w:hAnsi="Consolas"/>
      <w:b/>
      <w:bCs w:val="0"/>
      <w:i w:val="0"/>
      <w:color w:val="8F5902"/>
      <w:shd w:val="clear" w:color="auto" w:fill="F8F8F8"/>
    </w:rPr>
  </w:style>
  <w:style w:type="character" w:customStyle="1" w:styleId="AnnotationTok">
    <w:name w:val="AnnotationTok"/>
    <w:basedOn w:val="VerbatimChar"/>
    <w:rsid w:val="00115C00"/>
    <w:rPr>
      <w:rFonts w:ascii="Consolas" w:hAnsi="Consolas"/>
      <w:b/>
      <w:bCs w:val="0"/>
      <w:i w:val="0"/>
      <w:color w:val="8F5902"/>
      <w:shd w:val="clear" w:color="auto" w:fill="F8F8F8"/>
    </w:rPr>
  </w:style>
  <w:style w:type="character" w:customStyle="1" w:styleId="CommentVarTok">
    <w:name w:val="CommentVarTok"/>
    <w:basedOn w:val="VerbatimChar"/>
    <w:rsid w:val="00115C00"/>
    <w:rPr>
      <w:rFonts w:ascii="Consolas" w:hAnsi="Consolas"/>
      <w:b/>
      <w:bCs w:val="0"/>
      <w:i w:val="0"/>
      <w:color w:val="8F5902"/>
      <w:shd w:val="clear" w:color="auto" w:fill="F8F8F8"/>
    </w:rPr>
  </w:style>
  <w:style w:type="character" w:customStyle="1" w:styleId="OtherTok">
    <w:name w:val="OtherTok"/>
    <w:basedOn w:val="VerbatimChar"/>
    <w:rsid w:val="00115C00"/>
    <w:rPr>
      <w:rFonts w:ascii="Consolas" w:hAnsi="Consolas"/>
      <w:i/>
      <w:color w:val="8F5902"/>
      <w:shd w:val="clear" w:color="auto" w:fill="F8F8F8"/>
    </w:rPr>
  </w:style>
  <w:style w:type="character" w:customStyle="1" w:styleId="FunctionTok">
    <w:name w:val="FunctionTok"/>
    <w:basedOn w:val="VerbatimChar"/>
    <w:rsid w:val="00115C00"/>
    <w:rPr>
      <w:rFonts w:ascii="Consolas" w:hAnsi="Consolas"/>
      <w:i/>
      <w:color w:val="000000"/>
      <w:shd w:val="clear" w:color="auto" w:fill="F8F8F8"/>
    </w:rPr>
  </w:style>
  <w:style w:type="character" w:customStyle="1" w:styleId="VariableTok">
    <w:name w:val="VariableTok"/>
    <w:basedOn w:val="VerbatimChar"/>
    <w:rsid w:val="00115C00"/>
    <w:rPr>
      <w:rFonts w:ascii="Consolas" w:hAnsi="Consolas"/>
      <w:i/>
      <w:color w:val="000000"/>
      <w:shd w:val="clear" w:color="auto" w:fill="F8F8F8"/>
    </w:rPr>
  </w:style>
  <w:style w:type="character" w:customStyle="1" w:styleId="ControlFlowTok">
    <w:name w:val="ControlFlowTok"/>
    <w:basedOn w:val="VerbatimChar"/>
    <w:rsid w:val="00115C00"/>
    <w:rPr>
      <w:rFonts w:ascii="Consolas" w:hAnsi="Consolas"/>
      <w:b/>
      <w:bCs w:val="0"/>
      <w:i/>
      <w:color w:val="204A87"/>
      <w:shd w:val="clear" w:color="auto" w:fill="F8F8F8"/>
    </w:rPr>
  </w:style>
  <w:style w:type="character" w:customStyle="1" w:styleId="OperatorTok">
    <w:name w:val="OperatorTok"/>
    <w:basedOn w:val="VerbatimChar"/>
    <w:rsid w:val="00115C00"/>
    <w:rPr>
      <w:rFonts w:ascii="Consolas" w:hAnsi="Consolas"/>
      <w:b/>
      <w:bCs w:val="0"/>
      <w:i/>
      <w:color w:val="CE5C00"/>
      <w:shd w:val="clear" w:color="auto" w:fill="F8F8F8"/>
    </w:rPr>
  </w:style>
  <w:style w:type="character" w:customStyle="1" w:styleId="BuiltInTok">
    <w:name w:val="BuiltInTok"/>
    <w:basedOn w:val="VerbatimChar"/>
    <w:rsid w:val="00115C00"/>
    <w:rPr>
      <w:rFonts w:ascii="Consolas" w:hAnsi="Consolas"/>
      <w:i/>
      <w:shd w:val="clear" w:color="auto" w:fill="F8F8F8"/>
    </w:rPr>
  </w:style>
  <w:style w:type="character" w:customStyle="1" w:styleId="ExtensionTok">
    <w:name w:val="ExtensionTok"/>
    <w:basedOn w:val="VerbatimChar"/>
    <w:rsid w:val="00115C00"/>
    <w:rPr>
      <w:rFonts w:ascii="Consolas" w:hAnsi="Consolas"/>
      <w:i/>
      <w:shd w:val="clear" w:color="auto" w:fill="F8F8F8"/>
    </w:rPr>
  </w:style>
  <w:style w:type="character" w:customStyle="1" w:styleId="PreprocessorTok">
    <w:name w:val="PreprocessorTok"/>
    <w:basedOn w:val="VerbatimChar"/>
    <w:rsid w:val="00115C00"/>
    <w:rPr>
      <w:rFonts w:ascii="Consolas" w:hAnsi="Consolas"/>
      <w:i w:val="0"/>
      <w:color w:val="8F5902"/>
      <w:shd w:val="clear" w:color="auto" w:fill="F8F8F8"/>
    </w:rPr>
  </w:style>
  <w:style w:type="character" w:customStyle="1" w:styleId="AttributeTok">
    <w:name w:val="AttributeTok"/>
    <w:basedOn w:val="VerbatimChar"/>
    <w:rsid w:val="00115C00"/>
    <w:rPr>
      <w:rFonts w:ascii="Consolas" w:hAnsi="Consolas"/>
      <w:i/>
      <w:color w:val="C4A000"/>
      <w:shd w:val="clear" w:color="auto" w:fill="F8F8F8"/>
    </w:rPr>
  </w:style>
  <w:style w:type="character" w:customStyle="1" w:styleId="RegionMarkerTok">
    <w:name w:val="RegionMarkerTok"/>
    <w:basedOn w:val="VerbatimChar"/>
    <w:rsid w:val="00115C00"/>
    <w:rPr>
      <w:rFonts w:ascii="Consolas" w:hAnsi="Consolas"/>
      <w:i/>
      <w:shd w:val="clear" w:color="auto" w:fill="F8F8F8"/>
    </w:rPr>
  </w:style>
  <w:style w:type="character" w:customStyle="1" w:styleId="InformationTok">
    <w:name w:val="InformationTok"/>
    <w:basedOn w:val="VerbatimChar"/>
    <w:rsid w:val="00115C00"/>
    <w:rPr>
      <w:rFonts w:ascii="Consolas" w:hAnsi="Consolas"/>
      <w:b/>
      <w:bCs w:val="0"/>
      <w:i w:val="0"/>
      <w:color w:val="8F5902"/>
      <w:shd w:val="clear" w:color="auto" w:fill="F8F8F8"/>
    </w:rPr>
  </w:style>
  <w:style w:type="character" w:customStyle="1" w:styleId="WarningTok">
    <w:name w:val="WarningTok"/>
    <w:basedOn w:val="VerbatimChar"/>
    <w:rsid w:val="00115C00"/>
    <w:rPr>
      <w:rFonts w:ascii="Consolas" w:hAnsi="Consolas"/>
      <w:b/>
      <w:bCs w:val="0"/>
      <w:i w:val="0"/>
      <w:color w:val="8F5902"/>
      <w:shd w:val="clear" w:color="auto" w:fill="F8F8F8"/>
    </w:rPr>
  </w:style>
  <w:style w:type="character" w:customStyle="1" w:styleId="AlertTok">
    <w:name w:val="AlertTok"/>
    <w:basedOn w:val="VerbatimChar"/>
    <w:rsid w:val="00115C00"/>
    <w:rPr>
      <w:rFonts w:ascii="Consolas" w:hAnsi="Consolas"/>
      <w:i/>
      <w:color w:val="EF2929"/>
      <w:shd w:val="clear" w:color="auto" w:fill="F8F8F8"/>
    </w:rPr>
  </w:style>
  <w:style w:type="character" w:customStyle="1" w:styleId="ErrorTok">
    <w:name w:val="ErrorTok"/>
    <w:basedOn w:val="VerbatimChar"/>
    <w:rsid w:val="00115C00"/>
    <w:rPr>
      <w:rFonts w:ascii="Consolas" w:hAnsi="Consolas"/>
      <w:b/>
      <w:bCs w:val="0"/>
      <w:i/>
      <w:color w:val="A40000"/>
      <w:shd w:val="clear" w:color="auto" w:fill="F8F8F8"/>
    </w:rPr>
  </w:style>
  <w:style w:type="character" w:customStyle="1" w:styleId="NormalTok">
    <w:name w:val="NormalTok"/>
    <w:basedOn w:val="VerbatimChar"/>
    <w:rsid w:val="00115C00"/>
    <w:rPr>
      <w:rFonts w:ascii="Consolas" w:hAnsi="Consolas"/>
      <w:i/>
      <w:shd w:val="clear" w:color="auto" w:fill="F8F8F8"/>
    </w:rPr>
  </w:style>
  <w:style w:type="table" w:customStyle="1" w:styleId="Table">
    <w:name w:val="Table"/>
    <w:semiHidden/>
    <w:qFormat/>
    <w:rsid w:val="00115C00"/>
    <w:pPr>
      <w:spacing w:after="200" w:line="240" w:lineRule="auto"/>
    </w:pPr>
    <w:rPr>
      <w:sz w:val="24"/>
      <w:szCs w:val="24"/>
    </w:rPr>
    <w:tblPr>
      <w:tblCellMar>
        <w:top w:w="0" w:type="dxa"/>
        <w:left w:w="108" w:type="dxa"/>
        <w:bottom w:w="0" w:type="dxa"/>
        <w:right w:w="108" w:type="dxa"/>
      </w:tblCellMar>
    </w:tblPr>
    <w:tblStylePr w:type="firstRow">
      <w:tblPr/>
      <w:tcPr>
        <w:tcBorders>
          <w:bottom w:val="single" w:sz="2" w:space="0" w:color="auto"/>
        </w:tcBorders>
        <w:vAlign w:val="bottom"/>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874146">
      <w:bodyDiv w:val="1"/>
      <w:marLeft w:val="0"/>
      <w:marRight w:val="0"/>
      <w:marTop w:val="0"/>
      <w:marBottom w:val="0"/>
      <w:divBdr>
        <w:top w:val="none" w:sz="0" w:space="0" w:color="auto"/>
        <w:left w:val="none" w:sz="0" w:space="0" w:color="auto"/>
        <w:bottom w:val="none" w:sz="0" w:space="0" w:color="auto"/>
        <w:right w:val="none" w:sz="0" w:space="0" w:color="auto"/>
      </w:divBdr>
      <w:divsChild>
        <w:div w:id="1704477439">
          <w:marLeft w:val="0"/>
          <w:marRight w:val="0"/>
          <w:marTop w:val="360"/>
          <w:marBottom w:val="0"/>
          <w:divBdr>
            <w:top w:val="none" w:sz="0" w:space="0" w:color="auto"/>
            <w:left w:val="none" w:sz="0" w:space="0" w:color="auto"/>
            <w:bottom w:val="none" w:sz="0" w:space="0" w:color="auto"/>
            <w:right w:val="none" w:sz="0" w:space="0" w:color="auto"/>
          </w:divBdr>
        </w:div>
        <w:div w:id="1133645130">
          <w:marLeft w:val="0"/>
          <w:marRight w:val="0"/>
          <w:marTop w:val="360"/>
          <w:marBottom w:val="0"/>
          <w:divBdr>
            <w:top w:val="none" w:sz="0" w:space="0" w:color="auto"/>
            <w:left w:val="none" w:sz="0" w:space="0" w:color="auto"/>
            <w:bottom w:val="none" w:sz="0" w:space="0" w:color="auto"/>
            <w:right w:val="none" w:sz="0" w:space="0" w:color="auto"/>
          </w:divBdr>
        </w:div>
        <w:div w:id="1786077246">
          <w:marLeft w:val="0"/>
          <w:marRight w:val="0"/>
          <w:marTop w:val="360"/>
          <w:marBottom w:val="0"/>
          <w:divBdr>
            <w:top w:val="none" w:sz="0" w:space="0" w:color="auto"/>
            <w:left w:val="none" w:sz="0" w:space="0" w:color="auto"/>
            <w:bottom w:val="none" w:sz="0" w:space="0" w:color="auto"/>
            <w:right w:val="none" w:sz="0" w:space="0" w:color="auto"/>
          </w:divBdr>
        </w:div>
        <w:div w:id="1597637402">
          <w:marLeft w:val="0"/>
          <w:marRight w:val="0"/>
          <w:marTop w:val="360"/>
          <w:marBottom w:val="0"/>
          <w:divBdr>
            <w:top w:val="none" w:sz="0" w:space="0" w:color="auto"/>
            <w:left w:val="none" w:sz="0" w:space="0" w:color="auto"/>
            <w:bottom w:val="none" w:sz="0" w:space="0" w:color="auto"/>
            <w:right w:val="none" w:sz="0" w:space="0" w:color="auto"/>
          </w:divBdr>
        </w:div>
      </w:divsChild>
    </w:div>
    <w:div w:id="127826384">
      <w:bodyDiv w:val="1"/>
      <w:marLeft w:val="0"/>
      <w:marRight w:val="0"/>
      <w:marTop w:val="0"/>
      <w:marBottom w:val="0"/>
      <w:divBdr>
        <w:top w:val="none" w:sz="0" w:space="0" w:color="auto"/>
        <w:left w:val="none" w:sz="0" w:space="0" w:color="auto"/>
        <w:bottom w:val="none" w:sz="0" w:space="0" w:color="auto"/>
        <w:right w:val="none" w:sz="0" w:space="0" w:color="auto"/>
      </w:divBdr>
      <w:divsChild>
        <w:div w:id="577374035">
          <w:marLeft w:val="0"/>
          <w:marRight w:val="0"/>
          <w:marTop w:val="360"/>
          <w:marBottom w:val="0"/>
          <w:divBdr>
            <w:top w:val="none" w:sz="0" w:space="0" w:color="auto"/>
            <w:left w:val="none" w:sz="0" w:space="0" w:color="auto"/>
            <w:bottom w:val="none" w:sz="0" w:space="0" w:color="auto"/>
            <w:right w:val="none" w:sz="0" w:space="0" w:color="auto"/>
          </w:divBdr>
        </w:div>
        <w:div w:id="21444358">
          <w:marLeft w:val="0"/>
          <w:marRight w:val="0"/>
          <w:marTop w:val="360"/>
          <w:marBottom w:val="0"/>
          <w:divBdr>
            <w:top w:val="none" w:sz="0" w:space="0" w:color="auto"/>
            <w:left w:val="none" w:sz="0" w:space="0" w:color="auto"/>
            <w:bottom w:val="none" w:sz="0" w:space="0" w:color="auto"/>
            <w:right w:val="none" w:sz="0" w:space="0" w:color="auto"/>
          </w:divBdr>
        </w:div>
      </w:divsChild>
    </w:div>
    <w:div w:id="142283541">
      <w:bodyDiv w:val="1"/>
      <w:marLeft w:val="0"/>
      <w:marRight w:val="0"/>
      <w:marTop w:val="0"/>
      <w:marBottom w:val="0"/>
      <w:divBdr>
        <w:top w:val="none" w:sz="0" w:space="0" w:color="auto"/>
        <w:left w:val="none" w:sz="0" w:space="0" w:color="auto"/>
        <w:bottom w:val="none" w:sz="0" w:space="0" w:color="auto"/>
        <w:right w:val="none" w:sz="0" w:space="0" w:color="auto"/>
      </w:divBdr>
      <w:divsChild>
        <w:div w:id="1953659187">
          <w:marLeft w:val="0"/>
          <w:marRight w:val="0"/>
          <w:marTop w:val="360"/>
          <w:marBottom w:val="0"/>
          <w:divBdr>
            <w:top w:val="none" w:sz="0" w:space="0" w:color="auto"/>
            <w:left w:val="none" w:sz="0" w:space="0" w:color="auto"/>
            <w:bottom w:val="none" w:sz="0" w:space="0" w:color="auto"/>
            <w:right w:val="none" w:sz="0" w:space="0" w:color="auto"/>
          </w:divBdr>
        </w:div>
        <w:div w:id="943270752">
          <w:marLeft w:val="0"/>
          <w:marRight w:val="0"/>
          <w:marTop w:val="360"/>
          <w:marBottom w:val="0"/>
          <w:divBdr>
            <w:top w:val="none" w:sz="0" w:space="0" w:color="auto"/>
            <w:left w:val="none" w:sz="0" w:space="0" w:color="auto"/>
            <w:bottom w:val="none" w:sz="0" w:space="0" w:color="auto"/>
            <w:right w:val="none" w:sz="0" w:space="0" w:color="auto"/>
          </w:divBdr>
        </w:div>
        <w:div w:id="296841881">
          <w:marLeft w:val="0"/>
          <w:marRight w:val="0"/>
          <w:marTop w:val="360"/>
          <w:marBottom w:val="0"/>
          <w:divBdr>
            <w:top w:val="none" w:sz="0" w:space="0" w:color="auto"/>
            <w:left w:val="none" w:sz="0" w:space="0" w:color="auto"/>
            <w:bottom w:val="none" w:sz="0" w:space="0" w:color="auto"/>
            <w:right w:val="none" w:sz="0" w:space="0" w:color="auto"/>
          </w:divBdr>
        </w:div>
      </w:divsChild>
    </w:div>
    <w:div w:id="156966567">
      <w:bodyDiv w:val="1"/>
      <w:marLeft w:val="0"/>
      <w:marRight w:val="0"/>
      <w:marTop w:val="0"/>
      <w:marBottom w:val="0"/>
      <w:divBdr>
        <w:top w:val="none" w:sz="0" w:space="0" w:color="auto"/>
        <w:left w:val="none" w:sz="0" w:space="0" w:color="auto"/>
        <w:bottom w:val="none" w:sz="0" w:space="0" w:color="auto"/>
        <w:right w:val="none" w:sz="0" w:space="0" w:color="auto"/>
      </w:divBdr>
    </w:div>
    <w:div w:id="249118016">
      <w:bodyDiv w:val="1"/>
      <w:marLeft w:val="0"/>
      <w:marRight w:val="0"/>
      <w:marTop w:val="0"/>
      <w:marBottom w:val="0"/>
      <w:divBdr>
        <w:top w:val="none" w:sz="0" w:space="0" w:color="auto"/>
        <w:left w:val="none" w:sz="0" w:space="0" w:color="auto"/>
        <w:bottom w:val="none" w:sz="0" w:space="0" w:color="auto"/>
        <w:right w:val="none" w:sz="0" w:space="0" w:color="auto"/>
      </w:divBdr>
      <w:divsChild>
        <w:div w:id="319312063">
          <w:marLeft w:val="0"/>
          <w:marRight w:val="0"/>
          <w:marTop w:val="360"/>
          <w:marBottom w:val="0"/>
          <w:divBdr>
            <w:top w:val="none" w:sz="0" w:space="0" w:color="auto"/>
            <w:left w:val="none" w:sz="0" w:space="0" w:color="auto"/>
            <w:bottom w:val="none" w:sz="0" w:space="0" w:color="auto"/>
            <w:right w:val="none" w:sz="0" w:space="0" w:color="auto"/>
          </w:divBdr>
        </w:div>
        <w:div w:id="1228960553">
          <w:marLeft w:val="0"/>
          <w:marRight w:val="0"/>
          <w:marTop w:val="360"/>
          <w:marBottom w:val="0"/>
          <w:divBdr>
            <w:top w:val="none" w:sz="0" w:space="0" w:color="auto"/>
            <w:left w:val="none" w:sz="0" w:space="0" w:color="auto"/>
            <w:bottom w:val="none" w:sz="0" w:space="0" w:color="auto"/>
            <w:right w:val="none" w:sz="0" w:space="0" w:color="auto"/>
          </w:divBdr>
        </w:div>
        <w:div w:id="356152455">
          <w:marLeft w:val="0"/>
          <w:marRight w:val="0"/>
          <w:marTop w:val="360"/>
          <w:marBottom w:val="0"/>
          <w:divBdr>
            <w:top w:val="none" w:sz="0" w:space="0" w:color="auto"/>
            <w:left w:val="none" w:sz="0" w:space="0" w:color="auto"/>
            <w:bottom w:val="none" w:sz="0" w:space="0" w:color="auto"/>
            <w:right w:val="none" w:sz="0" w:space="0" w:color="auto"/>
          </w:divBdr>
        </w:div>
      </w:divsChild>
    </w:div>
    <w:div w:id="308100496">
      <w:bodyDiv w:val="1"/>
      <w:marLeft w:val="0"/>
      <w:marRight w:val="0"/>
      <w:marTop w:val="0"/>
      <w:marBottom w:val="0"/>
      <w:divBdr>
        <w:top w:val="none" w:sz="0" w:space="0" w:color="auto"/>
        <w:left w:val="none" w:sz="0" w:space="0" w:color="auto"/>
        <w:bottom w:val="none" w:sz="0" w:space="0" w:color="auto"/>
        <w:right w:val="none" w:sz="0" w:space="0" w:color="auto"/>
      </w:divBdr>
      <w:divsChild>
        <w:div w:id="902182426">
          <w:marLeft w:val="0"/>
          <w:marRight w:val="0"/>
          <w:marTop w:val="360"/>
          <w:marBottom w:val="0"/>
          <w:divBdr>
            <w:top w:val="none" w:sz="0" w:space="0" w:color="auto"/>
            <w:left w:val="none" w:sz="0" w:space="0" w:color="auto"/>
            <w:bottom w:val="none" w:sz="0" w:space="0" w:color="auto"/>
            <w:right w:val="none" w:sz="0" w:space="0" w:color="auto"/>
          </w:divBdr>
        </w:div>
        <w:div w:id="361905220">
          <w:marLeft w:val="0"/>
          <w:marRight w:val="0"/>
          <w:marTop w:val="360"/>
          <w:marBottom w:val="0"/>
          <w:divBdr>
            <w:top w:val="none" w:sz="0" w:space="0" w:color="auto"/>
            <w:left w:val="none" w:sz="0" w:space="0" w:color="auto"/>
            <w:bottom w:val="none" w:sz="0" w:space="0" w:color="auto"/>
            <w:right w:val="none" w:sz="0" w:space="0" w:color="auto"/>
          </w:divBdr>
        </w:div>
      </w:divsChild>
    </w:div>
    <w:div w:id="310445846">
      <w:bodyDiv w:val="1"/>
      <w:marLeft w:val="0"/>
      <w:marRight w:val="0"/>
      <w:marTop w:val="0"/>
      <w:marBottom w:val="0"/>
      <w:divBdr>
        <w:top w:val="none" w:sz="0" w:space="0" w:color="auto"/>
        <w:left w:val="none" w:sz="0" w:space="0" w:color="auto"/>
        <w:bottom w:val="none" w:sz="0" w:space="0" w:color="auto"/>
        <w:right w:val="none" w:sz="0" w:space="0" w:color="auto"/>
      </w:divBdr>
    </w:div>
    <w:div w:id="431778561">
      <w:bodyDiv w:val="1"/>
      <w:marLeft w:val="0"/>
      <w:marRight w:val="0"/>
      <w:marTop w:val="0"/>
      <w:marBottom w:val="0"/>
      <w:divBdr>
        <w:top w:val="none" w:sz="0" w:space="0" w:color="auto"/>
        <w:left w:val="none" w:sz="0" w:space="0" w:color="auto"/>
        <w:bottom w:val="none" w:sz="0" w:space="0" w:color="auto"/>
        <w:right w:val="none" w:sz="0" w:space="0" w:color="auto"/>
      </w:divBdr>
      <w:divsChild>
        <w:div w:id="2083408065">
          <w:marLeft w:val="0"/>
          <w:marRight w:val="0"/>
          <w:marTop w:val="360"/>
          <w:marBottom w:val="0"/>
          <w:divBdr>
            <w:top w:val="none" w:sz="0" w:space="0" w:color="auto"/>
            <w:left w:val="none" w:sz="0" w:space="0" w:color="auto"/>
            <w:bottom w:val="none" w:sz="0" w:space="0" w:color="auto"/>
            <w:right w:val="none" w:sz="0" w:space="0" w:color="auto"/>
          </w:divBdr>
        </w:div>
        <w:div w:id="885986380">
          <w:marLeft w:val="0"/>
          <w:marRight w:val="0"/>
          <w:marTop w:val="360"/>
          <w:marBottom w:val="0"/>
          <w:divBdr>
            <w:top w:val="none" w:sz="0" w:space="0" w:color="auto"/>
            <w:left w:val="none" w:sz="0" w:space="0" w:color="auto"/>
            <w:bottom w:val="none" w:sz="0" w:space="0" w:color="auto"/>
            <w:right w:val="none" w:sz="0" w:space="0" w:color="auto"/>
          </w:divBdr>
        </w:div>
        <w:div w:id="1168326218">
          <w:marLeft w:val="0"/>
          <w:marRight w:val="0"/>
          <w:marTop w:val="360"/>
          <w:marBottom w:val="0"/>
          <w:divBdr>
            <w:top w:val="none" w:sz="0" w:space="0" w:color="auto"/>
            <w:left w:val="none" w:sz="0" w:space="0" w:color="auto"/>
            <w:bottom w:val="none" w:sz="0" w:space="0" w:color="auto"/>
            <w:right w:val="none" w:sz="0" w:space="0" w:color="auto"/>
          </w:divBdr>
        </w:div>
        <w:div w:id="770275775">
          <w:marLeft w:val="0"/>
          <w:marRight w:val="0"/>
          <w:marTop w:val="360"/>
          <w:marBottom w:val="0"/>
          <w:divBdr>
            <w:top w:val="none" w:sz="0" w:space="0" w:color="auto"/>
            <w:left w:val="none" w:sz="0" w:space="0" w:color="auto"/>
            <w:bottom w:val="none" w:sz="0" w:space="0" w:color="auto"/>
            <w:right w:val="none" w:sz="0" w:space="0" w:color="auto"/>
          </w:divBdr>
        </w:div>
        <w:div w:id="827870496">
          <w:marLeft w:val="0"/>
          <w:marRight w:val="0"/>
          <w:marTop w:val="360"/>
          <w:marBottom w:val="0"/>
          <w:divBdr>
            <w:top w:val="none" w:sz="0" w:space="0" w:color="auto"/>
            <w:left w:val="none" w:sz="0" w:space="0" w:color="auto"/>
            <w:bottom w:val="none" w:sz="0" w:space="0" w:color="auto"/>
            <w:right w:val="none" w:sz="0" w:space="0" w:color="auto"/>
          </w:divBdr>
        </w:div>
        <w:div w:id="1887133233">
          <w:marLeft w:val="0"/>
          <w:marRight w:val="0"/>
          <w:marTop w:val="360"/>
          <w:marBottom w:val="0"/>
          <w:divBdr>
            <w:top w:val="none" w:sz="0" w:space="0" w:color="auto"/>
            <w:left w:val="none" w:sz="0" w:space="0" w:color="auto"/>
            <w:bottom w:val="none" w:sz="0" w:space="0" w:color="auto"/>
            <w:right w:val="none" w:sz="0" w:space="0" w:color="auto"/>
          </w:divBdr>
        </w:div>
        <w:div w:id="652298196">
          <w:marLeft w:val="0"/>
          <w:marRight w:val="0"/>
          <w:marTop w:val="360"/>
          <w:marBottom w:val="0"/>
          <w:divBdr>
            <w:top w:val="none" w:sz="0" w:space="0" w:color="auto"/>
            <w:left w:val="none" w:sz="0" w:space="0" w:color="auto"/>
            <w:bottom w:val="none" w:sz="0" w:space="0" w:color="auto"/>
            <w:right w:val="none" w:sz="0" w:space="0" w:color="auto"/>
          </w:divBdr>
        </w:div>
        <w:div w:id="759372997">
          <w:marLeft w:val="0"/>
          <w:marRight w:val="0"/>
          <w:marTop w:val="360"/>
          <w:marBottom w:val="0"/>
          <w:divBdr>
            <w:top w:val="none" w:sz="0" w:space="0" w:color="auto"/>
            <w:left w:val="none" w:sz="0" w:space="0" w:color="auto"/>
            <w:bottom w:val="none" w:sz="0" w:space="0" w:color="auto"/>
            <w:right w:val="none" w:sz="0" w:space="0" w:color="auto"/>
          </w:divBdr>
        </w:div>
        <w:div w:id="794249839">
          <w:marLeft w:val="0"/>
          <w:marRight w:val="0"/>
          <w:marTop w:val="360"/>
          <w:marBottom w:val="0"/>
          <w:divBdr>
            <w:top w:val="none" w:sz="0" w:space="0" w:color="auto"/>
            <w:left w:val="none" w:sz="0" w:space="0" w:color="auto"/>
            <w:bottom w:val="none" w:sz="0" w:space="0" w:color="auto"/>
            <w:right w:val="none" w:sz="0" w:space="0" w:color="auto"/>
          </w:divBdr>
        </w:div>
      </w:divsChild>
    </w:div>
    <w:div w:id="550045126">
      <w:bodyDiv w:val="1"/>
      <w:marLeft w:val="0"/>
      <w:marRight w:val="0"/>
      <w:marTop w:val="0"/>
      <w:marBottom w:val="0"/>
      <w:divBdr>
        <w:top w:val="none" w:sz="0" w:space="0" w:color="auto"/>
        <w:left w:val="none" w:sz="0" w:space="0" w:color="auto"/>
        <w:bottom w:val="none" w:sz="0" w:space="0" w:color="auto"/>
        <w:right w:val="none" w:sz="0" w:space="0" w:color="auto"/>
      </w:divBdr>
      <w:divsChild>
        <w:div w:id="1456559178">
          <w:marLeft w:val="0"/>
          <w:marRight w:val="0"/>
          <w:marTop w:val="360"/>
          <w:marBottom w:val="0"/>
          <w:divBdr>
            <w:top w:val="none" w:sz="0" w:space="0" w:color="auto"/>
            <w:left w:val="none" w:sz="0" w:space="0" w:color="auto"/>
            <w:bottom w:val="none" w:sz="0" w:space="0" w:color="auto"/>
            <w:right w:val="none" w:sz="0" w:space="0" w:color="auto"/>
          </w:divBdr>
        </w:div>
        <w:div w:id="806166369">
          <w:marLeft w:val="0"/>
          <w:marRight w:val="0"/>
          <w:marTop w:val="360"/>
          <w:marBottom w:val="0"/>
          <w:divBdr>
            <w:top w:val="none" w:sz="0" w:space="0" w:color="auto"/>
            <w:left w:val="none" w:sz="0" w:space="0" w:color="auto"/>
            <w:bottom w:val="none" w:sz="0" w:space="0" w:color="auto"/>
            <w:right w:val="none" w:sz="0" w:space="0" w:color="auto"/>
          </w:divBdr>
        </w:div>
        <w:div w:id="1539704481">
          <w:marLeft w:val="0"/>
          <w:marRight w:val="0"/>
          <w:marTop w:val="360"/>
          <w:marBottom w:val="0"/>
          <w:divBdr>
            <w:top w:val="none" w:sz="0" w:space="0" w:color="auto"/>
            <w:left w:val="none" w:sz="0" w:space="0" w:color="auto"/>
            <w:bottom w:val="none" w:sz="0" w:space="0" w:color="auto"/>
            <w:right w:val="none" w:sz="0" w:space="0" w:color="auto"/>
          </w:divBdr>
        </w:div>
        <w:div w:id="1550726192">
          <w:marLeft w:val="0"/>
          <w:marRight w:val="0"/>
          <w:marTop w:val="360"/>
          <w:marBottom w:val="0"/>
          <w:divBdr>
            <w:top w:val="none" w:sz="0" w:space="0" w:color="auto"/>
            <w:left w:val="none" w:sz="0" w:space="0" w:color="auto"/>
            <w:bottom w:val="none" w:sz="0" w:space="0" w:color="auto"/>
            <w:right w:val="none" w:sz="0" w:space="0" w:color="auto"/>
          </w:divBdr>
        </w:div>
      </w:divsChild>
    </w:div>
    <w:div w:id="869491993">
      <w:bodyDiv w:val="1"/>
      <w:marLeft w:val="0"/>
      <w:marRight w:val="0"/>
      <w:marTop w:val="0"/>
      <w:marBottom w:val="0"/>
      <w:divBdr>
        <w:top w:val="none" w:sz="0" w:space="0" w:color="auto"/>
        <w:left w:val="none" w:sz="0" w:space="0" w:color="auto"/>
        <w:bottom w:val="none" w:sz="0" w:space="0" w:color="auto"/>
        <w:right w:val="none" w:sz="0" w:space="0" w:color="auto"/>
      </w:divBdr>
      <w:divsChild>
        <w:div w:id="1889412254">
          <w:marLeft w:val="0"/>
          <w:marRight w:val="0"/>
          <w:marTop w:val="360"/>
          <w:marBottom w:val="0"/>
          <w:divBdr>
            <w:top w:val="none" w:sz="0" w:space="0" w:color="auto"/>
            <w:left w:val="none" w:sz="0" w:space="0" w:color="auto"/>
            <w:bottom w:val="none" w:sz="0" w:space="0" w:color="auto"/>
            <w:right w:val="none" w:sz="0" w:space="0" w:color="auto"/>
          </w:divBdr>
        </w:div>
        <w:div w:id="1140228037">
          <w:marLeft w:val="-75"/>
          <w:marRight w:val="0"/>
          <w:marTop w:val="480"/>
          <w:marBottom w:val="360"/>
          <w:divBdr>
            <w:top w:val="none" w:sz="0" w:space="0" w:color="auto"/>
            <w:left w:val="none" w:sz="0" w:space="0" w:color="auto"/>
            <w:bottom w:val="none" w:sz="0" w:space="0" w:color="auto"/>
            <w:right w:val="none" w:sz="0" w:space="0" w:color="auto"/>
          </w:divBdr>
        </w:div>
        <w:div w:id="1264457547">
          <w:marLeft w:val="0"/>
          <w:marRight w:val="0"/>
          <w:marTop w:val="360"/>
          <w:marBottom w:val="0"/>
          <w:divBdr>
            <w:top w:val="none" w:sz="0" w:space="0" w:color="auto"/>
            <w:left w:val="none" w:sz="0" w:space="0" w:color="auto"/>
            <w:bottom w:val="none" w:sz="0" w:space="0" w:color="auto"/>
            <w:right w:val="none" w:sz="0" w:space="0" w:color="auto"/>
          </w:divBdr>
        </w:div>
        <w:div w:id="686565830">
          <w:marLeft w:val="0"/>
          <w:marRight w:val="0"/>
          <w:marTop w:val="360"/>
          <w:marBottom w:val="0"/>
          <w:divBdr>
            <w:top w:val="none" w:sz="0" w:space="0" w:color="auto"/>
            <w:left w:val="none" w:sz="0" w:space="0" w:color="auto"/>
            <w:bottom w:val="none" w:sz="0" w:space="0" w:color="auto"/>
            <w:right w:val="none" w:sz="0" w:space="0" w:color="auto"/>
          </w:divBdr>
        </w:div>
        <w:div w:id="343628107">
          <w:marLeft w:val="0"/>
          <w:marRight w:val="0"/>
          <w:marTop w:val="360"/>
          <w:marBottom w:val="0"/>
          <w:divBdr>
            <w:top w:val="none" w:sz="0" w:space="0" w:color="auto"/>
            <w:left w:val="none" w:sz="0" w:space="0" w:color="auto"/>
            <w:bottom w:val="none" w:sz="0" w:space="0" w:color="auto"/>
            <w:right w:val="none" w:sz="0" w:space="0" w:color="auto"/>
          </w:divBdr>
        </w:div>
        <w:div w:id="634874285">
          <w:marLeft w:val="0"/>
          <w:marRight w:val="0"/>
          <w:marTop w:val="360"/>
          <w:marBottom w:val="0"/>
          <w:divBdr>
            <w:top w:val="none" w:sz="0" w:space="0" w:color="auto"/>
            <w:left w:val="none" w:sz="0" w:space="0" w:color="auto"/>
            <w:bottom w:val="none" w:sz="0" w:space="0" w:color="auto"/>
            <w:right w:val="none" w:sz="0" w:space="0" w:color="auto"/>
          </w:divBdr>
        </w:div>
        <w:div w:id="1219707706">
          <w:marLeft w:val="-75"/>
          <w:marRight w:val="0"/>
          <w:marTop w:val="480"/>
          <w:marBottom w:val="360"/>
          <w:divBdr>
            <w:top w:val="none" w:sz="0" w:space="0" w:color="auto"/>
            <w:left w:val="none" w:sz="0" w:space="0" w:color="auto"/>
            <w:bottom w:val="none" w:sz="0" w:space="0" w:color="auto"/>
            <w:right w:val="none" w:sz="0" w:space="0" w:color="auto"/>
          </w:divBdr>
        </w:div>
        <w:div w:id="780954215">
          <w:marLeft w:val="0"/>
          <w:marRight w:val="0"/>
          <w:marTop w:val="360"/>
          <w:marBottom w:val="0"/>
          <w:divBdr>
            <w:top w:val="none" w:sz="0" w:space="0" w:color="auto"/>
            <w:left w:val="none" w:sz="0" w:space="0" w:color="auto"/>
            <w:bottom w:val="none" w:sz="0" w:space="0" w:color="auto"/>
            <w:right w:val="none" w:sz="0" w:space="0" w:color="auto"/>
          </w:divBdr>
        </w:div>
        <w:div w:id="260457361">
          <w:marLeft w:val="0"/>
          <w:marRight w:val="0"/>
          <w:marTop w:val="360"/>
          <w:marBottom w:val="0"/>
          <w:divBdr>
            <w:top w:val="none" w:sz="0" w:space="0" w:color="auto"/>
            <w:left w:val="none" w:sz="0" w:space="0" w:color="auto"/>
            <w:bottom w:val="none" w:sz="0" w:space="0" w:color="auto"/>
            <w:right w:val="none" w:sz="0" w:space="0" w:color="auto"/>
          </w:divBdr>
        </w:div>
        <w:div w:id="449325641">
          <w:marLeft w:val="0"/>
          <w:marRight w:val="0"/>
          <w:marTop w:val="360"/>
          <w:marBottom w:val="0"/>
          <w:divBdr>
            <w:top w:val="none" w:sz="0" w:space="0" w:color="auto"/>
            <w:left w:val="none" w:sz="0" w:space="0" w:color="auto"/>
            <w:bottom w:val="none" w:sz="0" w:space="0" w:color="auto"/>
            <w:right w:val="none" w:sz="0" w:space="0" w:color="auto"/>
          </w:divBdr>
        </w:div>
        <w:div w:id="1342974095">
          <w:marLeft w:val="0"/>
          <w:marRight w:val="0"/>
          <w:marTop w:val="360"/>
          <w:marBottom w:val="0"/>
          <w:divBdr>
            <w:top w:val="none" w:sz="0" w:space="0" w:color="auto"/>
            <w:left w:val="none" w:sz="0" w:space="0" w:color="auto"/>
            <w:bottom w:val="none" w:sz="0" w:space="0" w:color="auto"/>
            <w:right w:val="none" w:sz="0" w:space="0" w:color="auto"/>
          </w:divBdr>
        </w:div>
        <w:div w:id="121535791">
          <w:marLeft w:val="0"/>
          <w:marRight w:val="0"/>
          <w:marTop w:val="360"/>
          <w:marBottom w:val="0"/>
          <w:divBdr>
            <w:top w:val="none" w:sz="0" w:space="0" w:color="auto"/>
            <w:left w:val="none" w:sz="0" w:space="0" w:color="auto"/>
            <w:bottom w:val="none" w:sz="0" w:space="0" w:color="auto"/>
            <w:right w:val="none" w:sz="0" w:space="0" w:color="auto"/>
          </w:divBdr>
        </w:div>
      </w:divsChild>
    </w:div>
    <w:div w:id="1105997380">
      <w:bodyDiv w:val="1"/>
      <w:marLeft w:val="0"/>
      <w:marRight w:val="0"/>
      <w:marTop w:val="0"/>
      <w:marBottom w:val="0"/>
      <w:divBdr>
        <w:top w:val="none" w:sz="0" w:space="0" w:color="auto"/>
        <w:left w:val="none" w:sz="0" w:space="0" w:color="auto"/>
        <w:bottom w:val="none" w:sz="0" w:space="0" w:color="auto"/>
        <w:right w:val="none" w:sz="0" w:space="0" w:color="auto"/>
      </w:divBdr>
    </w:div>
    <w:div w:id="1169906346">
      <w:bodyDiv w:val="1"/>
      <w:marLeft w:val="0"/>
      <w:marRight w:val="0"/>
      <w:marTop w:val="0"/>
      <w:marBottom w:val="0"/>
      <w:divBdr>
        <w:top w:val="none" w:sz="0" w:space="0" w:color="auto"/>
        <w:left w:val="none" w:sz="0" w:space="0" w:color="auto"/>
        <w:bottom w:val="none" w:sz="0" w:space="0" w:color="auto"/>
        <w:right w:val="none" w:sz="0" w:space="0" w:color="auto"/>
      </w:divBdr>
    </w:div>
    <w:div w:id="1177304755">
      <w:bodyDiv w:val="1"/>
      <w:marLeft w:val="0"/>
      <w:marRight w:val="0"/>
      <w:marTop w:val="0"/>
      <w:marBottom w:val="0"/>
      <w:divBdr>
        <w:top w:val="none" w:sz="0" w:space="0" w:color="auto"/>
        <w:left w:val="none" w:sz="0" w:space="0" w:color="auto"/>
        <w:bottom w:val="none" w:sz="0" w:space="0" w:color="auto"/>
        <w:right w:val="none" w:sz="0" w:space="0" w:color="auto"/>
      </w:divBdr>
      <w:divsChild>
        <w:div w:id="1877085664">
          <w:marLeft w:val="0"/>
          <w:marRight w:val="0"/>
          <w:marTop w:val="0"/>
          <w:marBottom w:val="0"/>
          <w:divBdr>
            <w:top w:val="none" w:sz="0" w:space="0" w:color="auto"/>
            <w:left w:val="none" w:sz="0" w:space="0" w:color="auto"/>
            <w:bottom w:val="none" w:sz="0" w:space="0" w:color="auto"/>
            <w:right w:val="none" w:sz="0" w:space="0" w:color="auto"/>
          </w:divBdr>
        </w:div>
      </w:divsChild>
    </w:div>
    <w:div w:id="1242061746">
      <w:bodyDiv w:val="1"/>
      <w:marLeft w:val="0"/>
      <w:marRight w:val="0"/>
      <w:marTop w:val="0"/>
      <w:marBottom w:val="0"/>
      <w:divBdr>
        <w:top w:val="none" w:sz="0" w:space="0" w:color="auto"/>
        <w:left w:val="none" w:sz="0" w:space="0" w:color="auto"/>
        <w:bottom w:val="none" w:sz="0" w:space="0" w:color="auto"/>
        <w:right w:val="none" w:sz="0" w:space="0" w:color="auto"/>
      </w:divBdr>
    </w:div>
    <w:div w:id="1263684091">
      <w:bodyDiv w:val="1"/>
      <w:marLeft w:val="0"/>
      <w:marRight w:val="0"/>
      <w:marTop w:val="0"/>
      <w:marBottom w:val="0"/>
      <w:divBdr>
        <w:top w:val="none" w:sz="0" w:space="0" w:color="auto"/>
        <w:left w:val="none" w:sz="0" w:space="0" w:color="auto"/>
        <w:bottom w:val="none" w:sz="0" w:space="0" w:color="auto"/>
        <w:right w:val="none" w:sz="0" w:space="0" w:color="auto"/>
      </w:divBdr>
      <w:divsChild>
        <w:div w:id="547227131">
          <w:marLeft w:val="0"/>
          <w:marRight w:val="0"/>
          <w:marTop w:val="360"/>
          <w:marBottom w:val="0"/>
          <w:divBdr>
            <w:top w:val="none" w:sz="0" w:space="0" w:color="auto"/>
            <w:left w:val="none" w:sz="0" w:space="0" w:color="auto"/>
            <w:bottom w:val="none" w:sz="0" w:space="0" w:color="auto"/>
            <w:right w:val="none" w:sz="0" w:space="0" w:color="auto"/>
          </w:divBdr>
        </w:div>
        <w:div w:id="156071650">
          <w:marLeft w:val="0"/>
          <w:marRight w:val="0"/>
          <w:marTop w:val="360"/>
          <w:marBottom w:val="0"/>
          <w:divBdr>
            <w:top w:val="none" w:sz="0" w:space="0" w:color="auto"/>
            <w:left w:val="none" w:sz="0" w:space="0" w:color="auto"/>
            <w:bottom w:val="none" w:sz="0" w:space="0" w:color="auto"/>
            <w:right w:val="none" w:sz="0" w:space="0" w:color="auto"/>
          </w:divBdr>
        </w:div>
        <w:div w:id="1827209541">
          <w:marLeft w:val="0"/>
          <w:marRight w:val="0"/>
          <w:marTop w:val="360"/>
          <w:marBottom w:val="0"/>
          <w:divBdr>
            <w:top w:val="none" w:sz="0" w:space="0" w:color="auto"/>
            <w:left w:val="none" w:sz="0" w:space="0" w:color="auto"/>
            <w:bottom w:val="none" w:sz="0" w:space="0" w:color="auto"/>
            <w:right w:val="none" w:sz="0" w:space="0" w:color="auto"/>
          </w:divBdr>
        </w:div>
        <w:div w:id="1059790819">
          <w:marLeft w:val="0"/>
          <w:marRight w:val="0"/>
          <w:marTop w:val="360"/>
          <w:marBottom w:val="0"/>
          <w:divBdr>
            <w:top w:val="none" w:sz="0" w:space="0" w:color="auto"/>
            <w:left w:val="none" w:sz="0" w:space="0" w:color="auto"/>
            <w:bottom w:val="none" w:sz="0" w:space="0" w:color="auto"/>
            <w:right w:val="none" w:sz="0" w:space="0" w:color="auto"/>
          </w:divBdr>
        </w:div>
        <w:div w:id="1448500654">
          <w:marLeft w:val="0"/>
          <w:marRight w:val="0"/>
          <w:marTop w:val="360"/>
          <w:marBottom w:val="0"/>
          <w:divBdr>
            <w:top w:val="none" w:sz="0" w:space="0" w:color="auto"/>
            <w:left w:val="none" w:sz="0" w:space="0" w:color="auto"/>
            <w:bottom w:val="none" w:sz="0" w:space="0" w:color="auto"/>
            <w:right w:val="none" w:sz="0" w:space="0" w:color="auto"/>
          </w:divBdr>
        </w:div>
        <w:div w:id="103813597">
          <w:marLeft w:val="0"/>
          <w:marRight w:val="0"/>
          <w:marTop w:val="360"/>
          <w:marBottom w:val="0"/>
          <w:divBdr>
            <w:top w:val="none" w:sz="0" w:space="0" w:color="auto"/>
            <w:left w:val="none" w:sz="0" w:space="0" w:color="auto"/>
            <w:bottom w:val="none" w:sz="0" w:space="0" w:color="auto"/>
            <w:right w:val="none" w:sz="0" w:space="0" w:color="auto"/>
          </w:divBdr>
        </w:div>
        <w:div w:id="1657757023">
          <w:marLeft w:val="0"/>
          <w:marRight w:val="0"/>
          <w:marTop w:val="360"/>
          <w:marBottom w:val="0"/>
          <w:divBdr>
            <w:top w:val="none" w:sz="0" w:space="0" w:color="auto"/>
            <w:left w:val="none" w:sz="0" w:space="0" w:color="auto"/>
            <w:bottom w:val="none" w:sz="0" w:space="0" w:color="auto"/>
            <w:right w:val="none" w:sz="0" w:space="0" w:color="auto"/>
          </w:divBdr>
        </w:div>
        <w:div w:id="373507585">
          <w:marLeft w:val="0"/>
          <w:marRight w:val="0"/>
          <w:marTop w:val="360"/>
          <w:marBottom w:val="0"/>
          <w:divBdr>
            <w:top w:val="none" w:sz="0" w:space="0" w:color="auto"/>
            <w:left w:val="none" w:sz="0" w:space="0" w:color="auto"/>
            <w:bottom w:val="none" w:sz="0" w:space="0" w:color="auto"/>
            <w:right w:val="none" w:sz="0" w:space="0" w:color="auto"/>
          </w:divBdr>
        </w:div>
        <w:div w:id="1040129455">
          <w:marLeft w:val="0"/>
          <w:marRight w:val="0"/>
          <w:marTop w:val="360"/>
          <w:marBottom w:val="0"/>
          <w:divBdr>
            <w:top w:val="none" w:sz="0" w:space="0" w:color="auto"/>
            <w:left w:val="none" w:sz="0" w:space="0" w:color="auto"/>
            <w:bottom w:val="none" w:sz="0" w:space="0" w:color="auto"/>
            <w:right w:val="none" w:sz="0" w:space="0" w:color="auto"/>
          </w:divBdr>
        </w:div>
      </w:divsChild>
    </w:div>
    <w:div w:id="1492140928">
      <w:bodyDiv w:val="1"/>
      <w:marLeft w:val="0"/>
      <w:marRight w:val="0"/>
      <w:marTop w:val="0"/>
      <w:marBottom w:val="0"/>
      <w:divBdr>
        <w:top w:val="none" w:sz="0" w:space="0" w:color="auto"/>
        <w:left w:val="none" w:sz="0" w:space="0" w:color="auto"/>
        <w:bottom w:val="none" w:sz="0" w:space="0" w:color="auto"/>
        <w:right w:val="none" w:sz="0" w:space="0" w:color="auto"/>
      </w:divBdr>
      <w:divsChild>
        <w:div w:id="1104303501">
          <w:marLeft w:val="0"/>
          <w:marRight w:val="0"/>
          <w:marTop w:val="0"/>
          <w:marBottom w:val="0"/>
          <w:divBdr>
            <w:top w:val="none" w:sz="0" w:space="0" w:color="auto"/>
            <w:left w:val="none" w:sz="0" w:space="0" w:color="auto"/>
            <w:bottom w:val="none" w:sz="0" w:space="0" w:color="auto"/>
            <w:right w:val="none" w:sz="0" w:space="0" w:color="auto"/>
          </w:divBdr>
        </w:div>
        <w:div w:id="634602371">
          <w:marLeft w:val="0"/>
          <w:marRight w:val="0"/>
          <w:marTop w:val="0"/>
          <w:marBottom w:val="0"/>
          <w:divBdr>
            <w:top w:val="none" w:sz="0" w:space="0" w:color="auto"/>
            <w:left w:val="none" w:sz="0" w:space="0" w:color="auto"/>
            <w:bottom w:val="none" w:sz="0" w:space="0" w:color="auto"/>
            <w:right w:val="none" w:sz="0" w:space="0" w:color="auto"/>
          </w:divBdr>
        </w:div>
        <w:div w:id="437602019">
          <w:marLeft w:val="0"/>
          <w:marRight w:val="0"/>
          <w:marTop w:val="0"/>
          <w:marBottom w:val="0"/>
          <w:divBdr>
            <w:top w:val="none" w:sz="0" w:space="0" w:color="auto"/>
            <w:left w:val="none" w:sz="0" w:space="0" w:color="auto"/>
            <w:bottom w:val="none" w:sz="0" w:space="0" w:color="auto"/>
            <w:right w:val="none" w:sz="0" w:space="0" w:color="auto"/>
          </w:divBdr>
        </w:div>
        <w:div w:id="331298036">
          <w:marLeft w:val="0"/>
          <w:marRight w:val="0"/>
          <w:marTop w:val="0"/>
          <w:marBottom w:val="0"/>
          <w:divBdr>
            <w:top w:val="none" w:sz="0" w:space="0" w:color="auto"/>
            <w:left w:val="none" w:sz="0" w:space="0" w:color="auto"/>
            <w:bottom w:val="none" w:sz="0" w:space="0" w:color="auto"/>
            <w:right w:val="none" w:sz="0" w:space="0" w:color="auto"/>
          </w:divBdr>
        </w:div>
        <w:div w:id="358048719">
          <w:marLeft w:val="0"/>
          <w:marRight w:val="0"/>
          <w:marTop w:val="0"/>
          <w:marBottom w:val="0"/>
          <w:divBdr>
            <w:top w:val="none" w:sz="0" w:space="0" w:color="auto"/>
            <w:left w:val="none" w:sz="0" w:space="0" w:color="auto"/>
            <w:bottom w:val="none" w:sz="0" w:space="0" w:color="auto"/>
            <w:right w:val="none" w:sz="0" w:space="0" w:color="auto"/>
          </w:divBdr>
        </w:div>
        <w:div w:id="771050737">
          <w:marLeft w:val="0"/>
          <w:marRight w:val="0"/>
          <w:marTop w:val="0"/>
          <w:marBottom w:val="0"/>
          <w:divBdr>
            <w:top w:val="none" w:sz="0" w:space="0" w:color="auto"/>
            <w:left w:val="none" w:sz="0" w:space="0" w:color="auto"/>
            <w:bottom w:val="none" w:sz="0" w:space="0" w:color="auto"/>
            <w:right w:val="none" w:sz="0" w:space="0" w:color="auto"/>
          </w:divBdr>
        </w:div>
        <w:div w:id="1260064102">
          <w:marLeft w:val="0"/>
          <w:marRight w:val="0"/>
          <w:marTop w:val="0"/>
          <w:marBottom w:val="0"/>
          <w:divBdr>
            <w:top w:val="none" w:sz="0" w:space="0" w:color="auto"/>
            <w:left w:val="none" w:sz="0" w:space="0" w:color="auto"/>
            <w:bottom w:val="none" w:sz="0" w:space="0" w:color="auto"/>
            <w:right w:val="none" w:sz="0" w:space="0" w:color="auto"/>
          </w:divBdr>
        </w:div>
        <w:div w:id="72288855">
          <w:marLeft w:val="0"/>
          <w:marRight w:val="0"/>
          <w:marTop w:val="0"/>
          <w:marBottom w:val="0"/>
          <w:divBdr>
            <w:top w:val="none" w:sz="0" w:space="0" w:color="auto"/>
            <w:left w:val="none" w:sz="0" w:space="0" w:color="auto"/>
            <w:bottom w:val="none" w:sz="0" w:space="0" w:color="auto"/>
            <w:right w:val="none" w:sz="0" w:space="0" w:color="auto"/>
          </w:divBdr>
        </w:div>
        <w:div w:id="1159612677">
          <w:marLeft w:val="0"/>
          <w:marRight w:val="0"/>
          <w:marTop w:val="0"/>
          <w:marBottom w:val="0"/>
          <w:divBdr>
            <w:top w:val="none" w:sz="0" w:space="0" w:color="auto"/>
            <w:left w:val="none" w:sz="0" w:space="0" w:color="auto"/>
            <w:bottom w:val="none" w:sz="0" w:space="0" w:color="auto"/>
            <w:right w:val="none" w:sz="0" w:space="0" w:color="auto"/>
          </w:divBdr>
        </w:div>
        <w:div w:id="1883206189">
          <w:marLeft w:val="0"/>
          <w:marRight w:val="0"/>
          <w:marTop w:val="0"/>
          <w:marBottom w:val="0"/>
          <w:divBdr>
            <w:top w:val="none" w:sz="0" w:space="0" w:color="auto"/>
            <w:left w:val="none" w:sz="0" w:space="0" w:color="auto"/>
            <w:bottom w:val="none" w:sz="0" w:space="0" w:color="auto"/>
            <w:right w:val="none" w:sz="0" w:space="0" w:color="auto"/>
          </w:divBdr>
        </w:div>
        <w:div w:id="1098064896">
          <w:marLeft w:val="0"/>
          <w:marRight w:val="0"/>
          <w:marTop w:val="0"/>
          <w:marBottom w:val="0"/>
          <w:divBdr>
            <w:top w:val="none" w:sz="0" w:space="0" w:color="auto"/>
            <w:left w:val="none" w:sz="0" w:space="0" w:color="auto"/>
            <w:bottom w:val="none" w:sz="0" w:space="0" w:color="auto"/>
            <w:right w:val="none" w:sz="0" w:space="0" w:color="auto"/>
          </w:divBdr>
        </w:div>
        <w:div w:id="929317591">
          <w:marLeft w:val="0"/>
          <w:marRight w:val="0"/>
          <w:marTop w:val="0"/>
          <w:marBottom w:val="0"/>
          <w:divBdr>
            <w:top w:val="none" w:sz="0" w:space="0" w:color="auto"/>
            <w:left w:val="none" w:sz="0" w:space="0" w:color="auto"/>
            <w:bottom w:val="none" w:sz="0" w:space="0" w:color="auto"/>
            <w:right w:val="none" w:sz="0" w:space="0" w:color="auto"/>
          </w:divBdr>
        </w:div>
        <w:div w:id="1331450761">
          <w:marLeft w:val="0"/>
          <w:marRight w:val="0"/>
          <w:marTop w:val="0"/>
          <w:marBottom w:val="0"/>
          <w:divBdr>
            <w:top w:val="none" w:sz="0" w:space="0" w:color="auto"/>
            <w:left w:val="none" w:sz="0" w:space="0" w:color="auto"/>
            <w:bottom w:val="none" w:sz="0" w:space="0" w:color="auto"/>
            <w:right w:val="none" w:sz="0" w:space="0" w:color="auto"/>
          </w:divBdr>
        </w:div>
        <w:div w:id="1125319927">
          <w:marLeft w:val="0"/>
          <w:marRight w:val="0"/>
          <w:marTop w:val="0"/>
          <w:marBottom w:val="0"/>
          <w:divBdr>
            <w:top w:val="none" w:sz="0" w:space="0" w:color="auto"/>
            <w:left w:val="none" w:sz="0" w:space="0" w:color="auto"/>
            <w:bottom w:val="none" w:sz="0" w:space="0" w:color="auto"/>
            <w:right w:val="none" w:sz="0" w:space="0" w:color="auto"/>
          </w:divBdr>
        </w:div>
        <w:div w:id="264769528">
          <w:marLeft w:val="0"/>
          <w:marRight w:val="0"/>
          <w:marTop w:val="0"/>
          <w:marBottom w:val="0"/>
          <w:divBdr>
            <w:top w:val="none" w:sz="0" w:space="0" w:color="auto"/>
            <w:left w:val="none" w:sz="0" w:space="0" w:color="auto"/>
            <w:bottom w:val="none" w:sz="0" w:space="0" w:color="auto"/>
            <w:right w:val="none" w:sz="0" w:space="0" w:color="auto"/>
          </w:divBdr>
        </w:div>
        <w:div w:id="707414809">
          <w:marLeft w:val="0"/>
          <w:marRight w:val="0"/>
          <w:marTop w:val="0"/>
          <w:marBottom w:val="0"/>
          <w:divBdr>
            <w:top w:val="none" w:sz="0" w:space="0" w:color="auto"/>
            <w:left w:val="none" w:sz="0" w:space="0" w:color="auto"/>
            <w:bottom w:val="none" w:sz="0" w:space="0" w:color="auto"/>
            <w:right w:val="none" w:sz="0" w:space="0" w:color="auto"/>
          </w:divBdr>
        </w:div>
        <w:div w:id="428042717">
          <w:marLeft w:val="0"/>
          <w:marRight w:val="0"/>
          <w:marTop w:val="0"/>
          <w:marBottom w:val="0"/>
          <w:divBdr>
            <w:top w:val="none" w:sz="0" w:space="0" w:color="auto"/>
            <w:left w:val="none" w:sz="0" w:space="0" w:color="auto"/>
            <w:bottom w:val="none" w:sz="0" w:space="0" w:color="auto"/>
            <w:right w:val="none" w:sz="0" w:space="0" w:color="auto"/>
          </w:divBdr>
        </w:div>
        <w:div w:id="1889296687">
          <w:marLeft w:val="0"/>
          <w:marRight w:val="0"/>
          <w:marTop w:val="0"/>
          <w:marBottom w:val="0"/>
          <w:divBdr>
            <w:top w:val="none" w:sz="0" w:space="0" w:color="auto"/>
            <w:left w:val="none" w:sz="0" w:space="0" w:color="auto"/>
            <w:bottom w:val="none" w:sz="0" w:space="0" w:color="auto"/>
            <w:right w:val="none" w:sz="0" w:space="0" w:color="auto"/>
          </w:divBdr>
        </w:div>
        <w:div w:id="1744377520">
          <w:marLeft w:val="0"/>
          <w:marRight w:val="0"/>
          <w:marTop w:val="0"/>
          <w:marBottom w:val="0"/>
          <w:divBdr>
            <w:top w:val="none" w:sz="0" w:space="0" w:color="auto"/>
            <w:left w:val="none" w:sz="0" w:space="0" w:color="auto"/>
            <w:bottom w:val="none" w:sz="0" w:space="0" w:color="auto"/>
            <w:right w:val="none" w:sz="0" w:space="0" w:color="auto"/>
          </w:divBdr>
        </w:div>
        <w:div w:id="1717780750">
          <w:marLeft w:val="0"/>
          <w:marRight w:val="0"/>
          <w:marTop w:val="0"/>
          <w:marBottom w:val="0"/>
          <w:divBdr>
            <w:top w:val="none" w:sz="0" w:space="0" w:color="auto"/>
            <w:left w:val="none" w:sz="0" w:space="0" w:color="auto"/>
            <w:bottom w:val="none" w:sz="0" w:space="0" w:color="auto"/>
            <w:right w:val="none" w:sz="0" w:space="0" w:color="auto"/>
          </w:divBdr>
        </w:div>
        <w:div w:id="1574468517">
          <w:marLeft w:val="0"/>
          <w:marRight w:val="0"/>
          <w:marTop w:val="0"/>
          <w:marBottom w:val="0"/>
          <w:divBdr>
            <w:top w:val="none" w:sz="0" w:space="0" w:color="auto"/>
            <w:left w:val="none" w:sz="0" w:space="0" w:color="auto"/>
            <w:bottom w:val="none" w:sz="0" w:space="0" w:color="auto"/>
            <w:right w:val="none" w:sz="0" w:space="0" w:color="auto"/>
          </w:divBdr>
        </w:div>
        <w:div w:id="472405673">
          <w:marLeft w:val="0"/>
          <w:marRight w:val="0"/>
          <w:marTop w:val="0"/>
          <w:marBottom w:val="0"/>
          <w:divBdr>
            <w:top w:val="none" w:sz="0" w:space="0" w:color="auto"/>
            <w:left w:val="none" w:sz="0" w:space="0" w:color="auto"/>
            <w:bottom w:val="none" w:sz="0" w:space="0" w:color="auto"/>
            <w:right w:val="none" w:sz="0" w:space="0" w:color="auto"/>
          </w:divBdr>
        </w:div>
        <w:div w:id="641269978">
          <w:marLeft w:val="0"/>
          <w:marRight w:val="0"/>
          <w:marTop w:val="0"/>
          <w:marBottom w:val="0"/>
          <w:divBdr>
            <w:top w:val="none" w:sz="0" w:space="0" w:color="auto"/>
            <w:left w:val="none" w:sz="0" w:space="0" w:color="auto"/>
            <w:bottom w:val="none" w:sz="0" w:space="0" w:color="auto"/>
            <w:right w:val="none" w:sz="0" w:space="0" w:color="auto"/>
          </w:divBdr>
        </w:div>
        <w:div w:id="959263099">
          <w:marLeft w:val="0"/>
          <w:marRight w:val="0"/>
          <w:marTop w:val="0"/>
          <w:marBottom w:val="0"/>
          <w:divBdr>
            <w:top w:val="none" w:sz="0" w:space="0" w:color="auto"/>
            <w:left w:val="none" w:sz="0" w:space="0" w:color="auto"/>
            <w:bottom w:val="none" w:sz="0" w:space="0" w:color="auto"/>
            <w:right w:val="none" w:sz="0" w:space="0" w:color="auto"/>
          </w:divBdr>
        </w:div>
        <w:div w:id="1512914625">
          <w:marLeft w:val="0"/>
          <w:marRight w:val="0"/>
          <w:marTop w:val="0"/>
          <w:marBottom w:val="0"/>
          <w:divBdr>
            <w:top w:val="none" w:sz="0" w:space="0" w:color="auto"/>
            <w:left w:val="none" w:sz="0" w:space="0" w:color="auto"/>
            <w:bottom w:val="none" w:sz="0" w:space="0" w:color="auto"/>
            <w:right w:val="none" w:sz="0" w:space="0" w:color="auto"/>
          </w:divBdr>
        </w:div>
        <w:div w:id="349840975">
          <w:marLeft w:val="0"/>
          <w:marRight w:val="0"/>
          <w:marTop w:val="0"/>
          <w:marBottom w:val="0"/>
          <w:divBdr>
            <w:top w:val="none" w:sz="0" w:space="0" w:color="auto"/>
            <w:left w:val="none" w:sz="0" w:space="0" w:color="auto"/>
            <w:bottom w:val="none" w:sz="0" w:space="0" w:color="auto"/>
            <w:right w:val="none" w:sz="0" w:space="0" w:color="auto"/>
          </w:divBdr>
        </w:div>
        <w:div w:id="967515809">
          <w:marLeft w:val="0"/>
          <w:marRight w:val="0"/>
          <w:marTop w:val="0"/>
          <w:marBottom w:val="0"/>
          <w:divBdr>
            <w:top w:val="none" w:sz="0" w:space="0" w:color="auto"/>
            <w:left w:val="none" w:sz="0" w:space="0" w:color="auto"/>
            <w:bottom w:val="none" w:sz="0" w:space="0" w:color="auto"/>
            <w:right w:val="none" w:sz="0" w:space="0" w:color="auto"/>
          </w:divBdr>
        </w:div>
        <w:div w:id="496657462">
          <w:marLeft w:val="0"/>
          <w:marRight w:val="0"/>
          <w:marTop w:val="0"/>
          <w:marBottom w:val="0"/>
          <w:divBdr>
            <w:top w:val="none" w:sz="0" w:space="0" w:color="auto"/>
            <w:left w:val="none" w:sz="0" w:space="0" w:color="auto"/>
            <w:bottom w:val="none" w:sz="0" w:space="0" w:color="auto"/>
            <w:right w:val="none" w:sz="0" w:space="0" w:color="auto"/>
          </w:divBdr>
        </w:div>
        <w:div w:id="225721248">
          <w:marLeft w:val="0"/>
          <w:marRight w:val="0"/>
          <w:marTop w:val="0"/>
          <w:marBottom w:val="0"/>
          <w:divBdr>
            <w:top w:val="none" w:sz="0" w:space="0" w:color="auto"/>
            <w:left w:val="none" w:sz="0" w:space="0" w:color="auto"/>
            <w:bottom w:val="none" w:sz="0" w:space="0" w:color="auto"/>
            <w:right w:val="none" w:sz="0" w:space="0" w:color="auto"/>
          </w:divBdr>
        </w:div>
        <w:div w:id="2098164089">
          <w:marLeft w:val="0"/>
          <w:marRight w:val="0"/>
          <w:marTop w:val="0"/>
          <w:marBottom w:val="0"/>
          <w:divBdr>
            <w:top w:val="none" w:sz="0" w:space="0" w:color="auto"/>
            <w:left w:val="none" w:sz="0" w:space="0" w:color="auto"/>
            <w:bottom w:val="none" w:sz="0" w:space="0" w:color="auto"/>
            <w:right w:val="none" w:sz="0" w:space="0" w:color="auto"/>
          </w:divBdr>
        </w:div>
        <w:div w:id="1600677163">
          <w:marLeft w:val="0"/>
          <w:marRight w:val="0"/>
          <w:marTop w:val="0"/>
          <w:marBottom w:val="0"/>
          <w:divBdr>
            <w:top w:val="none" w:sz="0" w:space="0" w:color="auto"/>
            <w:left w:val="none" w:sz="0" w:space="0" w:color="auto"/>
            <w:bottom w:val="none" w:sz="0" w:space="0" w:color="auto"/>
            <w:right w:val="none" w:sz="0" w:space="0" w:color="auto"/>
          </w:divBdr>
        </w:div>
        <w:div w:id="1286350947">
          <w:marLeft w:val="0"/>
          <w:marRight w:val="0"/>
          <w:marTop w:val="0"/>
          <w:marBottom w:val="0"/>
          <w:divBdr>
            <w:top w:val="none" w:sz="0" w:space="0" w:color="auto"/>
            <w:left w:val="none" w:sz="0" w:space="0" w:color="auto"/>
            <w:bottom w:val="none" w:sz="0" w:space="0" w:color="auto"/>
            <w:right w:val="none" w:sz="0" w:space="0" w:color="auto"/>
          </w:divBdr>
        </w:div>
        <w:div w:id="2022469556">
          <w:marLeft w:val="0"/>
          <w:marRight w:val="0"/>
          <w:marTop w:val="0"/>
          <w:marBottom w:val="0"/>
          <w:divBdr>
            <w:top w:val="none" w:sz="0" w:space="0" w:color="auto"/>
            <w:left w:val="none" w:sz="0" w:space="0" w:color="auto"/>
            <w:bottom w:val="none" w:sz="0" w:space="0" w:color="auto"/>
            <w:right w:val="none" w:sz="0" w:space="0" w:color="auto"/>
          </w:divBdr>
        </w:div>
        <w:div w:id="4481312">
          <w:marLeft w:val="0"/>
          <w:marRight w:val="0"/>
          <w:marTop w:val="0"/>
          <w:marBottom w:val="0"/>
          <w:divBdr>
            <w:top w:val="none" w:sz="0" w:space="0" w:color="auto"/>
            <w:left w:val="none" w:sz="0" w:space="0" w:color="auto"/>
            <w:bottom w:val="none" w:sz="0" w:space="0" w:color="auto"/>
            <w:right w:val="none" w:sz="0" w:space="0" w:color="auto"/>
          </w:divBdr>
        </w:div>
        <w:div w:id="888998914">
          <w:marLeft w:val="0"/>
          <w:marRight w:val="0"/>
          <w:marTop w:val="0"/>
          <w:marBottom w:val="0"/>
          <w:divBdr>
            <w:top w:val="none" w:sz="0" w:space="0" w:color="auto"/>
            <w:left w:val="none" w:sz="0" w:space="0" w:color="auto"/>
            <w:bottom w:val="none" w:sz="0" w:space="0" w:color="auto"/>
            <w:right w:val="none" w:sz="0" w:space="0" w:color="auto"/>
          </w:divBdr>
        </w:div>
        <w:div w:id="561864200">
          <w:marLeft w:val="0"/>
          <w:marRight w:val="0"/>
          <w:marTop w:val="0"/>
          <w:marBottom w:val="0"/>
          <w:divBdr>
            <w:top w:val="none" w:sz="0" w:space="0" w:color="auto"/>
            <w:left w:val="none" w:sz="0" w:space="0" w:color="auto"/>
            <w:bottom w:val="none" w:sz="0" w:space="0" w:color="auto"/>
            <w:right w:val="none" w:sz="0" w:space="0" w:color="auto"/>
          </w:divBdr>
        </w:div>
        <w:div w:id="2137940586">
          <w:marLeft w:val="0"/>
          <w:marRight w:val="0"/>
          <w:marTop w:val="0"/>
          <w:marBottom w:val="0"/>
          <w:divBdr>
            <w:top w:val="none" w:sz="0" w:space="0" w:color="auto"/>
            <w:left w:val="none" w:sz="0" w:space="0" w:color="auto"/>
            <w:bottom w:val="none" w:sz="0" w:space="0" w:color="auto"/>
            <w:right w:val="none" w:sz="0" w:space="0" w:color="auto"/>
          </w:divBdr>
        </w:div>
        <w:div w:id="827595451">
          <w:marLeft w:val="0"/>
          <w:marRight w:val="0"/>
          <w:marTop w:val="0"/>
          <w:marBottom w:val="0"/>
          <w:divBdr>
            <w:top w:val="none" w:sz="0" w:space="0" w:color="auto"/>
            <w:left w:val="none" w:sz="0" w:space="0" w:color="auto"/>
            <w:bottom w:val="none" w:sz="0" w:space="0" w:color="auto"/>
            <w:right w:val="none" w:sz="0" w:space="0" w:color="auto"/>
          </w:divBdr>
        </w:div>
        <w:div w:id="128472529">
          <w:marLeft w:val="0"/>
          <w:marRight w:val="0"/>
          <w:marTop w:val="0"/>
          <w:marBottom w:val="0"/>
          <w:divBdr>
            <w:top w:val="none" w:sz="0" w:space="0" w:color="auto"/>
            <w:left w:val="none" w:sz="0" w:space="0" w:color="auto"/>
            <w:bottom w:val="none" w:sz="0" w:space="0" w:color="auto"/>
            <w:right w:val="none" w:sz="0" w:space="0" w:color="auto"/>
          </w:divBdr>
        </w:div>
        <w:div w:id="1550335756">
          <w:marLeft w:val="0"/>
          <w:marRight w:val="0"/>
          <w:marTop w:val="0"/>
          <w:marBottom w:val="0"/>
          <w:divBdr>
            <w:top w:val="none" w:sz="0" w:space="0" w:color="auto"/>
            <w:left w:val="none" w:sz="0" w:space="0" w:color="auto"/>
            <w:bottom w:val="none" w:sz="0" w:space="0" w:color="auto"/>
            <w:right w:val="none" w:sz="0" w:space="0" w:color="auto"/>
          </w:divBdr>
        </w:div>
        <w:div w:id="924538408">
          <w:marLeft w:val="0"/>
          <w:marRight w:val="0"/>
          <w:marTop w:val="0"/>
          <w:marBottom w:val="0"/>
          <w:divBdr>
            <w:top w:val="none" w:sz="0" w:space="0" w:color="auto"/>
            <w:left w:val="none" w:sz="0" w:space="0" w:color="auto"/>
            <w:bottom w:val="none" w:sz="0" w:space="0" w:color="auto"/>
            <w:right w:val="none" w:sz="0" w:space="0" w:color="auto"/>
          </w:divBdr>
        </w:div>
        <w:div w:id="1552231091">
          <w:marLeft w:val="0"/>
          <w:marRight w:val="0"/>
          <w:marTop w:val="0"/>
          <w:marBottom w:val="0"/>
          <w:divBdr>
            <w:top w:val="none" w:sz="0" w:space="0" w:color="auto"/>
            <w:left w:val="none" w:sz="0" w:space="0" w:color="auto"/>
            <w:bottom w:val="none" w:sz="0" w:space="0" w:color="auto"/>
            <w:right w:val="none" w:sz="0" w:space="0" w:color="auto"/>
          </w:divBdr>
        </w:div>
        <w:div w:id="1003053204">
          <w:marLeft w:val="0"/>
          <w:marRight w:val="0"/>
          <w:marTop w:val="0"/>
          <w:marBottom w:val="0"/>
          <w:divBdr>
            <w:top w:val="none" w:sz="0" w:space="0" w:color="auto"/>
            <w:left w:val="none" w:sz="0" w:space="0" w:color="auto"/>
            <w:bottom w:val="none" w:sz="0" w:space="0" w:color="auto"/>
            <w:right w:val="none" w:sz="0" w:space="0" w:color="auto"/>
          </w:divBdr>
        </w:div>
        <w:div w:id="560944212">
          <w:marLeft w:val="0"/>
          <w:marRight w:val="0"/>
          <w:marTop w:val="0"/>
          <w:marBottom w:val="0"/>
          <w:divBdr>
            <w:top w:val="none" w:sz="0" w:space="0" w:color="auto"/>
            <w:left w:val="none" w:sz="0" w:space="0" w:color="auto"/>
            <w:bottom w:val="none" w:sz="0" w:space="0" w:color="auto"/>
            <w:right w:val="none" w:sz="0" w:space="0" w:color="auto"/>
          </w:divBdr>
        </w:div>
        <w:div w:id="786898910">
          <w:marLeft w:val="0"/>
          <w:marRight w:val="0"/>
          <w:marTop w:val="0"/>
          <w:marBottom w:val="0"/>
          <w:divBdr>
            <w:top w:val="none" w:sz="0" w:space="0" w:color="auto"/>
            <w:left w:val="none" w:sz="0" w:space="0" w:color="auto"/>
            <w:bottom w:val="none" w:sz="0" w:space="0" w:color="auto"/>
            <w:right w:val="none" w:sz="0" w:space="0" w:color="auto"/>
          </w:divBdr>
        </w:div>
        <w:div w:id="557008879">
          <w:marLeft w:val="0"/>
          <w:marRight w:val="0"/>
          <w:marTop w:val="0"/>
          <w:marBottom w:val="0"/>
          <w:divBdr>
            <w:top w:val="none" w:sz="0" w:space="0" w:color="auto"/>
            <w:left w:val="none" w:sz="0" w:space="0" w:color="auto"/>
            <w:bottom w:val="none" w:sz="0" w:space="0" w:color="auto"/>
            <w:right w:val="none" w:sz="0" w:space="0" w:color="auto"/>
          </w:divBdr>
        </w:div>
        <w:div w:id="685180750">
          <w:marLeft w:val="0"/>
          <w:marRight w:val="0"/>
          <w:marTop w:val="0"/>
          <w:marBottom w:val="0"/>
          <w:divBdr>
            <w:top w:val="none" w:sz="0" w:space="0" w:color="auto"/>
            <w:left w:val="none" w:sz="0" w:space="0" w:color="auto"/>
            <w:bottom w:val="none" w:sz="0" w:space="0" w:color="auto"/>
            <w:right w:val="none" w:sz="0" w:space="0" w:color="auto"/>
          </w:divBdr>
        </w:div>
        <w:div w:id="1209760812">
          <w:marLeft w:val="0"/>
          <w:marRight w:val="0"/>
          <w:marTop w:val="0"/>
          <w:marBottom w:val="0"/>
          <w:divBdr>
            <w:top w:val="none" w:sz="0" w:space="0" w:color="auto"/>
            <w:left w:val="none" w:sz="0" w:space="0" w:color="auto"/>
            <w:bottom w:val="none" w:sz="0" w:space="0" w:color="auto"/>
            <w:right w:val="none" w:sz="0" w:space="0" w:color="auto"/>
          </w:divBdr>
        </w:div>
        <w:div w:id="1098136105">
          <w:marLeft w:val="0"/>
          <w:marRight w:val="0"/>
          <w:marTop w:val="0"/>
          <w:marBottom w:val="0"/>
          <w:divBdr>
            <w:top w:val="none" w:sz="0" w:space="0" w:color="auto"/>
            <w:left w:val="none" w:sz="0" w:space="0" w:color="auto"/>
            <w:bottom w:val="none" w:sz="0" w:space="0" w:color="auto"/>
            <w:right w:val="none" w:sz="0" w:space="0" w:color="auto"/>
          </w:divBdr>
        </w:div>
        <w:div w:id="1235625070">
          <w:marLeft w:val="0"/>
          <w:marRight w:val="0"/>
          <w:marTop w:val="0"/>
          <w:marBottom w:val="0"/>
          <w:divBdr>
            <w:top w:val="none" w:sz="0" w:space="0" w:color="auto"/>
            <w:left w:val="none" w:sz="0" w:space="0" w:color="auto"/>
            <w:bottom w:val="none" w:sz="0" w:space="0" w:color="auto"/>
            <w:right w:val="none" w:sz="0" w:space="0" w:color="auto"/>
          </w:divBdr>
        </w:div>
        <w:div w:id="804546529">
          <w:marLeft w:val="0"/>
          <w:marRight w:val="0"/>
          <w:marTop w:val="0"/>
          <w:marBottom w:val="0"/>
          <w:divBdr>
            <w:top w:val="none" w:sz="0" w:space="0" w:color="auto"/>
            <w:left w:val="none" w:sz="0" w:space="0" w:color="auto"/>
            <w:bottom w:val="none" w:sz="0" w:space="0" w:color="auto"/>
            <w:right w:val="none" w:sz="0" w:space="0" w:color="auto"/>
          </w:divBdr>
        </w:div>
        <w:div w:id="1197934282">
          <w:marLeft w:val="0"/>
          <w:marRight w:val="0"/>
          <w:marTop w:val="0"/>
          <w:marBottom w:val="0"/>
          <w:divBdr>
            <w:top w:val="none" w:sz="0" w:space="0" w:color="auto"/>
            <w:left w:val="none" w:sz="0" w:space="0" w:color="auto"/>
            <w:bottom w:val="none" w:sz="0" w:space="0" w:color="auto"/>
            <w:right w:val="none" w:sz="0" w:space="0" w:color="auto"/>
          </w:divBdr>
        </w:div>
        <w:div w:id="1967732198">
          <w:marLeft w:val="0"/>
          <w:marRight w:val="0"/>
          <w:marTop w:val="0"/>
          <w:marBottom w:val="0"/>
          <w:divBdr>
            <w:top w:val="none" w:sz="0" w:space="0" w:color="auto"/>
            <w:left w:val="none" w:sz="0" w:space="0" w:color="auto"/>
            <w:bottom w:val="none" w:sz="0" w:space="0" w:color="auto"/>
            <w:right w:val="none" w:sz="0" w:space="0" w:color="auto"/>
          </w:divBdr>
        </w:div>
        <w:div w:id="1458179553">
          <w:marLeft w:val="0"/>
          <w:marRight w:val="0"/>
          <w:marTop w:val="0"/>
          <w:marBottom w:val="0"/>
          <w:divBdr>
            <w:top w:val="none" w:sz="0" w:space="0" w:color="auto"/>
            <w:left w:val="none" w:sz="0" w:space="0" w:color="auto"/>
            <w:bottom w:val="none" w:sz="0" w:space="0" w:color="auto"/>
            <w:right w:val="none" w:sz="0" w:space="0" w:color="auto"/>
          </w:divBdr>
        </w:div>
        <w:div w:id="251357631">
          <w:marLeft w:val="0"/>
          <w:marRight w:val="0"/>
          <w:marTop w:val="0"/>
          <w:marBottom w:val="0"/>
          <w:divBdr>
            <w:top w:val="none" w:sz="0" w:space="0" w:color="auto"/>
            <w:left w:val="none" w:sz="0" w:space="0" w:color="auto"/>
            <w:bottom w:val="none" w:sz="0" w:space="0" w:color="auto"/>
            <w:right w:val="none" w:sz="0" w:space="0" w:color="auto"/>
          </w:divBdr>
        </w:div>
        <w:div w:id="1592734090">
          <w:marLeft w:val="0"/>
          <w:marRight w:val="0"/>
          <w:marTop w:val="0"/>
          <w:marBottom w:val="0"/>
          <w:divBdr>
            <w:top w:val="none" w:sz="0" w:space="0" w:color="auto"/>
            <w:left w:val="none" w:sz="0" w:space="0" w:color="auto"/>
            <w:bottom w:val="none" w:sz="0" w:space="0" w:color="auto"/>
            <w:right w:val="none" w:sz="0" w:space="0" w:color="auto"/>
          </w:divBdr>
        </w:div>
        <w:div w:id="592015811">
          <w:marLeft w:val="0"/>
          <w:marRight w:val="0"/>
          <w:marTop w:val="0"/>
          <w:marBottom w:val="0"/>
          <w:divBdr>
            <w:top w:val="none" w:sz="0" w:space="0" w:color="auto"/>
            <w:left w:val="none" w:sz="0" w:space="0" w:color="auto"/>
            <w:bottom w:val="none" w:sz="0" w:space="0" w:color="auto"/>
            <w:right w:val="none" w:sz="0" w:space="0" w:color="auto"/>
          </w:divBdr>
        </w:div>
        <w:div w:id="2109037341">
          <w:marLeft w:val="0"/>
          <w:marRight w:val="0"/>
          <w:marTop w:val="0"/>
          <w:marBottom w:val="0"/>
          <w:divBdr>
            <w:top w:val="none" w:sz="0" w:space="0" w:color="auto"/>
            <w:left w:val="none" w:sz="0" w:space="0" w:color="auto"/>
            <w:bottom w:val="none" w:sz="0" w:space="0" w:color="auto"/>
            <w:right w:val="none" w:sz="0" w:space="0" w:color="auto"/>
          </w:divBdr>
        </w:div>
        <w:div w:id="337661788">
          <w:marLeft w:val="0"/>
          <w:marRight w:val="0"/>
          <w:marTop w:val="0"/>
          <w:marBottom w:val="0"/>
          <w:divBdr>
            <w:top w:val="none" w:sz="0" w:space="0" w:color="auto"/>
            <w:left w:val="none" w:sz="0" w:space="0" w:color="auto"/>
            <w:bottom w:val="none" w:sz="0" w:space="0" w:color="auto"/>
            <w:right w:val="none" w:sz="0" w:space="0" w:color="auto"/>
          </w:divBdr>
        </w:div>
        <w:div w:id="550463090">
          <w:marLeft w:val="0"/>
          <w:marRight w:val="0"/>
          <w:marTop w:val="0"/>
          <w:marBottom w:val="0"/>
          <w:divBdr>
            <w:top w:val="none" w:sz="0" w:space="0" w:color="auto"/>
            <w:left w:val="none" w:sz="0" w:space="0" w:color="auto"/>
            <w:bottom w:val="none" w:sz="0" w:space="0" w:color="auto"/>
            <w:right w:val="none" w:sz="0" w:space="0" w:color="auto"/>
          </w:divBdr>
        </w:div>
        <w:div w:id="1379744689">
          <w:marLeft w:val="0"/>
          <w:marRight w:val="0"/>
          <w:marTop w:val="0"/>
          <w:marBottom w:val="0"/>
          <w:divBdr>
            <w:top w:val="none" w:sz="0" w:space="0" w:color="auto"/>
            <w:left w:val="none" w:sz="0" w:space="0" w:color="auto"/>
            <w:bottom w:val="none" w:sz="0" w:space="0" w:color="auto"/>
            <w:right w:val="none" w:sz="0" w:space="0" w:color="auto"/>
          </w:divBdr>
        </w:div>
        <w:div w:id="179978546">
          <w:marLeft w:val="0"/>
          <w:marRight w:val="0"/>
          <w:marTop w:val="0"/>
          <w:marBottom w:val="0"/>
          <w:divBdr>
            <w:top w:val="none" w:sz="0" w:space="0" w:color="auto"/>
            <w:left w:val="none" w:sz="0" w:space="0" w:color="auto"/>
            <w:bottom w:val="none" w:sz="0" w:space="0" w:color="auto"/>
            <w:right w:val="none" w:sz="0" w:space="0" w:color="auto"/>
          </w:divBdr>
        </w:div>
        <w:div w:id="684746112">
          <w:marLeft w:val="0"/>
          <w:marRight w:val="0"/>
          <w:marTop w:val="0"/>
          <w:marBottom w:val="0"/>
          <w:divBdr>
            <w:top w:val="none" w:sz="0" w:space="0" w:color="auto"/>
            <w:left w:val="none" w:sz="0" w:space="0" w:color="auto"/>
            <w:bottom w:val="none" w:sz="0" w:space="0" w:color="auto"/>
            <w:right w:val="none" w:sz="0" w:space="0" w:color="auto"/>
          </w:divBdr>
        </w:div>
        <w:div w:id="213009146">
          <w:marLeft w:val="0"/>
          <w:marRight w:val="0"/>
          <w:marTop w:val="0"/>
          <w:marBottom w:val="0"/>
          <w:divBdr>
            <w:top w:val="none" w:sz="0" w:space="0" w:color="auto"/>
            <w:left w:val="none" w:sz="0" w:space="0" w:color="auto"/>
            <w:bottom w:val="none" w:sz="0" w:space="0" w:color="auto"/>
            <w:right w:val="none" w:sz="0" w:space="0" w:color="auto"/>
          </w:divBdr>
        </w:div>
        <w:div w:id="11343198">
          <w:marLeft w:val="0"/>
          <w:marRight w:val="0"/>
          <w:marTop w:val="0"/>
          <w:marBottom w:val="0"/>
          <w:divBdr>
            <w:top w:val="none" w:sz="0" w:space="0" w:color="auto"/>
            <w:left w:val="none" w:sz="0" w:space="0" w:color="auto"/>
            <w:bottom w:val="none" w:sz="0" w:space="0" w:color="auto"/>
            <w:right w:val="none" w:sz="0" w:space="0" w:color="auto"/>
          </w:divBdr>
        </w:div>
        <w:div w:id="870339791">
          <w:marLeft w:val="0"/>
          <w:marRight w:val="0"/>
          <w:marTop w:val="0"/>
          <w:marBottom w:val="0"/>
          <w:divBdr>
            <w:top w:val="none" w:sz="0" w:space="0" w:color="auto"/>
            <w:left w:val="none" w:sz="0" w:space="0" w:color="auto"/>
            <w:bottom w:val="none" w:sz="0" w:space="0" w:color="auto"/>
            <w:right w:val="none" w:sz="0" w:space="0" w:color="auto"/>
          </w:divBdr>
        </w:div>
        <w:div w:id="806048793">
          <w:marLeft w:val="0"/>
          <w:marRight w:val="0"/>
          <w:marTop w:val="0"/>
          <w:marBottom w:val="0"/>
          <w:divBdr>
            <w:top w:val="none" w:sz="0" w:space="0" w:color="auto"/>
            <w:left w:val="none" w:sz="0" w:space="0" w:color="auto"/>
            <w:bottom w:val="none" w:sz="0" w:space="0" w:color="auto"/>
            <w:right w:val="none" w:sz="0" w:space="0" w:color="auto"/>
          </w:divBdr>
        </w:div>
        <w:div w:id="1784305263">
          <w:marLeft w:val="0"/>
          <w:marRight w:val="0"/>
          <w:marTop w:val="0"/>
          <w:marBottom w:val="0"/>
          <w:divBdr>
            <w:top w:val="none" w:sz="0" w:space="0" w:color="auto"/>
            <w:left w:val="none" w:sz="0" w:space="0" w:color="auto"/>
            <w:bottom w:val="none" w:sz="0" w:space="0" w:color="auto"/>
            <w:right w:val="none" w:sz="0" w:space="0" w:color="auto"/>
          </w:divBdr>
        </w:div>
        <w:div w:id="2049985944">
          <w:marLeft w:val="0"/>
          <w:marRight w:val="0"/>
          <w:marTop w:val="0"/>
          <w:marBottom w:val="0"/>
          <w:divBdr>
            <w:top w:val="none" w:sz="0" w:space="0" w:color="auto"/>
            <w:left w:val="none" w:sz="0" w:space="0" w:color="auto"/>
            <w:bottom w:val="none" w:sz="0" w:space="0" w:color="auto"/>
            <w:right w:val="none" w:sz="0" w:space="0" w:color="auto"/>
          </w:divBdr>
        </w:div>
        <w:div w:id="1496532628">
          <w:marLeft w:val="0"/>
          <w:marRight w:val="0"/>
          <w:marTop w:val="0"/>
          <w:marBottom w:val="0"/>
          <w:divBdr>
            <w:top w:val="none" w:sz="0" w:space="0" w:color="auto"/>
            <w:left w:val="none" w:sz="0" w:space="0" w:color="auto"/>
            <w:bottom w:val="none" w:sz="0" w:space="0" w:color="auto"/>
            <w:right w:val="none" w:sz="0" w:space="0" w:color="auto"/>
          </w:divBdr>
        </w:div>
        <w:div w:id="688527201">
          <w:marLeft w:val="0"/>
          <w:marRight w:val="0"/>
          <w:marTop w:val="0"/>
          <w:marBottom w:val="0"/>
          <w:divBdr>
            <w:top w:val="none" w:sz="0" w:space="0" w:color="auto"/>
            <w:left w:val="none" w:sz="0" w:space="0" w:color="auto"/>
            <w:bottom w:val="none" w:sz="0" w:space="0" w:color="auto"/>
            <w:right w:val="none" w:sz="0" w:space="0" w:color="auto"/>
          </w:divBdr>
        </w:div>
        <w:div w:id="1737975508">
          <w:marLeft w:val="0"/>
          <w:marRight w:val="0"/>
          <w:marTop w:val="0"/>
          <w:marBottom w:val="0"/>
          <w:divBdr>
            <w:top w:val="none" w:sz="0" w:space="0" w:color="auto"/>
            <w:left w:val="none" w:sz="0" w:space="0" w:color="auto"/>
            <w:bottom w:val="none" w:sz="0" w:space="0" w:color="auto"/>
            <w:right w:val="none" w:sz="0" w:space="0" w:color="auto"/>
          </w:divBdr>
        </w:div>
        <w:div w:id="2072149179">
          <w:marLeft w:val="0"/>
          <w:marRight w:val="0"/>
          <w:marTop w:val="0"/>
          <w:marBottom w:val="0"/>
          <w:divBdr>
            <w:top w:val="none" w:sz="0" w:space="0" w:color="auto"/>
            <w:left w:val="none" w:sz="0" w:space="0" w:color="auto"/>
            <w:bottom w:val="none" w:sz="0" w:space="0" w:color="auto"/>
            <w:right w:val="none" w:sz="0" w:space="0" w:color="auto"/>
          </w:divBdr>
        </w:div>
        <w:div w:id="1216745987">
          <w:marLeft w:val="0"/>
          <w:marRight w:val="0"/>
          <w:marTop w:val="0"/>
          <w:marBottom w:val="0"/>
          <w:divBdr>
            <w:top w:val="none" w:sz="0" w:space="0" w:color="auto"/>
            <w:left w:val="none" w:sz="0" w:space="0" w:color="auto"/>
            <w:bottom w:val="none" w:sz="0" w:space="0" w:color="auto"/>
            <w:right w:val="none" w:sz="0" w:space="0" w:color="auto"/>
          </w:divBdr>
        </w:div>
        <w:div w:id="2053143089">
          <w:marLeft w:val="0"/>
          <w:marRight w:val="0"/>
          <w:marTop w:val="0"/>
          <w:marBottom w:val="0"/>
          <w:divBdr>
            <w:top w:val="none" w:sz="0" w:space="0" w:color="auto"/>
            <w:left w:val="none" w:sz="0" w:space="0" w:color="auto"/>
            <w:bottom w:val="none" w:sz="0" w:space="0" w:color="auto"/>
            <w:right w:val="none" w:sz="0" w:space="0" w:color="auto"/>
          </w:divBdr>
        </w:div>
        <w:div w:id="1425764534">
          <w:marLeft w:val="0"/>
          <w:marRight w:val="0"/>
          <w:marTop w:val="0"/>
          <w:marBottom w:val="0"/>
          <w:divBdr>
            <w:top w:val="none" w:sz="0" w:space="0" w:color="auto"/>
            <w:left w:val="none" w:sz="0" w:space="0" w:color="auto"/>
            <w:bottom w:val="none" w:sz="0" w:space="0" w:color="auto"/>
            <w:right w:val="none" w:sz="0" w:space="0" w:color="auto"/>
          </w:divBdr>
        </w:div>
        <w:div w:id="846288001">
          <w:marLeft w:val="0"/>
          <w:marRight w:val="0"/>
          <w:marTop w:val="0"/>
          <w:marBottom w:val="0"/>
          <w:divBdr>
            <w:top w:val="none" w:sz="0" w:space="0" w:color="auto"/>
            <w:left w:val="none" w:sz="0" w:space="0" w:color="auto"/>
            <w:bottom w:val="none" w:sz="0" w:space="0" w:color="auto"/>
            <w:right w:val="none" w:sz="0" w:space="0" w:color="auto"/>
          </w:divBdr>
        </w:div>
        <w:div w:id="120265754">
          <w:marLeft w:val="0"/>
          <w:marRight w:val="0"/>
          <w:marTop w:val="0"/>
          <w:marBottom w:val="0"/>
          <w:divBdr>
            <w:top w:val="none" w:sz="0" w:space="0" w:color="auto"/>
            <w:left w:val="none" w:sz="0" w:space="0" w:color="auto"/>
            <w:bottom w:val="none" w:sz="0" w:space="0" w:color="auto"/>
            <w:right w:val="none" w:sz="0" w:space="0" w:color="auto"/>
          </w:divBdr>
        </w:div>
        <w:div w:id="815797366">
          <w:marLeft w:val="0"/>
          <w:marRight w:val="0"/>
          <w:marTop w:val="0"/>
          <w:marBottom w:val="0"/>
          <w:divBdr>
            <w:top w:val="none" w:sz="0" w:space="0" w:color="auto"/>
            <w:left w:val="none" w:sz="0" w:space="0" w:color="auto"/>
            <w:bottom w:val="none" w:sz="0" w:space="0" w:color="auto"/>
            <w:right w:val="none" w:sz="0" w:space="0" w:color="auto"/>
          </w:divBdr>
        </w:div>
        <w:div w:id="2009676209">
          <w:marLeft w:val="0"/>
          <w:marRight w:val="0"/>
          <w:marTop w:val="0"/>
          <w:marBottom w:val="0"/>
          <w:divBdr>
            <w:top w:val="none" w:sz="0" w:space="0" w:color="auto"/>
            <w:left w:val="none" w:sz="0" w:space="0" w:color="auto"/>
            <w:bottom w:val="none" w:sz="0" w:space="0" w:color="auto"/>
            <w:right w:val="none" w:sz="0" w:space="0" w:color="auto"/>
          </w:divBdr>
        </w:div>
        <w:div w:id="1217013719">
          <w:marLeft w:val="0"/>
          <w:marRight w:val="0"/>
          <w:marTop w:val="0"/>
          <w:marBottom w:val="0"/>
          <w:divBdr>
            <w:top w:val="none" w:sz="0" w:space="0" w:color="auto"/>
            <w:left w:val="none" w:sz="0" w:space="0" w:color="auto"/>
            <w:bottom w:val="none" w:sz="0" w:space="0" w:color="auto"/>
            <w:right w:val="none" w:sz="0" w:space="0" w:color="auto"/>
          </w:divBdr>
        </w:div>
        <w:div w:id="1809738783">
          <w:marLeft w:val="0"/>
          <w:marRight w:val="0"/>
          <w:marTop w:val="0"/>
          <w:marBottom w:val="0"/>
          <w:divBdr>
            <w:top w:val="none" w:sz="0" w:space="0" w:color="auto"/>
            <w:left w:val="none" w:sz="0" w:space="0" w:color="auto"/>
            <w:bottom w:val="none" w:sz="0" w:space="0" w:color="auto"/>
            <w:right w:val="none" w:sz="0" w:space="0" w:color="auto"/>
          </w:divBdr>
        </w:div>
        <w:div w:id="375348466">
          <w:marLeft w:val="0"/>
          <w:marRight w:val="0"/>
          <w:marTop w:val="0"/>
          <w:marBottom w:val="0"/>
          <w:divBdr>
            <w:top w:val="none" w:sz="0" w:space="0" w:color="auto"/>
            <w:left w:val="none" w:sz="0" w:space="0" w:color="auto"/>
            <w:bottom w:val="none" w:sz="0" w:space="0" w:color="auto"/>
            <w:right w:val="none" w:sz="0" w:space="0" w:color="auto"/>
          </w:divBdr>
        </w:div>
        <w:div w:id="1686399514">
          <w:marLeft w:val="0"/>
          <w:marRight w:val="0"/>
          <w:marTop w:val="0"/>
          <w:marBottom w:val="0"/>
          <w:divBdr>
            <w:top w:val="none" w:sz="0" w:space="0" w:color="auto"/>
            <w:left w:val="none" w:sz="0" w:space="0" w:color="auto"/>
            <w:bottom w:val="none" w:sz="0" w:space="0" w:color="auto"/>
            <w:right w:val="none" w:sz="0" w:space="0" w:color="auto"/>
          </w:divBdr>
        </w:div>
        <w:div w:id="172914591">
          <w:marLeft w:val="0"/>
          <w:marRight w:val="0"/>
          <w:marTop w:val="0"/>
          <w:marBottom w:val="0"/>
          <w:divBdr>
            <w:top w:val="none" w:sz="0" w:space="0" w:color="auto"/>
            <w:left w:val="none" w:sz="0" w:space="0" w:color="auto"/>
            <w:bottom w:val="none" w:sz="0" w:space="0" w:color="auto"/>
            <w:right w:val="none" w:sz="0" w:space="0" w:color="auto"/>
          </w:divBdr>
        </w:div>
        <w:div w:id="870605322">
          <w:marLeft w:val="0"/>
          <w:marRight w:val="0"/>
          <w:marTop w:val="0"/>
          <w:marBottom w:val="0"/>
          <w:divBdr>
            <w:top w:val="none" w:sz="0" w:space="0" w:color="auto"/>
            <w:left w:val="none" w:sz="0" w:space="0" w:color="auto"/>
            <w:bottom w:val="none" w:sz="0" w:space="0" w:color="auto"/>
            <w:right w:val="none" w:sz="0" w:space="0" w:color="auto"/>
          </w:divBdr>
        </w:div>
        <w:div w:id="1346244289">
          <w:marLeft w:val="0"/>
          <w:marRight w:val="0"/>
          <w:marTop w:val="0"/>
          <w:marBottom w:val="0"/>
          <w:divBdr>
            <w:top w:val="none" w:sz="0" w:space="0" w:color="auto"/>
            <w:left w:val="none" w:sz="0" w:space="0" w:color="auto"/>
            <w:bottom w:val="none" w:sz="0" w:space="0" w:color="auto"/>
            <w:right w:val="none" w:sz="0" w:space="0" w:color="auto"/>
          </w:divBdr>
        </w:div>
        <w:div w:id="2127045899">
          <w:marLeft w:val="0"/>
          <w:marRight w:val="0"/>
          <w:marTop w:val="0"/>
          <w:marBottom w:val="0"/>
          <w:divBdr>
            <w:top w:val="none" w:sz="0" w:space="0" w:color="auto"/>
            <w:left w:val="none" w:sz="0" w:space="0" w:color="auto"/>
            <w:bottom w:val="none" w:sz="0" w:space="0" w:color="auto"/>
            <w:right w:val="none" w:sz="0" w:space="0" w:color="auto"/>
          </w:divBdr>
        </w:div>
        <w:div w:id="447087910">
          <w:marLeft w:val="0"/>
          <w:marRight w:val="0"/>
          <w:marTop w:val="0"/>
          <w:marBottom w:val="0"/>
          <w:divBdr>
            <w:top w:val="none" w:sz="0" w:space="0" w:color="auto"/>
            <w:left w:val="none" w:sz="0" w:space="0" w:color="auto"/>
            <w:bottom w:val="none" w:sz="0" w:space="0" w:color="auto"/>
            <w:right w:val="none" w:sz="0" w:space="0" w:color="auto"/>
          </w:divBdr>
        </w:div>
        <w:div w:id="21055578">
          <w:marLeft w:val="0"/>
          <w:marRight w:val="0"/>
          <w:marTop w:val="0"/>
          <w:marBottom w:val="0"/>
          <w:divBdr>
            <w:top w:val="none" w:sz="0" w:space="0" w:color="auto"/>
            <w:left w:val="none" w:sz="0" w:space="0" w:color="auto"/>
            <w:bottom w:val="none" w:sz="0" w:space="0" w:color="auto"/>
            <w:right w:val="none" w:sz="0" w:space="0" w:color="auto"/>
          </w:divBdr>
        </w:div>
        <w:div w:id="1236628650">
          <w:marLeft w:val="0"/>
          <w:marRight w:val="0"/>
          <w:marTop w:val="0"/>
          <w:marBottom w:val="0"/>
          <w:divBdr>
            <w:top w:val="none" w:sz="0" w:space="0" w:color="auto"/>
            <w:left w:val="none" w:sz="0" w:space="0" w:color="auto"/>
            <w:bottom w:val="none" w:sz="0" w:space="0" w:color="auto"/>
            <w:right w:val="none" w:sz="0" w:space="0" w:color="auto"/>
          </w:divBdr>
        </w:div>
        <w:div w:id="1269308917">
          <w:marLeft w:val="0"/>
          <w:marRight w:val="0"/>
          <w:marTop w:val="0"/>
          <w:marBottom w:val="0"/>
          <w:divBdr>
            <w:top w:val="none" w:sz="0" w:space="0" w:color="auto"/>
            <w:left w:val="none" w:sz="0" w:space="0" w:color="auto"/>
            <w:bottom w:val="none" w:sz="0" w:space="0" w:color="auto"/>
            <w:right w:val="none" w:sz="0" w:space="0" w:color="auto"/>
          </w:divBdr>
        </w:div>
        <w:div w:id="1065491637">
          <w:marLeft w:val="0"/>
          <w:marRight w:val="0"/>
          <w:marTop w:val="0"/>
          <w:marBottom w:val="0"/>
          <w:divBdr>
            <w:top w:val="none" w:sz="0" w:space="0" w:color="auto"/>
            <w:left w:val="none" w:sz="0" w:space="0" w:color="auto"/>
            <w:bottom w:val="none" w:sz="0" w:space="0" w:color="auto"/>
            <w:right w:val="none" w:sz="0" w:space="0" w:color="auto"/>
          </w:divBdr>
        </w:div>
        <w:div w:id="1636448487">
          <w:marLeft w:val="0"/>
          <w:marRight w:val="0"/>
          <w:marTop w:val="0"/>
          <w:marBottom w:val="0"/>
          <w:divBdr>
            <w:top w:val="none" w:sz="0" w:space="0" w:color="auto"/>
            <w:left w:val="none" w:sz="0" w:space="0" w:color="auto"/>
            <w:bottom w:val="none" w:sz="0" w:space="0" w:color="auto"/>
            <w:right w:val="none" w:sz="0" w:space="0" w:color="auto"/>
          </w:divBdr>
        </w:div>
        <w:div w:id="186677983">
          <w:marLeft w:val="0"/>
          <w:marRight w:val="0"/>
          <w:marTop w:val="0"/>
          <w:marBottom w:val="0"/>
          <w:divBdr>
            <w:top w:val="none" w:sz="0" w:space="0" w:color="auto"/>
            <w:left w:val="none" w:sz="0" w:space="0" w:color="auto"/>
            <w:bottom w:val="none" w:sz="0" w:space="0" w:color="auto"/>
            <w:right w:val="none" w:sz="0" w:space="0" w:color="auto"/>
          </w:divBdr>
        </w:div>
        <w:div w:id="1717584959">
          <w:marLeft w:val="0"/>
          <w:marRight w:val="0"/>
          <w:marTop w:val="0"/>
          <w:marBottom w:val="0"/>
          <w:divBdr>
            <w:top w:val="none" w:sz="0" w:space="0" w:color="auto"/>
            <w:left w:val="none" w:sz="0" w:space="0" w:color="auto"/>
            <w:bottom w:val="none" w:sz="0" w:space="0" w:color="auto"/>
            <w:right w:val="none" w:sz="0" w:space="0" w:color="auto"/>
          </w:divBdr>
        </w:div>
        <w:div w:id="1334646276">
          <w:marLeft w:val="0"/>
          <w:marRight w:val="0"/>
          <w:marTop w:val="0"/>
          <w:marBottom w:val="0"/>
          <w:divBdr>
            <w:top w:val="none" w:sz="0" w:space="0" w:color="auto"/>
            <w:left w:val="none" w:sz="0" w:space="0" w:color="auto"/>
            <w:bottom w:val="none" w:sz="0" w:space="0" w:color="auto"/>
            <w:right w:val="none" w:sz="0" w:space="0" w:color="auto"/>
          </w:divBdr>
        </w:div>
        <w:div w:id="327025642">
          <w:marLeft w:val="0"/>
          <w:marRight w:val="0"/>
          <w:marTop w:val="0"/>
          <w:marBottom w:val="0"/>
          <w:divBdr>
            <w:top w:val="none" w:sz="0" w:space="0" w:color="auto"/>
            <w:left w:val="none" w:sz="0" w:space="0" w:color="auto"/>
            <w:bottom w:val="none" w:sz="0" w:space="0" w:color="auto"/>
            <w:right w:val="none" w:sz="0" w:space="0" w:color="auto"/>
          </w:divBdr>
        </w:div>
        <w:div w:id="945428418">
          <w:marLeft w:val="0"/>
          <w:marRight w:val="0"/>
          <w:marTop w:val="0"/>
          <w:marBottom w:val="0"/>
          <w:divBdr>
            <w:top w:val="none" w:sz="0" w:space="0" w:color="auto"/>
            <w:left w:val="none" w:sz="0" w:space="0" w:color="auto"/>
            <w:bottom w:val="none" w:sz="0" w:space="0" w:color="auto"/>
            <w:right w:val="none" w:sz="0" w:space="0" w:color="auto"/>
          </w:divBdr>
        </w:div>
        <w:div w:id="1898542335">
          <w:marLeft w:val="0"/>
          <w:marRight w:val="0"/>
          <w:marTop w:val="0"/>
          <w:marBottom w:val="0"/>
          <w:divBdr>
            <w:top w:val="none" w:sz="0" w:space="0" w:color="auto"/>
            <w:left w:val="none" w:sz="0" w:space="0" w:color="auto"/>
            <w:bottom w:val="none" w:sz="0" w:space="0" w:color="auto"/>
            <w:right w:val="none" w:sz="0" w:space="0" w:color="auto"/>
          </w:divBdr>
        </w:div>
        <w:div w:id="2032294745">
          <w:marLeft w:val="0"/>
          <w:marRight w:val="0"/>
          <w:marTop w:val="0"/>
          <w:marBottom w:val="0"/>
          <w:divBdr>
            <w:top w:val="none" w:sz="0" w:space="0" w:color="auto"/>
            <w:left w:val="none" w:sz="0" w:space="0" w:color="auto"/>
            <w:bottom w:val="none" w:sz="0" w:space="0" w:color="auto"/>
            <w:right w:val="none" w:sz="0" w:space="0" w:color="auto"/>
          </w:divBdr>
        </w:div>
        <w:div w:id="2054895">
          <w:marLeft w:val="0"/>
          <w:marRight w:val="0"/>
          <w:marTop w:val="0"/>
          <w:marBottom w:val="0"/>
          <w:divBdr>
            <w:top w:val="none" w:sz="0" w:space="0" w:color="auto"/>
            <w:left w:val="none" w:sz="0" w:space="0" w:color="auto"/>
            <w:bottom w:val="none" w:sz="0" w:space="0" w:color="auto"/>
            <w:right w:val="none" w:sz="0" w:space="0" w:color="auto"/>
          </w:divBdr>
        </w:div>
        <w:div w:id="537814685">
          <w:marLeft w:val="0"/>
          <w:marRight w:val="0"/>
          <w:marTop w:val="0"/>
          <w:marBottom w:val="0"/>
          <w:divBdr>
            <w:top w:val="none" w:sz="0" w:space="0" w:color="auto"/>
            <w:left w:val="none" w:sz="0" w:space="0" w:color="auto"/>
            <w:bottom w:val="none" w:sz="0" w:space="0" w:color="auto"/>
            <w:right w:val="none" w:sz="0" w:space="0" w:color="auto"/>
          </w:divBdr>
        </w:div>
        <w:div w:id="1117142396">
          <w:marLeft w:val="0"/>
          <w:marRight w:val="0"/>
          <w:marTop w:val="0"/>
          <w:marBottom w:val="0"/>
          <w:divBdr>
            <w:top w:val="none" w:sz="0" w:space="0" w:color="auto"/>
            <w:left w:val="none" w:sz="0" w:space="0" w:color="auto"/>
            <w:bottom w:val="none" w:sz="0" w:space="0" w:color="auto"/>
            <w:right w:val="none" w:sz="0" w:space="0" w:color="auto"/>
          </w:divBdr>
        </w:div>
        <w:div w:id="1322387162">
          <w:marLeft w:val="0"/>
          <w:marRight w:val="0"/>
          <w:marTop w:val="0"/>
          <w:marBottom w:val="0"/>
          <w:divBdr>
            <w:top w:val="none" w:sz="0" w:space="0" w:color="auto"/>
            <w:left w:val="none" w:sz="0" w:space="0" w:color="auto"/>
            <w:bottom w:val="none" w:sz="0" w:space="0" w:color="auto"/>
            <w:right w:val="none" w:sz="0" w:space="0" w:color="auto"/>
          </w:divBdr>
        </w:div>
        <w:div w:id="1711374015">
          <w:marLeft w:val="0"/>
          <w:marRight w:val="0"/>
          <w:marTop w:val="0"/>
          <w:marBottom w:val="0"/>
          <w:divBdr>
            <w:top w:val="none" w:sz="0" w:space="0" w:color="auto"/>
            <w:left w:val="none" w:sz="0" w:space="0" w:color="auto"/>
            <w:bottom w:val="none" w:sz="0" w:space="0" w:color="auto"/>
            <w:right w:val="none" w:sz="0" w:space="0" w:color="auto"/>
          </w:divBdr>
        </w:div>
        <w:div w:id="304819189">
          <w:marLeft w:val="0"/>
          <w:marRight w:val="0"/>
          <w:marTop w:val="0"/>
          <w:marBottom w:val="0"/>
          <w:divBdr>
            <w:top w:val="none" w:sz="0" w:space="0" w:color="auto"/>
            <w:left w:val="none" w:sz="0" w:space="0" w:color="auto"/>
            <w:bottom w:val="none" w:sz="0" w:space="0" w:color="auto"/>
            <w:right w:val="none" w:sz="0" w:space="0" w:color="auto"/>
          </w:divBdr>
        </w:div>
        <w:div w:id="1969242343">
          <w:marLeft w:val="0"/>
          <w:marRight w:val="0"/>
          <w:marTop w:val="0"/>
          <w:marBottom w:val="0"/>
          <w:divBdr>
            <w:top w:val="none" w:sz="0" w:space="0" w:color="auto"/>
            <w:left w:val="none" w:sz="0" w:space="0" w:color="auto"/>
            <w:bottom w:val="none" w:sz="0" w:space="0" w:color="auto"/>
            <w:right w:val="none" w:sz="0" w:space="0" w:color="auto"/>
          </w:divBdr>
        </w:div>
        <w:div w:id="1751925766">
          <w:marLeft w:val="0"/>
          <w:marRight w:val="0"/>
          <w:marTop w:val="0"/>
          <w:marBottom w:val="0"/>
          <w:divBdr>
            <w:top w:val="none" w:sz="0" w:space="0" w:color="auto"/>
            <w:left w:val="none" w:sz="0" w:space="0" w:color="auto"/>
            <w:bottom w:val="none" w:sz="0" w:space="0" w:color="auto"/>
            <w:right w:val="none" w:sz="0" w:space="0" w:color="auto"/>
          </w:divBdr>
        </w:div>
        <w:div w:id="1016081817">
          <w:marLeft w:val="0"/>
          <w:marRight w:val="0"/>
          <w:marTop w:val="0"/>
          <w:marBottom w:val="0"/>
          <w:divBdr>
            <w:top w:val="none" w:sz="0" w:space="0" w:color="auto"/>
            <w:left w:val="none" w:sz="0" w:space="0" w:color="auto"/>
            <w:bottom w:val="none" w:sz="0" w:space="0" w:color="auto"/>
            <w:right w:val="none" w:sz="0" w:space="0" w:color="auto"/>
          </w:divBdr>
        </w:div>
        <w:div w:id="1579751811">
          <w:marLeft w:val="0"/>
          <w:marRight w:val="0"/>
          <w:marTop w:val="0"/>
          <w:marBottom w:val="0"/>
          <w:divBdr>
            <w:top w:val="none" w:sz="0" w:space="0" w:color="auto"/>
            <w:left w:val="none" w:sz="0" w:space="0" w:color="auto"/>
            <w:bottom w:val="none" w:sz="0" w:space="0" w:color="auto"/>
            <w:right w:val="none" w:sz="0" w:space="0" w:color="auto"/>
          </w:divBdr>
        </w:div>
        <w:div w:id="1178347742">
          <w:marLeft w:val="0"/>
          <w:marRight w:val="0"/>
          <w:marTop w:val="0"/>
          <w:marBottom w:val="0"/>
          <w:divBdr>
            <w:top w:val="none" w:sz="0" w:space="0" w:color="auto"/>
            <w:left w:val="none" w:sz="0" w:space="0" w:color="auto"/>
            <w:bottom w:val="none" w:sz="0" w:space="0" w:color="auto"/>
            <w:right w:val="none" w:sz="0" w:space="0" w:color="auto"/>
          </w:divBdr>
        </w:div>
        <w:div w:id="1571571492">
          <w:marLeft w:val="0"/>
          <w:marRight w:val="0"/>
          <w:marTop w:val="0"/>
          <w:marBottom w:val="0"/>
          <w:divBdr>
            <w:top w:val="none" w:sz="0" w:space="0" w:color="auto"/>
            <w:left w:val="none" w:sz="0" w:space="0" w:color="auto"/>
            <w:bottom w:val="none" w:sz="0" w:space="0" w:color="auto"/>
            <w:right w:val="none" w:sz="0" w:space="0" w:color="auto"/>
          </w:divBdr>
        </w:div>
        <w:div w:id="1553735882">
          <w:marLeft w:val="0"/>
          <w:marRight w:val="0"/>
          <w:marTop w:val="0"/>
          <w:marBottom w:val="0"/>
          <w:divBdr>
            <w:top w:val="none" w:sz="0" w:space="0" w:color="auto"/>
            <w:left w:val="none" w:sz="0" w:space="0" w:color="auto"/>
            <w:bottom w:val="none" w:sz="0" w:space="0" w:color="auto"/>
            <w:right w:val="none" w:sz="0" w:space="0" w:color="auto"/>
          </w:divBdr>
        </w:div>
        <w:div w:id="1811286771">
          <w:marLeft w:val="0"/>
          <w:marRight w:val="0"/>
          <w:marTop w:val="0"/>
          <w:marBottom w:val="0"/>
          <w:divBdr>
            <w:top w:val="none" w:sz="0" w:space="0" w:color="auto"/>
            <w:left w:val="none" w:sz="0" w:space="0" w:color="auto"/>
            <w:bottom w:val="none" w:sz="0" w:space="0" w:color="auto"/>
            <w:right w:val="none" w:sz="0" w:space="0" w:color="auto"/>
          </w:divBdr>
        </w:div>
        <w:div w:id="168101266">
          <w:marLeft w:val="0"/>
          <w:marRight w:val="0"/>
          <w:marTop w:val="0"/>
          <w:marBottom w:val="0"/>
          <w:divBdr>
            <w:top w:val="none" w:sz="0" w:space="0" w:color="auto"/>
            <w:left w:val="none" w:sz="0" w:space="0" w:color="auto"/>
            <w:bottom w:val="none" w:sz="0" w:space="0" w:color="auto"/>
            <w:right w:val="none" w:sz="0" w:space="0" w:color="auto"/>
          </w:divBdr>
        </w:div>
        <w:div w:id="1205874492">
          <w:marLeft w:val="0"/>
          <w:marRight w:val="0"/>
          <w:marTop w:val="0"/>
          <w:marBottom w:val="0"/>
          <w:divBdr>
            <w:top w:val="none" w:sz="0" w:space="0" w:color="auto"/>
            <w:left w:val="none" w:sz="0" w:space="0" w:color="auto"/>
            <w:bottom w:val="none" w:sz="0" w:space="0" w:color="auto"/>
            <w:right w:val="none" w:sz="0" w:space="0" w:color="auto"/>
          </w:divBdr>
        </w:div>
        <w:div w:id="449712306">
          <w:marLeft w:val="0"/>
          <w:marRight w:val="0"/>
          <w:marTop w:val="0"/>
          <w:marBottom w:val="0"/>
          <w:divBdr>
            <w:top w:val="none" w:sz="0" w:space="0" w:color="auto"/>
            <w:left w:val="none" w:sz="0" w:space="0" w:color="auto"/>
            <w:bottom w:val="none" w:sz="0" w:space="0" w:color="auto"/>
            <w:right w:val="none" w:sz="0" w:space="0" w:color="auto"/>
          </w:divBdr>
        </w:div>
        <w:div w:id="59669793">
          <w:marLeft w:val="0"/>
          <w:marRight w:val="0"/>
          <w:marTop w:val="0"/>
          <w:marBottom w:val="0"/>
          <w:divBdr>
            <w:top w:val="none" w:sz="0" w:space="0" w:color="auto"/>
            <w:left w:val="none" w:sz="0" w:space="0" w:color="auto"/>
            <w:bottom w:val="none" w:sz="0" w:space="0" w:color="auto"/>
            <w:right w:val="none" w:sz="0" w:space="0" w:color="auto"/>
          </w:divBdr>
        </w:div>
        <w:div w:id="2023781231">
          <w:marLeft w:val="0"/>
          <w:marRight w:val="0"/>
          <w:marTop w:val="0"/>
          <w:marBottom w:val="0"/>
          <w:divBdr>
            <w:top w:val="none" w:sz="0" w:space="0" w:color="auto"/>
            <w:left w:val="none" w:sz="0" w:space="0" w:color="auto"/>
            <w:bottom w:val="none" w:sz="0" w:space="0" w:color="auto"/>
            <w:right w:val="none" w:sz="0" w:space="0" w:color="auto"/>
          </w:divBdr>
        </w:div>
        <w:div w:id="294332126">
          <w:marLeft w:val="0"/>
          <w:marRight w:val="0"/>
          <w:marTop w:val="0"/>
          <w:marBottom w:val="0"/>
          <w:divBdr>
            <w:top w:val="none" w:sz="0" w:space="0" w:color="auto"/>
            <w:left w:val="none" w:sz="0" w:space="0" w:color="auto"/>
            <w:bottom w:val="none" w:sz="0" w:space="0" w:color="auto"/>
            <w:right w:val="none" w:sz="0" w:space="0" w:color="auto"/>
          </w:divBdr>
        </w:div>
        <w:div w:id="328216977">
          <w:marLeft w:val="0"/>
          <w:marRight w:val="0"/>
          <w:marTop w:val="0"/>
          <w:marBottom w:val="0"/>
          <w:divBdr>
            <w:top w:val="none" w:sz="0" w:space="0" w:color="auto"/>
            <w:left w:val="none" w:sz="0" w:space="0" w:color="auto"/>
            <w:bottom w:val="none" w:sz="0" w:space="0" w:color="auto"/>
            <w:right w:val="none" w:sz="0" w:space="0" w:color="auto"/>
          </w:divBdr>
        </w:div>
        <w:div w:id="356472982">
          <w:marLeft w:val="0"/>
          <w:marRight w:val="0"/>
          <w:marTop w:val="0"/>
          <w:marBottom w:val="0"/>
          <w:divBdr>
            <w:top w:val="none" w:sz="0" w:space="0" w:color="auto"/>
            <w:left w:val="none" w:sz="0" w:space="0" w:color="auto"/>
            <w:bottom w:val="none" w:sz="0" w:space="0" w:color="auto"/>
            <w:right w:val="none" w:sz="0" w:space="0" w:color="auto"/>
          </w:divBdr>
        </w:div>
        <w:div w:id="506410504">
          <w:marLeft w:val="0"/>
          <w:marRight w:val="0"/>
          <w:marTop w:val="0"/>
          <w:marBottom w:val="0"/>
          <w:divBdr>
            <w:top w:val="none" w:sz="0" w:space="0" w:color="auto"/>
            <w:left w:val="none" w:sz="0" w:space="0" w:color="auto"/>
            <w:bottom w:val="none" w:sz="0" w:space="0" w:color="auto"/>
            <w:right w:val="none" w:sz="0" w:space="0" w:color="auto"/>
          </w:divBdr>
        </w:div>
        <w:div w:id="1883515251">
          <w:marLeft w:val="0"/>
          <w:marRight w:val="0"/>
          <w:marTop w:val="0"/>
          <w:marBottom w:val="0"/>
          <w:divBdr>
            <w:top w:val="none" w:sz="0" w:space="0" w:color="auto"/>
            <w:left w:val="none" w:sz="0" w:space="0" w:color="auto"/>
            <w:bottom w:val="none" w:sz="0" w:space="0" w:color="auto"/>
            <w:right w:val="none" w:sz="0" w:space="0" w:color="auto"/>
          </w:divBdr>
        </w:div>
        <w:div w:id="784421032">
          <w:marLeft w:val="0"/>
          <w:marRight w:val="0"/>
          <w:marTop w:val="0"/>
          <w:marBottom w:val="0"/>
          <w:divBdr>
            <w:top w:val="none" w:sz="0" w:space="0" w:color="auto"/>
            <w:left w:val="none" w:sz="0" w:space="0" w:color="auto"/>
            <w:bottom w:val="none" w:sz="0" w:space="0" w:color="auto"/>
            <w:right w:val="none" w:sz="0" w:space="0" w:color="auto"/>
          </w:divBdr>
        </w:div>
        <w:div w:id="1569261973">
          <w:marLeft w:val="0"/>
          <w:marRight w:val="0"/>
          <w:marTop w:val="0"/>
          <w:marBottom w:val="0"/>
          <w:divBdr>
            <w:top w:val="none" w:sz="0" w:space="0" w:color="auto"/>
            <w:left w:val="none" w:sz="0" w:space="0" w:color="auto"/>
            <w:bottom w:val="none" w:sz="0" w:space="0" w:color="auto"/>
            <w:right w:val="none" w:sz="0" w:space="0" w:color="auto"/>
          </w:divBdr>
        </w:div>
        <w:div w:id="897518911">
          <w:marLeft w:val="0"/>
          <w:marRight w:val="0"/>
          <w:marTop w:val="0"/>
          <w:marBottom w:val="0"/>
          <w:divBdr>
            <w:top w:val="none" w:sz="0" w:space="0" w:color="auto"/>
            <w:left w:val="none" w:sz="0" w:space="0" w:color="auto"/>
            <w:bottom w:val="none" w:sz="0" w:space="0" w:color="auto"/>
            <w:right w:val="none" w:sz="0" w:space="0" w:color="auto"/>
          </w:divBdr>
        </w:div>
        <w:div w:id="580721796">
          <w:marLeft w:val="0"/>
          <w:marRight w:val="0"/>
          <w:marTop w:val="0"/>
          <w:marBottom w:val="0"/>
          <w:divBdr>
            <w:top w:val="none" w:sz="0" w:space="0" w:color="auto"/>
            <w:left w:val="none" w:sz="0" w:space="0" w:color="auto"/>
            <w:bottom w:val="none" w:sz="0" w:space="0" w:color="auto"/>
            <w:right w:val="none" w:sz="0" w:space="0" w:color="auto"/>
          </w:divBdr>
        </w:div>
        <w:div w:id="1900240148">
          <w:marLeft w:val="0"/>
          <w:marRight w:val="0"/>
          <w:marTop w:val="0"/>
          <w:marBottom w:val="0"/>
          <w:divBdr>
            <w:top w:val="none" w:sz="0" w:space="0" w:color="auto"/>
            <w:left w:val="none" w:sz="0" w:space="0" w:color="auto"/>
            <w:bottom w:val="none" w:sz="0" w:space="0" w:color="auto"/>
            <w:right w:val="none" w:sz="0" w:space="0" w:color="auto"/>
          </w:divBdr>
        </w:div>
        <w:div w:id="1615134745">
          <w:marLeft w:val="0"/>
          <w:marRight w:val="0"/>
          <w:marTop w:val="0"/>
          <w:marBottom w:val="0"/>
          <w:divBdr>
            <w:top w:val="none" w:sz="0" w:space="0" w:color="auto"/>
            <w:left w:val="none" w:sz="0" w:space="0" w:color="auto"/>
            <w:bottom w:val="none" w:sz="0" w:space="0" w:color="auto"/>
            <w:right w:val="none" w:sz="0" w:space="0" w:color="auto"/>
          </w:divBdr>
        </w:div>
        <w:div w:id="1396659150">
          <w:marLeft w:val="0"/>
          <w:marRight w:val="0"/>
          <w:marTop w:val="0"/>
          <w:marBottom w:val="0"/>
          <w:divBdr>
            <w:top w:val="none" w:sz="0" w:space="0" w:color="auto"/>
            <w:left w:val="none" w:sz="0" w:space="0" w:color="auto"/>
            <w:bottom w:val="none" w:sz="0" w:space="0" w:color="auto"/>
            <w:right w:val="none" w:sz="0" w:space="0" w:color="auto"/>
          </w:divBdr>
        </w:div>
        <w:div w:id="431976339">
          <w:marLeft w:val="0"/>
          <w:marRight w:val="0"/>
          <w:marTop w:val="0"/>
          <w:marBottom w:val="0"/>
          <w:divBdr>
            <w:top w:val="none" w:sz="0" w:space="0" w:color="auto"/>
            <w:left w:val="none" w:sz="0" w:space="0" w:color="auto"/>
            <w:bottom w:val="none" w:sz="0" w:space="0" w:color="auto"/>
            <w:right w:val="none" w:sz="0" w:space="0" w:color="auto"/>
          </w:divBdr>
        </w:div>
        <w:div w:id="1993943665">
          <w:marLeft w:val="0"/>
          <w:marRight w:val="0"/>
          <w:marTop w:val="0"/>
          <w:marBottom w:val="0"/>
          <w:divBdr>
            <w:top w:val="none" w:sz="0" w:space="0" w:color="auto"/>
            <w:left w:val="none" w:sz="0" w:space="0" w:color="auto"/>
            <w:bottom w:val="none" w:sz="0" w:space="0" w:color="auto"/>
            <w:right w:val="none" w:sz="0" w:space="0" w:color="auto"/>
          </w:divBdr>
        </w:div>
        <w:div w:id="1230461916">
          <w:marLeft w:val="0"/>
          <w:marRight w:val="0"/>
          <w:marTop w:val="0"/>
          <w:marBottom w:val="0"/>
          <w:divBdr>
            <w:top w:val="none" w:sz="0" w:space="0" w:color="auto"/>
            <w:left w:val="none" w:sz="0" w:space="0" w:color="auto"/>
            <w:bottom w:val="none" w:sz="0" w:space="0" w:color="auto"/>
            <w:right w:val="none" w:sz="0" w:space="0" w:color="auto"/>
          </w:divBdr>
        </w:div>
        <w:div w:id="655456571">
          <w:marLeft w:val="0"/>
          <w:marRight w:val="0"/>
          <w:marTop w:val="0"/>
          <w:marBottom w:val="0"/>
          <w:divBdr>
            <w:top w:val="none" w:sz="0" w:space="0" w:color="auto"/>
            <w:left w:val="none" w:sz="0" w:space="0" w:color="auto"/>
            <w:bottom w:val="none" w:sz="0" w:space="0" w:color="auto"/>
            <w:right w:val="none" w:sz="0" w:space="0" w:color="auto"/>
          </w:divBdr>
        </w:div>
        <w:div w:id="2000039816">
          <w:marLeft w:val="0"/>
          <w:marRight w:val="0"/>
          <w:marTop w:val="0"/>
          <w:marBottom w:val="0"/>
          <w:divBdr>
            <w:top w:val="none" w:sz="0" w:space="0" w:color="auto"/>
            <w:left w:val="none" w:sz="0" w:space="0" w:color="auto"/>
            <w:bottom w:val="none" w:sz="0" w:space="0" w:color="auto"/>
            <w:right w:val="none" w:sz="0" w:space="0" w:color="auto"/>
          </w:divBdr>
        </w:div>
        <w:div w:id="125973265">
          <w:marLeft w:val="0"/>
          <w:marRight w:val="0"/>
          <w:marTop w:val="0"/>
          <w:marBottom w:val="0"/>
          <w:divBdr>
            <w:top w:val="none" w:sz="0" w:space="0" w:color="auto"/>
            <w:left w:val="none" w:sz="0" w:space="0" w:color="auto"/>
            <w:bottom w:val="none" w:sz="0" w:space="0" w:color="auto"/>
            <w:right w:val="none" w:sz="0" w:space="0" w:color="auto"/>
          </w:divBdr>
        </w:div>
        <w:div w:id="912619039">
          <w:marLeft w:val="0"/>
          <w:marRight w:val="0"/>
          <w:marTop w:val="0"/>
          <w:marBottom w:val="0"/>
          <w:divBdr>
            <w:top w:val="none" w:sz="0" w:space="0" w:color="auto"/>
            <w:left w:val="none" w:sz="0" w:space="0" w:color="auto"/>
            <w:bottom w:val="none" w:sz="0" w:space="0" w:color="auto"/>
            <w:right w:val="none" w:sz="0" w:space="0" w:color="auto"/>
          </w:divBdr>
        </w:div>
        <w:div w:id="585655516">
          <w:marLeft w:val="0"/>
          <w:marRight w:val="0"/>
          <w:marTop w:val="0"/>
          <w:marBottom w:val="0"/>
          <w:divBdr>
            <w:top w:val="none" w:sz="0" w:space="0" w:color="auto"/>
            <w:left w:val="none" w:sz="0" w:space="0" w:color="auto"/>
            <w:bottom w:val="none" w:sz="0" w:space="0" w:color="auto"/>
            <w:right w:val="none" w:sz="0" w:space="0" w:color="auto"/>
          </w:divBdr>
        </w:div>
        <w:div w:id="1974865813">
          <w:marLeft w:val="0"/>
          <w:marRight w:val="0"/>
          <w:marTop w:val="0"/>
          <w:marBottom w:val="0"/>
          <w:divBdr>
            <w:top w:val="none" w:sz="0" w:space="0" w:color="auto"/>
            <w:left w:val="none" w:sz="0" w:space="0" w:color="auto"/>
            <w:bottom w:val="none" w:sz="0" w:space="0" w:color="auto"/>
            <w:right w:val="none" w:sz="0" w:space="0" w:color="auto"/>
          </w:divBdr>
        </w:div>
        <w:div w:id="1656371148">
          <w:marLeft w:val="0"/>
          <w:marRight w:val="0"/>
          <w:marTop w:val="0"/>
          <w:marBottom w:val="0"/>
          <w:divBdr>
            <w:top w:val="none" w:sz="0" w:space="0" w:color="auto"/>
            <w:left w:val="none" w:sz="0" w:space="0" w:color="auto"/>
            <w:bottom w:val="none" w:sz="0" w:space="0" w:color="auto"/>
            <w:right w:val="none" w:sz="0" w:space="0" w:color="auto"/>
          </w:divBdr>
        </w:div>
        <w:div w:id="442726131">
          <w:marLeft w:val="0"/>
          <w:marRight w:val="0"/>
          <w:marTop w:val="0"/>
          <w:marBottom w:val="0"/>
          <w:divBdr>
            <w:top w:val="none" w:sz="0" w:space="0" w:color="auto"/>
            <w:left w:val="none" w:sz="0" w:space="0" w:color="auto"/>
            <w:bottom w:val="none" w:sz="0" w:space="0" w:color="auto"/>
            <w:right w:val="none" w:sz="0" w:space="0" w:color="auto"/>
          </w:divBdr>
        </w:div>
        <w:div w:id="2036732490">
          <w:marLeft w:val="0"/>
          <w:marRight w:val="0"/>
          <w:marTop w:val="0"/>
          <w:marBottom w:val="0"/>
          <w:divBdr>
            <w:top w:val="none" w:sz="0" w:space="0" w:color="auto"/>
            <w:left w:val="none" w:sz="0" w:space="0" w:color="auto"/>
            <w:bottom w:val="none" w:sz="0" w:space="0" w:color="auto"/>
            <w:right w:val="none" w:sz="0" w:space="0" w:color="auto"/>
          </w:divBdr>
        </w:div>
        <w:div w:id="951982239">
          <w:marLeft w:val="0"/>
          <w:marRight w:val="0"/>
          <w:marTop w:val="0"/>
          <w:marBottom w:val="0"/>
          <w:divBdr>
            <w:top w:val="none" w:sz="0" w:space="0" w:color="auto"/>
            <w:left w:val="none" w:sz="0" w:space="0" w:color="auto"/>
            <w:bottom w:val="none" w:sz="0" w:space="0" w:color="auto"/>
            <w:right w:val="none" w:sz="0" w:space="0" w:color="auto"/>
          </w:divBdr>
        </w:div>
        <w:div w:id="327367391">
          <w:marLeft w:val="0"/>
          <w:marRight w:val="0"/>
          <w:marTop w:val="0"/>
          <w:marBottom w:val="0"/>
          <w:divBdr>
            <w:top w:val="none" w:sz="0" w:space="0" w:color="auto"/>
            <w:left w:val="none" w:sz="0" w:space="0" w:color="auto"/>
            <w:bottom w:val="none" w:sz="0" w:space="0" w:color="auto"/>
            <w:right w:val="none" w:sz="0" w:space="0" w:color="auto"/>
          </w:divBdr>
        </w:div>
        <w:div w:id="539171722">
          <w:marLeft w:val="0"/>
          <w:marRight w:val="0"/>
          <w:marTop w:val="0"/>
          <w:marBottom w:val="0"/>
          <w:divBdr>
            <w:top w:val="none" w:sz="0" w:space="0" w:color="auto"/>
            <w:left w:val="none" w:sz="0" w:space="0" w:color="auto"/>
            <w:bottom w:val="none" w:sz="0" w:space="0" w:color="auto"/>
            <w:right w:val="none" w:sz="0" w:space="0" w:color="auto"/>
          </w:divBdr>
        </w:div>
        <w:div w:id="219757231">
          <w:marLeft w:val="0"/>
          <w:marRight w:val="0"/>
          <w:marTop w:val="0"/>
          <w:marBottom w:val="0"/>
          <w:divBdr>
            <w:top w:val="none" w:sz="0" w:space="0" w:color="auto"/>
            <w:left w:val="none" w:sz="0" w:space="0" w:color="auto"/>
            <w:bottom w:val="none" w:sz="0" w:space="0" w:color="auto"/>
            <w:right w:val="none" w:sz="0" w:space="0" w:color="auto"/>
          </w:divBdr>
        </w:div>
        <w:div w:id="1855682682">
          <w:marLeft w:val="0"/>
          <w:marRight w:val="0"/>
          <w:marTop w:val="0"/>
          <w:marBottom w:val="0"/>
          <w:divBdr>
            <w:top w:val="none" w:sz="0" w:space="0" w:color="auto"/>
            <w:left w:val="none" w:sz="0" w:space="0" w:color="auto"/>
            <w:bottom w:val="none" w:sz="0" w:space="0" w:color="auto"/>
            <w:right w:val="none" w:sz="0" w:space="0" w:color="auto"/>
          </w:divBdr>
        </w:div>
        <w:div w:id="2515218">
          <w:marLeft w:val="0"/>
          <w:marRight w:val="0"/>
          <w:marTop w:val="0"/>
          <w:marBottom w:val="0"/>
          <w:divBdr>
            <w:top w:val="none" w:sz="0" w:space="0" w:color="auto"/>
            <w:left w:val="none" w:sz="0" w:space="0" w:color="auto"/>
            <w:bottom w:val="none" w:sz="0" w:space="0" w:color="auto"/>
            <w:right w:val="none" w:sz="0" w:space="0" w:color="auto"/>
          </w:divBdr>
        </w:div>
        <w:div w:id="378020538">
          <w:marLeft w:val="0"/>
          <w:marRight w:val="0"/>
          <w:marTop w:val="0"/>
          <w:marBottom w:val="0"/>
          <w:divBdr>
            <w:top w:val="none" w:sz="0" w:space="0" w:color="auto"/>
            <w:left w:val="none" w:sz="0" w:space="0" w:color="auto"/>
            <w:bottom w:val="none" w:sz="0" w:space="0" w:color="auto"/>
            <w:right w:val="none" w:sz="0" w:space="0" w:color="auto"/>
          </w:divBdr>
        </w:div>
        <w:div w:id="1493445437">
          <w:marLeft w:val="0"/>
          <w:marRight w:val="0"/>
          <w:marTop w:val="0"/>
          <w:marBottom w:val="0"/>
          <w:divBdr>
            <w:top w:val="none" w:sz="0" w:space="0" w:color="auto"/>
            <w:left w:val="none" w:sz="0" w:space="0" w:color="auto"/>
            <w:bottom w:val="none" w:sz="0" w:space="0" w:color="auto"/>
            <w:right w:val="none" w:sz="0" w:space="0" w:color="auto"/>
          </w:divBdr>
        </w:div>
        <w:div w:id="1403867414">
          <w:marLeft w:val="0"/>
          <w:marRight w:val="0"/>
          <w:marTop w:val="0"/>
          <w:marBottom w:val="0"/>
          <w:divBdr>
            <w:top w:val="none" w:sz="0" w:space="0" w:color="auto"/>
            <w:left w:val="none" w:sz="0" w:space="0" w:color="auto"/>
            <w:bottom w:val="none" w:sz="0" w:space="0" w:color="auto"/>
            <w:right w:val="none" w:sz="0" w:space="0" w:color="auto"/>
          </w:divBdr>
        </w:div>
        <w:div w:id="1544487817">
          <w:marLeft w:val="0"/>
          <w:marRight w:val="0"/>
          <w:marTop w:val="0"/>
          <w:marBottom w:val="0"/>
          <w:divBdr>
            <w:top w:val="none" w:sz="0" w:space="0" w:color="auto"/>
            <w:left w:val="none" w:sz="0" w:space="0" w:color="auto"/>
            <w:bottom w:val="none" w:sz="0" w:space="0" w:color="auto"/>
            <w:right w:val="none" w:sz="0" w:space="0" w:color="auto"/>
          </w:divBdr>
        </w:div>
        <w:div w:id="969672219">
          <w:marLeft w:val="0"/>
          <w:marRight w:val="0"/>
          <w:marTop w:val="0"/>
          <w:marBottom w:val="0"/>
          <w:divBdr>
            <w:top w:val="none" w:sz="0" w:space="0" w:color="auto"/>
            <w:left w:val="none" w:sz="0" w:space="0" w:color="auto"/>
            <w:bottom w:val="none" w:sz="0" w:space="0" w:color="auto"/>
            <w:right w:val="none" w:sz="0" w:space="0" w:color="auto"/>
          </w:divBdr>
        </w:div>
        <w:div w:id="1408646628">
          <w:marLeft w:val="0"/>
          <w:marRight w:val="0"/>
          <w:marTop w:val="0"/>
          <w:marBottom w:val="0"/>
          <w:divBdr>
            <w:top w:val="none" w:sz="0" w:space="0" w:color="auto"/>
            <w:left w:val="none" w:sz="0" w:space="0" w:color="auto"/>
            <w:bottom w:val="none" w:sz="0" w:space="0" w:color="auto"/>
            <w:right w:val="none" w:sz="0" w:space="0" w:color="auto"/>
          </w:divBdr>
        </w:div>
        <w:div w:id="1600064829">
          <w:marLeft w:val="0"/>
          <w:marRight w:val="0"/>
          <w:marTop w:val="0"/>
          <w:marBottom w:val="0"/>
          <w:divBdr>
            <w:top w:val="none" w:sz="0" w:space="0" w:color="auto"/>
            <w:left w:val="none" w:sz="0" w:space="0" w:color="auto"/>
            <w:bottom w:val="none" w:sz="0" w:space="0" w:color="auto"/>
            <w:right w:val="none" w:sz="0" w:space="0" w:color="auto"/>
          </w:divBdr>
        </w:div>
        <w:div w:id="1797523929">
          <w:marLeft w:val="0"/>
          <w:marRight w:val="0"/>
          <w:marTop w:val="0"/>
          <w:marBottom w:val="0"/>
          <w:divBdr>
            <w:top w:val="none" w:sz="0" w:space="0" w:color="auto"/>
            <w:left w:val="none" w:sz="0" w:space="0" w:color="auto"/>
            <w:bottom w:val="none" w:sz="0" w:space="0" w:color="auto"/>
            <w:right w:val="none" w:sz="0" w:space="0" w:color="auto"/>
          </w:divBdr>
        </w:div>
        <w:div w:id="1529180564">
          <w:marLeft w:val="0"/>
          <w:marRight w:val="0"/>
          <w:marTop w:val="0"/>
          <w:marBottom w:val="0"/>
          <w:divBdr>
            <w:top w:val="none" w:sz="0" w:space="0" w:color="auto"/>
            <w:left w:val="none" w:sz="0" w:space="0" w:color="auto"/>
            <w:bottom w:val="none" w:sz="0" w:space="0" w:color="auto"/>
            <w:right w:val="none" w:sz="0" w:space="0" w:color="auto"/>
          </w:divBdr>
        </w:div>
        <w:div w:id="1642997324">
          <w:marLeft w:val="0"/>
          <w:marRight w:val="0"/>
          <w:marTop w:val="0"/>
          <w:marBottom w:val="0"/>
          <w:divBdr>
            <w:top w:val="none" w:sz="0" w:space="0" w:color="auto"/>
            <w:left w:val="none" w:sz="0" w:space="0" w:color="auto"/>
            <w:bottom w:val="none" w:sz="0" w:space="0" w:color="auto"/>
            <w:right w:val="none" w:sz="0" w:space="0" w:color="auto"/>
          </w:divBdr>
        </w:div>
        <w:div w:id="1248609302">
          <w:marLeft w:val="0"/>
          <w:marRight w:val="0"/>
          <w:marTop w:val="0"/>
          <w:marBottom w:val="0"/>
          <w:divBdr>
            <w:top w:val="none" w:sz="0" w:space="0" w:color="auto"/>
            <w:left w:val="none" w:sz="0" w:space="0" w:color="auto"/>
            <w:bottom w:val="none" w:sz="0" w:space="0" w:color="auto"/>
            <w:right w:val="none" w:sz="0" w:space="0" w:color="auto"/>
          </w:divBdr>
        </w:div>
        <w:div w:id="397289211">
          <w:marLeft w:val="0"/>
          <w:marRight w:val="0"/>
          <w:marTop w:val="0"/>
          <w:marBottom w:val="0"/>
          <w:divBdr>
            <w:top w:val="none" w:sz="0" w:space="0" w:color="auto"/>
            <w:left w:val="none" w:sz="0" w:space="0" w:color="auto"/>
            <w:bottom w:val="none" w:sz="0" w:space="0" w:color="auto"/>
            <w:right w:val="none" w:sz="0" w:space="0" w:color="auto"/>
          </w:divBdr>
        </w:div>
        <w:div w:id="1919170160">
          <w:marLeft w:val="0"/>
          <w:marRight w:val="0"/>
          <w:marTop w:val="0"/>
          <w:marBottom w:val="0"/>
          <w:divBdr>
            <w:top w:val="none" w:sz="0" w:space="0" w:color="auto"/>
            <w:left w:val="none" w:sz="0" w:space="0" w:color="auto"/>
            <w:bottom w:val="none" w:sz="0" w:space="0" w:color="auto"/>
            <w:right w:val="none" w:sz="0" w:space="0" w:color="auto"/>
          </w:divBdr>
        </w:div>
        <w:div w:id="130170420">
          <w:marLeft w:val="0"/>
          <w:marRight w:val="0"/>
          <w:marTop w:val="0"/>
          <w:marBottom w:val="0"/>
          <w:divBdr>
            <w:top w:val="none" w:sz="0" w:space="0" w:color="auto"/>
            <w:left w:val="none" w:sz="0" w:space="0" w:color="auto"/>
            <w:bottom w:val="none" w:sz="0" w:space="0" w:color="auto"/>
            <w:right w:val="none" w:sz="0" w:space="0" w:color="auto"/>
          </w:divBdr>
        </w:div>
        <w:div w:id="1874421845">
          <w:marLeft w:val="0"/>
          <w:marRight w:val="0"/>
          <w:marTop w:val="0"/>
          <w:marBottom w:val="0"/>
          <w:divBdr>
            <w:top w:val="none" w:sz="0" w:space="0" w:color="auto"/>
            <w:left w:val="none" w:sz="0" w:space="0" w:color="auto"/>
            <w:bottom w:val="none" w:sz="0" w:space="0" w:color="auto"/>
            <w:right w:val="none" w:sz="0" w:space="0" w:color="auto"/>
          </w:divBdr>
        </w:div>
        <w:div w:id="646130355">
          <w:marLeft w:val="0"/>
          <w:marRight w:val="0"/>
          <w:marTop w:val="0"/>
          <w:marBottom w:val="0"/>
          <w:divBdr>
            <w:top w:val="none" w:sz="0" w:space="0" w:color="auto"/>
            <w:left w:val="none" w:sz="0" w:space="0" w:color="auto"/>
            <w:bottom w:val="none" w:sz="0" w:space="0" w:color="auto"/>
            <w:right w:val="none" w:sz="0" w:space="0" w:color="auto"/>
          </w:divBdr>
        </w:div>
        <w:div w:id="721909107">
          <w:marLeft w:val="0"/>
          <w:marRight w:val="0"/>
          <w:marTop w:val="0"/>
          <w:marBottom w:val="0"/>
          <w:divBdr>
            <w:top w:val="none" w:sz="0" w:space="0" w:color="auto"/>
            <w:left w:val="none" w:sz="0" w:space="0" w:color="auto"/>
            <w:bottom w:val="none" w:sz="0" w:space="0" w:color="auto"/>
            <w:right w:val="none" w:sz="0" w:space="0" w:color="auto"/>
          </w:divBdr>
        </w:div>
        <w:div w:id="1452086870">
          <w:marLeft w:val="0"/>
          <w:marRight w:val="0"/>
          <w:marTop w:val="0"/>
          <w:marBottom w:val="0"/>
          <w:divBdr>
            <w:top w:val="none" w:sz="0" w:space="0" w:color="auto"/>
            <w:left w:val="none" w:sz="0" w:space="0" w:color="auto"/>
            <w:bottom w:val="none" w:sz="0" w:space="0" w:color="auto"/>
            <w:right w:val="none" w:sz="0" w:space="0" w:color="auto"/>
          </w:divBdr>
        </w:div>
        <w:div w:id="1603298903">
          <w:marLeft w:val="0"/>
          <w:marRight w:val="0"/>
          <w:marTop w:val="0"/>
          <w:marBottom w:val="0"/>
          <w:divBdr>
            <w:top w:val="none" w:sz="0" w:space="0" w:color="auto"/>
            <w:left w:val="none" w:sz="0" w:space="0" w:color="auto"/>
            <w:bottom w:val="none" w:sz="0" w:space="0" w:color="auto"/>
            <w:right w:val="none" w:sz="0" w:space="0" w:color="auto"/>
          </w:divBdr>
        </w:div>
        <w:div w:id="1232695724">
          <w:marLeft w:val="0"/>
          <w:marRight w:val="0"/>
          <w:marTop w:val="0"/>
          <w:marBottom w:val="0"/>
          <w:divBdr>
            <w:top w:val="none" w:sz="0" w:space="0" w:color="auto"/>
            <w:left w:val="none" w:sz="0" w:space="0" w:color="auto"/>
            <w:bottom w:val="none" w:sz="0" w:space="0" w:color="auto"/>
            <w:right w:val="none" w:sz="0" w:space="0" w:color="auto"/>
          </w:divBdr>
        </w:div>
        <w:div w:id="2050563537">
          <w:marLeft w:val="0"/>
          <w:marRight w:val="0"/>
          <w:marTop w:val="0"/>
          <w:marBottom w:val="0"/>
          <w:divBdr>
            <w:top w:val="none" w:sz="0" w:space="0" w:color="auto"/>
            <w:left w:val="none" w:sz="0" w:space="0" w:color="auto"/>
            <w:bottom w:val="none" w:sz="0" w:space="0" w:color="auto"/>
            <w:right w:val="none" w:sz="0" w:space="0" w:color="auto"/>
          </w:divBdr>
        </w:div>
        <w:div w:id="1881552514">
          <w:marLeft w:val="0"/>
          <w:marRight w:val="0"/>
          <w:marTop w:val="0"/>
          <w:marBottom w:val="0"/>
          <w:divBdr>
            <w:top w:val="none" w:sz="0" w:space="0" w:color="auto"/>
            <w:left w:val="none" w:sz="0" w:space="0" w:color="auto"/>
            <w:bottom w:val="none" w:sz="0" w:space="0" w:color="auto"/>
            <w:right w:val="none" w:sz="0" w:space="0" w:color="auto"/>
          </w:divBdr>
        </w:div>
        <w:div w:id="686567950">
          <w:marLeft w:val="0"/>
          <w:marRight w:val="0"/>
          <w:marTop w:val="0"/>
          <w:marBottom w:val="0"/>
          <w:divBdr>
            <w:top w:val="none" w:sz="0" w:space="0" w:color="auto"/>
            <w:left w:val="none" w:sz="0" w:space="0" w:color="auto"/>
            <w:bottom w:val="none" w:sz="0" w:space="0" w:color="auto"/>
            <w:right w:val="none" w:sz="0" w:space="0" w:color="auto"/>
          </w:divBdr>
        </w:div>
      </w:divsChild>
    </w:div>
    <w:div w:id="1515651597">
      <w:bodyDiv w:val="1"/>
      <w:marLeft w:val="0"/>
      <w:marRight w:val="0"/>
      <w:marTop w:val="0"/>
      <w:marBottom w:val="0"/>
      <w:divBdr>
        <w:top w:val="none" w:sz="0" w:space="0" w:color="auto"/>
        <w:left w:val="none" w:sz="0" w:space="0" w:color="auto"/>
        <w:bottom w:val="none" w:sz="0" w:space="0" w:color="auto"/>
        <w:right w:val="none" w:sz="0" w:space="0" w:color="auto"/>
      </w:divBdr>
      <w:divsChild>
        <w:div w:id="1283926384">
          <w:marLeft w:val="0"/>
          <w:marRight w:val="0"/>
          <w:marTop w:val="360"/>
          <w:marBottom w:val="0"/>
          <w:divBdr>
            <w:top w:val="none" w:sz="0" w:space="0" w:color="auto"/>
            <w:left w:val="none" w:sz="0" w:space="0" w:color="auto"/>
            <w:bottom w:val="none" w:sz="0" w:space="0" w:color="auto"/>
            <w:right w:val="none" w:sz="0" w:space="0" w:color="auto"/>
          </w:divBdr>
        </w:div>
        <w:div w:id="1324242754">
          <w:marLeft w:val="0"/>
          <w:marRight w:val="0"/>
          <w:marTop w:val="360"/>
          <w:marBottom w:val="0"/>
          <w:divBdr>
            <w:top w:val="none" w:sz="0" w:space="0" w:color="auto"/>
            <w:left w:val="none" w:sz="0" w:space="0" w:color="auto"/>
            <w:bottom w:val="none" w:sz="0" w:space="0" w:color="auto"/>
            <w:right w:val="none" w:sz="0" w:space="0" w:color="auto"/>
          </w:divBdr>
        </w:div>
        <w:div w:id="740561452">
          <w:marLeft w:val="0"/>
          <w:marRight w:val="0"/>
          <w:marTop w:val="360"/>
          <w:marBottom w:val="0"/>
          <w:divBdr>
            <w:top w:val="none" w:sz="0" w:space="0" w:color="auto"/>
            <w:left w:val="none" w:sz="0" w:space="0" w:color="auto"/>
            <w:bottom w:val="none" w:sz="0" w:space="0" w:color="auto"/>
            <w:right w:val="none" w:sz="0" w:space="0" w:color="auto"/>
          </w:divBdr>
        </w:div>
        <w:div w:id="496847891">
          <w:marLeft w:val="0"/>
          <w:marRight w:val="0"/>
          <w:marTop w:val="360"/>
          <w:marBottom w:val="0"/>
          <w:divBdr>
            <w:top w:val="none" w:sz="0" w:space="0" w:color="auto"/>
            <w:left w:val="none" w:sz="0" w:space="0" w:color="auto"/>
            <w:bottom w:val="none" w:sz="0" w:space="0" w:color="auto"/>
            <w:right w:val="none" w:sz="0" w:space="0" w:color="auto"/>
          </w:divBdr>
        </w:div>
        <w:div w:id="129323623">
          <w:marLeft w:val="0"/>
          <w:marRight w:val="0"/>
          <w:marTop w:val="360"/>
          <w:marBottom w:val="0"/>
          <w:divBdr>
            <w:top w:val="none" w:sz="0" w:space="0" w:color="auto"/>
            <w:left w:val="none" w:sz="0" w:space="0" w:color="auto"/>
            <w:bottom w:val="none" w:sz="0" w:space="0" w:color="auto"/>
            <w:right w:val="none" w:sz="0" w:space="0" w:color="auto"/>
          </w:divBdr>
        </w:div>
        <w:div w:id="1495758323">
          <w:marLeft w:val="0"/>
          <w:marRight w:val="0"/>
          <w:marTop w:val="360"/>
          <w:marBottom w:val="0"/>
          <w:divBdr>
            <w:top w:val="none" w:sz="0" w:space="0" w:color="auto"/>
            <w:left w:val="none" w:sz="0" w:space="0" w:color="auto"/>
            <w:bottom w:val="none" w:sz="0" w:space="0" w:color="auto"/>
            <w:right w:val="none" w:sz="0" w:space="0" w:color="auto"/>
          </w:divBdr>
        </w:div>
        <w:div w:id="323049911">
          <w:marLeft w:val="0"/>
          <w:marRight w:val="0"/>
          <w:marTop w:val="360"/>
          <w:marBottom w:val="0"/>
          <w:divBdr>
            <w:top w:val="none" w:sz="0" w:space="0" w:color="auto"/>
            <w:left w:val="none" w:sz="0" w:space="0" w:color="auto"/>
            <w:bottom w:val="none" w:sz="0" w:space="0" w:color="auto"/>
            <w:right w:val="none" w:sz="0" w:space="0" w:color="auto"/>
          </w:divBdr>
        </w:div>
        <w:div w:id="1631280895">
          <w:marLeft w:val="0"/>
          <w:marRight w:val="0"/>
          <w:marTop w:val="360"/>
          <w:marBottom w:val="0"/>
          <w:divBdr>
            <w:top w:val="none" w:sz="0" w:space="0" w:color="auto"/>
            <w:left w:val="none" w:sz="0" w:space="0" w:color="auto"/>
            <w:bottom w:val="none" w:sz="0" w:space="0" w:color="auto"/>
            <w:right w:val="none" w:sz="0" w:space="0" w:color="auto"/>
          </w:divBdr>
        </w:div>
        <w:div w:id="7216703">
          <w:marLeft w:val="0"/>
          <w:marRight w:val="0"/>
          <w:marTop w:val="360"/>
          <w:marBottom w:val="0"/>
          <w:divBdr>
            <w:top w:val="none" w:sz="0" w:space="0" w:color="auto"/>
            <w:left w:val="none" w:sz="0" w:space="0" w:color="auto"/>
            <w:bottom w:val="none" w:sz="0" w:space="0" w:color="auto"/>
            <w:right w:val="none" w:sz="0" w:space="0" w:color="auto"/>
          </w:divBdr>
        </w:div>
      </w:divsChild>
    </w:div>
    <w:div w:id="1602228052">
      <w:bodyDiv w:val="1"/>
      <w:marLeft w:val="0"/>
      <w:marRight w:val="0"/>
      <w:marTop w:val="0"/>
      <w:marBottom w:val="0"/>
      <w:divBdr>
        <w:top w:val="none" w:sz="0" w:space="0" w:color="auto"/>
        <w:left w:val="none" w:sz="0" w:space="0" w:color="auto"/>
        <w:bottom w:val="none" w:sz="0" w:space="0" w:color="auto"/>
        <w:right w:val="none" w:sz="0" w:space="0" w:color="auto"/>
      </w:divBdr>
      <w:divsChild>
        <w:div w:id="817957604">
          <w:marLeft w:val="0"/>
          <w:marRight w:val="0"/>
          <w:marTop w:val="360"/>
          <w:marBottom w:val="0"/>
          <w:divBdr>
            <w:top w:val="none" w:sz="0" w:space="0" w:color="auto"/>
            <w:left w:val="none" w:sz="0" w:space="0" w:color="auto"/>
            <w:bottom w:val="none" w:sz="0" w:space="0" w:color="auto"/>
            <w:right w:val="none" w:sz="0" w:space="0" w:color="auto"/>
          </w:divBdr>
        </w:div>
        <w:div w:id="1307709857">
          <w:marLeft w:val="0"/>
          <w:marRight w:val="0"/>
          <w:marTop w:val="360"/>
          <w:marBottom w:val="0"/>
          <w:divBdr>
            <w:top w:val="none" w:sz="0" w:space="0" w:color="auto"/>
            <w:left w:val="none" w:sz="0" w:space="0" w:color="auto"/>
            <w:bottom w:val="none" w:sz="0" w:space="0" w:color="auto"/>
            <w:right w:val="none" w:sz="0" w:space="0" w:color="auto"/>
          </w:divBdr>
        </w:div>
        <w:div w:id="1449082203">
          <w:marLeft w:val="0"/>
          <w:marRight w:val="0"/>
          <w:marTop w:val="360"/>
          <w:marBottom w:val="0"/>
          <w:divBdr>
            <w:top w:val="none" w:sz="0" w:space="0" w:color="auto"/>
            <w:left w:val="none" w:sz="0" w:space="0" w:color="auto"/>
            <w:bottom w:val="none" w:sz="0" w:space="0" w:color="auto"/>
            <w:right w:val="none" w:sz="0" w:space="0" w:color="auto"/>
          </w:divBdr>
        </w:div>
      </w:divsChild>
    </w:div>
    <w:div w:id="1628657352">
      <w:bodyDiv w:val="1"/>
      <w:marLeft w:val="0"/>
      <w:marRight w:val="0"/>
      <w:marTop w:val="0"/>
      <w:marBottom w:val="0"/>
      <w:divBdr>
        <w:top w:val="none" w:sz="0" w:space="0" w:color="auto"/>
        <w:left w:val="none" w:sz="0" w:space="0" w:color="auto"/>
        <w:bottom w:val="none" w:sz="0" w:space="0" w:color="auto"/>
        <w:right w:val="none" w:sz="0" w:space="0" w:color="auto"/>
      </w:divBdr>
    </w:div>
    <w:div w:id="1729374088">
      <w:bodyDiv w:val="1"/>
      <w:marLeft w:val="0"/>
      <w:marRight w:val="0"/>
      <w:marTop w:val="0"/>
      <w:marBottom w:val="0"/>
      <w:divBdr>
        <w:top w:val="none" w:sz="0" w:space="0" w:color="auto"/>
        <w:left w:val="none" w:sz="0" w:space="0" w:color="auto"/>
        <w:bottom w:val="none" w:sz="0" w:space="0" w:color="auto"/>
        <w:right w:val="none" w:sz="0" w:space="0" w:color="auto"/>
      </w:divBdr>
      <w:divsChild>
        <w:div w:id="2059088129">
          <w:marLeft w:val="0"/>
          <w:marRight w:val="0"/>
          <w:marTop w:val="360"/>
          <w:marBottom w:val="0"/>
          <w:divBdr>
            <w:top w:val="none" w:sz="0" w:space="0" w:color="auto"/>
            <w:left w:val="none" w:sz="0" w:space="0" w:color="auto"/>
            <w:bottom w:val="none" w:sz="0" w:space="0" w:color="auto"/>
            <w:right w:val="none" w:sz="0" w:space="0" w:color="auto"/>
          </w:divBdr>
        </w:div>
        <w:div w:id="322272680">
          <w:marLeft w:val="0"/>
          <w:marRight w:val="0"/>
          <w:marTop w:val="360"/>
          <w:marBottom w:val="0"/>
          <w:divBdr>
            <w:top w:val="none" w:sz="0" w:space="0" w:color="auto"/>
            <w:left w:val="none" w:sz="0" w:space="0" w:color="auto"/>
            <w:bottom w:val="none" w:sz="0" w:space="0" w:color="auto"/>
            <w:right w:val="none" w:sz="0" w:space="0" w:color="auto"/>
          </w:divBdr>
        </w:div>
        <w:div w:id="1049258945">
          <w:marLeft w:val="0"/>
          <w:marRight w:val="0"/>
          <w:marTop w:val="360"/>
          <w:marBottom w:val="0"/>
          <w:divBdr>
            <w:top w:val="none" w:sz="0" w:space="0" w:color="auto"/>
            <w:left w:val="none" w:sz="0" w:space="0" w:color="auto"/>
            <w:bottom w:val="none" w:sz="0" w:space="0" w:color="auto"/>
            <w:right w:val="none" w:sz="0" w:space="0" w:color="auto"/>
          </w:divBdr>
        </w:div>
      </w:divsChild>
    </w:div>
    <w:div w:id="1895506596">
      <w:bodyDiv w:val="1"/>
      <w:marLeft w:val="0"/>
      <w:marRight w:val="0"/>
      <w:marTop w:val="0"/>
      <w:marBottom w:val="0"/>
      <w:divBdr>
        <w:top w:val="none" w:sz="0" w:space="0" w:color="auto"/>
        <w:left w:val="none" w:sz="0" w:space="0" w:color="auto"/>
        <w:bottom w:val="none" w:sz="0" w:space="0" w:color="auto"/>
        <w:right w:val="none" w:sz="0" w:space="0" w:color="auto"/>
      </w:divBdr>
    </w:div>
    <w:div w:id="2025862642">
      <w:bodyDiv w:val="1"/>
      <w:marLeft w:val="0"/>
      <w:marRight w:val="0"/>
      <w:marTop w:val="0"/>
      <w:marBottom w:val="0"/>
      <w:divBdr>
        <w:top w:val="none" w:sz="0" w:space="0" w:color="auto"/>
        <w:left w:val="none" w:sz="0" w:space="0" w:color="auto"/>
        <w:bottom w:val="none" w:sz="0" w:space="0" w:color="auto"/>
        <w:right w:val="none" w:sz="0" w:space="0" w:color="auto"/>
      </w:divBdr>
      <w:divsChild>
        <w:div w:id="399181156">
          <w:marLeft w:val="0"/>
          <w:marRight w:val="0"/>
          <w:marTop w:val="360"/>
          <w:marBottom w:val="0"/>
          <w:divBdr>
            <w:top w:val="none" w:sz="0" w:space="0" w:color="auto"/>
            <w:left w:val="none" w:sz="0" w:space="0" w:color="auto"/>
            <w:bottom w:val="none" w:sz="0" w:space="0" w:color="auto"/>
            <w:right w:val="none" w:sz="0" w:space="0" w:color="auto"/>
          </w:divBdr>
        </w:div>
        <w:div w:id="1656765656">
          <w:marLeft w:val="-75"/>
          <w:marRight w:val="0"/>
          <w:marTop w:val="480"/>
          <w:marBottom w:val="360"/>
          <w:divBdr>
            <w:top w:val="none" w:sz="0" w:space="0" w:color="auto"/>
            <w:left w:val="none" w:sz="0" w:space="0" w:color="auto"/>
            <w:bottom w:val="none" w:sz="0" w:space="0" w:color="auto"/>
            <w:right w:val="none" w:sz="0" w:space="0" w:color="auto"/>
          </w:divBdr>
        </w:div>
        <w:div w:id="1199006091">
          <w:marLeft w:val="0"/>
          <w:marRight w:val="0"/>
          <w:marTop w:val="360"/>
          <w:marBottom w:val="0"/>
          <w:divBdr>
            <w:top w:val="none" w:sz="0" w:space="0" w:color="auto"/>
            <w:left w:val="none" w:sz="0" w:space="0" w:color="auto"/>
            <w:bottom w:val="none" w:sz="0" w:space="0" w:color="auto"/>
            <w:right w:val="none" w:sz="0" w:space="0" w:color="auto"/>
          </w:divBdr>
        </w:div>
        <w:div w:id="969894165">
          <w:marLeft w:val="0"/>
          <w:marRight w:val="0"/>
          <w:marTop w:val="360"/>
          <w:marBottom w:val="0"/>
          <w:divBdr>
            <w:top w:val="none" w:sz="0" w:space="0" w:color="auto"/>
            <w:left w:val="none" w:sz="0" w:space="0" w:color="auto"/>
            <w:bottom w:val="none" w:sz="0" w:space="0" w:color="auto"/>
            <w:right w:val="none" w:sz="0" w:space="0" w:color="auto"/>
          </w:divBdr>
        </w:div>
        <w:div w:id="19480177">
          <w:marLeft w:val="0"/>
          <w:marRight w:val="0"/>
          <w:marTop w:val="360"/>
          <w:marBottom w:val="0"/>
          <w:divBdr>
            <w:top w:val="none" w:sz="0" w:space="0" w:color="auto"/>
            <w:left w:val="none" w:sz="0" w:space="0" w:color="auto"/>
            <w:bottom w:val="none" w:sz="0" w:space="0" w:color="auto"/>
            <w:right w:val="none" w:sz="0" w:space="0" w:color="auto"/>
          </w:divBdr>
        </w:div>
        <w:div w:id="417335354">
          <w:marLeft w:val="0"/>
          <w:marRight w:val="0"/>
          <w:marTop w:val="360"/>
          <w:marBottom w:val="0"/>
          <w:divBdr>
            <w:top w:val="none" w:sz="0" w:space="0" w:color="auto"/>
            <w:left w:val="none" w:sz="0" w:space="0" w:color="auto"/>
            <w:bottom w:val="none" w:sz="0" w:space="0" w:color="auto"/>
            <w:right w:val="none" w:sz="0" w:space="0" w:color="auto"/>
          </w:divBdr>
        </w:div>
        <w:div w:id="688725376">
          <w:marLeft w:val="-75"/>
          <w:marRight w:val="0"/>
          <w:marTop w:val="480"/>
          <w:marBottom w:val="360"/>
          <w:divBdr>
            <w:top w:val="none" w:sz="0" w:space="0" w:color="auto"/>
            <w:left w:val="none" w:sz="0" w:space="0" w:color="auto"/>
            <w:bottom w:val="none" w:sz="0" w:space="0" w:color="auto"/>
            <w:right w:val="none" w:sz="0" w:space="0" w:color="auto"/>
          </w:divBdr>
        </w:div>
        <w:div w:id="1086536024">
          <w:marLeft w:val="0"/>
          <w:marRight w:val="0"/>
          <w:marTop w:val="360"/>
          <w:marBottom w:val="0"/>
          <w:divBdr>
            <w:top w:val="none" w:sz="0" w:space="0" w:color="auto"/>
            <w:left w:val="none" w:sz="0" w:space="0" w:color="auto"/>
            <w:bottom w:val="none" w:sz="0" w:space="0" w:color="auto"/>
            <w:right w:val="none" w:sz="0" w:space="0" w:color="auto"/>
          </w:divBdr>
        </w:div>
        <w:div w:id="151874126">
          <w:marLeft w:val="0"/>
          <w:marRight w:val="0"/>
          <w:marTop w:val="360"/>
          <w:marBottom w:val="0"/>
          <w:divBdr>
            <w:top w:val="none" w:sz="0" w:space="0" w:color="auto"/>
            <w:left w:val="none" w:sz="0" w:space="0" w:color="auto"/>
            <w:bottom w:val="none" w:sz="0" w:space="0" w:color="auto"/>
            <w:right w:val="none" w:sz="0" w:space="0" w:color="auto"/>
          </w:divBdr>
        </w:div>
        <w:div w:id="1251935301">
          <w:marLeft w:val="0"/>
          <w:marRight w:val="0"/>
          <w:marTop w:val="360"/>
          <w:marBottom w:val="0"/>
          <w:divBdr>
            <w:top w:val="none" w:sz="0" w:space="0" w:color="auto"/>
            <w:left w:val="none" w:sz="0" w:space="0" w:color="auto"/>
            <w:bottom w:val="none" w:sz="0" w:space="0" w:color="auto"/>
            <w:right w:val="none" w:sz="0" w:space="0" w:color="auto"/>
          </w:divBdr>
        </w:div>
        <w:div w:id="1666544497">
          <w:marLeft w:val="0"/>
          <w:marRight w:val="0"/>
          <w:marTop w:val="360"/>
          <w:marBottom w:val="0"/>
          <w:divBdr>
            <w:top w:val="none" w:sz="0" w:space="0" w:color="auto"/>
            <w:left w:val="none" w:sz="0" w:space="0" w:color="auto"/>
            <w:bottom w:val="none" w:sz="0" w:space="0" w:color="auto"/>
            <w:right w:val="none" w:sz="0" w:space="0" w:color="auto"/>
          </w:divBdr>
        </w:div>
        <w:div w:id="1347636199">
          <w:marLeft w:val="0"/>
          <w:marRight w:val="0"/>
          <w:marTop w:val="360"/>
          <w:marBottom w:val="0"/>
          <w:divBdr>
            <w:top w:val="none" w:sz="0" w:space="0" w:color="auto"/>
            <w:left w:val="none" w:sz="0" w:space="0" w:color="auto"/>
            <w:bottom w:val="none" w:sz="0" w:space="0" w:color="auto"/>
            <w:right w:val="none" w:sz="0" w:space="0" w:color="auto"/>
          </w:divBdr>
        </w:div>
      </w:divsChild>
    </w:div>
    <w:div w:id="2092576468">
      <w:bodyDiv w:val="1"/>
      <w:marLeft w:val="0"/>
      <w:marRight w:val="0"/>
      <w:marTop w:val="0"/>
      <w:marBottom w:val="0"/>
      <w:divBdr>
        <w:top w:val="none" w:sz="0" w:space="0" w:color="auto"/>
        <w:left w:val="none" w:sz="0" w:space="0" w:color="auto"/>
        <w:bottom w:val="none" w:sz="0" w:space="0" w:color="auto"/>
        <w:right w:val="none" w:sz="0" w:space="0" w:color="auto"/>
      </w:divBdr>
      <w:divsChild>
        <w:div w:id="361712390">
          <w:marLeft w:val="0"/>
          <w:marRight w:val="0"/>
          <w:marTop w:val="360"/>
          <w:marBottom w:val="0"/>
          <w:divBdr>
            <w:top w:val="none" w:sz="0" w:space="0" w:color="auto"/>
            <w:left w:val="none" w:sz="0" w:space="0" w:color="auto"/>
            <w:bottom w:val="none" w:sz="0" w:space="0" w:color="auto"/>
            <w:right w:val="none" w:sz="0" w:space="0" w:color="auto"/>
          </w:divBdr>
        </w:div>
        <w:div w:id="1148983335">
          <w:marLeft w:val="0"/>
          <w:marRight w:val="0"/>
          <w:marTop w:val="360"/>
          <w:marBottom w:val="0"/>
          <w:divBdr>
            <w:top w:val="none" w:sz="0" w:space="0" w:color="auto"/>
            <w:left w:val="none" w:sz="0" w:space="0" w:color="auto"/>
            <w:bottom w:val="none" w:sz="0" w:space="0" w:color="auto"/>
            <w:right w:val="none" w:sz="0" w:space="0" w:color="auto"/>
          </w:divBdr>
        </w:div>
        <w:div w:id="588002835">
          <w:marLeft w:val="0"/>
          <w:marRight w:val="0"/>
          <w:marTop w:val="360"/>
          <w:marBottom w:val="0"/>
          <w:divBdr>
            <w:top w:val="none" w:sz="0" w:space="0" w:color="auto"/>
            <w:left w:val="none" w:sz="0" w:space="0" w:color="auto"/>
            <w:bottom w:val="none" w:sz="0" w:space="0" w:color="auto"/>
            <w:right w:val="none" w:sz="0" w:space="0" w:color="auto"/>
          </w:divBdr>
        </w:div>
        <w:div w:id="433332810">
          <w:marLeft w:val="0"/>
          <w:marRight w:val="0"/>
          <w:marTop w:val="360"/>
          <w:marBottom w:val="0"/>
          <w:divBdr>
            <w:top w:val="none" w:sz="0" w:space="0" w:color="auto"/>
            <w:left w:val="none" w:sz="0" w:space="0" w:color="auto"/>
            <w:bottom w:val="none" w:sz="0" w:space="0" w:color="auto"/>
            <w:right w:val="none" w:sz="0" w:space="0" w:color="auto"/>
          </w:divBdr>
        </w:div>
        <w:div w:id="2088109153">
          <w:marLeft w:val="0"/>
          <w:marRight w:val="0"/>
          <w:marTop w:val="360"/>
          <w:marBottom w:val="0"/>
          <w:divBdr>
            <w:top w:val="none" w:sz="0" w:space="0" w:color="auto"/>
            <w:left w:val="none" w:sz="0" w:space="0" w:color="auto"/>
            <w:bottom w:val="none" w:sz="0" w:space="0" w:color="auto"/>
            <w:right w:val="none" w:sz="0" w:space="0" w:color="auto"/>
          </w:divBdr>
        </w:div>
        <w:div w:id="127556501">
          <w:marLeft w:val="0"/>
          <w:marRight w:val="0"/>
          <w:marTop w:val="360"/>
          <w:marBottom w:val="0"/>
          <w:divBdr>
            <w:top w:val="none" w:sz="0" w:space="0" w:color="auto"/>
            <w:left w:val="none" w:sz="0" w:space="0" w:color="auto"/>
            <w:bottom w:val="none" w:sz="0" w:space="0" w:color="auto"/>
            <w:right w:val="none" w:sz="0" w:space="0" w:color="auto"/>
          </w:divBdr>
        </w:div>
        <w:div w:id="325859322">
          <w:marLeft w:val="0"/>
          <w:marRight w:val="0"/>
          <w:marTop w:val="360"/>
          <w:marBottom w:val="0"/>
          <w:divBdr>
            <w:top w:val="none" w:sz="0" w:space="0" w:color="auto"/>
            <w:left w:val="none" w:sz="0" w:space="0" w:color="auto"/>
            <w:bottom w:val="none" w:sz="0" w:space="0" w:color="auto"/>
            <w:right w:val="none" w:sz="0" w:space="0" w:color="auto"/>
          </w:divBdr>
        </w:div>
        <w:div w:id="279840107">
          <w:marLeft w:val="0"/>
          <w:marRight w:val="0"/>
          <w:marTop w:val="360"/>
          <w:marBottom w:val="0"/>
          <w:divBdr>
            <w:top w:val="none" w:sz="0" w:space="0" w:color="auto"/>
            <w:left w:val="none" w:sz="0" w:space="0" w:color="auto"/>
            <w:bottom w:val="none" w:sz="0" w:space="0" w:color="auto"/>
            <w:right w:val="none" w:sz="0" w:space="0" w:color="auto"/>
          </w:divBdr>
        </w:div>
        <w:div w:id="1926457621">
          <w:marLeft w:val="0"/>
          <w:marRight w:val="0"/>
          <w:marTop w:val="36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8" Type="http://schemas.openxmlformats.org/officeDocument/2006/relationships/image" Target="media/image7.png"/><Relationship Id="rId26" Type="http://schemas.openxmlformats.org/officeDocument/2006/relationships/image" Target="media/image11.png"/><Relationship Id="rId39" Type="http://schemas.openxmlformats.org/officeDocument/2006/relationships/image" Target="media/image24.png"/><Relationship Id="rId21" Type="http://schemas.openxmlformats.org/officeDocument/2006/relationships/image" Target="media/image10.png"/><Relationship Id="rId34" Type="http://schemas.openxmlformats.org/officeDocument/2006/relationships/image" Target="media/image19.png"/><Relationship Id="rId42" Type="http://schemas.openxmlformats.org/officeDocument/2006/relationships/image" Target="media/image27.png"/><Relationship Id="rId47" Type="http://schemas.openxmlformats.org/officeDocument/2006/relationships/image" Target="media/image32.png"/><Relationship Id="rId50" Type="http://schemas.openxmlformats.org/officeDocument/2006/relationships/image" Target="media/image35.png"/><Relationship Id="rId55" Type="http://schemas.openxmlformats.org/officeDocument/2006/relationships/image" Target="media/image40.png"/><Relationship Id="rId63" Type="http://schemas.openxmlformats.org/officeDocument/2006/relationships/image" Target="media/image48.png"/><Relationship Id="rId68"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png"/><Relationship Id="rId29" Type="http://schemas.openxmlformats.org/officeDocument/2006/relationships/image" Target="media/image14.png"/><Relationship Id="rId24" Type="http://schemas.openxmlformats.org/officeDocument/2006/relationships/hyperlink" Target="https://www.R-project.org/" TargetMode="External"/><Relationship Id="rId32" Type="http://schemas.openxmlformats.org/officeDocument/2006/relationships/image" Target="media/image17.png"/><Relationship Id="rId37" Type="http://schemas.openxmlformats.org/officeDocument/2006/relationships/image" Target="media/image22.png"/><Relationship Id="rId40" Type="http://schemas.openxmlformats.org/officeDocument/2006/relationships/image" Target="media/image25.png"/><Relationship Id="rId45" Type="http://schemas.openxmlformats.org/officeDocument/2006/relationships/image" Target="media/image30.png"/><Relationship Id="rId53" Type="http://schemas.openxmlformats.org/officeDocument/2006/relationships/image" Target="media/image38.png"/><Relationship Id="rId58" Type="http://schemas.openxmlformats.org/officeDocument/2006/relationships/image" Target="media/image43.png"/><Relationship Id="rId66" Type="http://schemas.openxmlformats.org/officeDocument/2006/relationships/header" Target="header1.xml"/><Relationship Id="rId5" Type="http://schemas.openxmlformats.org/officeDocument/2006/relationships/webSettings" Target="webSettings.xml"/><Relationship Id="rId61" Type="http://schemas.openxmlformats.org/officeDocument/2006/relationships/image" Target="media/image46.png"/><Relationship Id="rId19" Type="http://schemas.openxmlformats.org/officeDocument/2006/relationships/image" Target="media/image8.emf"/><Relationship Id="rId14" Type="http://schemas.openxmlformats.org/officeDocument/2006/relationships/image" Target="media/image3.png"/><Relationship Id="rId22" Type="http://schemas.openxmlformats.org/officeDocument/2006/relationships/hyperlink" Target="https://www.cdc.gov/stroke/facts.htm" TargetMode="External"/><Relationship Id="rId27" Type="http://schemas.openxmlformats.org/officeDocument/2006/relationships/image" Target="media/image12.png"/><Relationship Id="rId30" Type="http://schemas.openxmlformats.org/officeDocument/2006/relationships/image" Target="media/image15.png"/><Relationship Id="rId35" Type="http://schemas.openxmlformats.org/officeDocument/2006/relationships/image" Target="media/image20.png"/><Relationship Id="rId43" Type="http://schemas.openxmlformats.org/officeDocument/2006/relationships/image" Target="media/image28.png"/><Relationship Id="rId48" Type="http://schemas.openxmlformats.org/officeDocument/2006/relationships/image" Target="media/image33.png"/><Relationship Id="rId56" Type="http://schemas.openxmlformats.org/officeDocument/2006/relationships/image" Target="media/image41.png"/><Relationship Id="rId64" Type="http://schemas.openxmlformats.org/officeDocument/2006/relationships/image" Target="media/image49.png"/><Relationship Id="rId8" Type="http://schemas.openxmlformats.org/officeDocument/2006/relationships/image" Target="media/image1.png"/><Relationship Id="rId51" Type="http://schemas.openxmlformats.org/officeDocument/2006/relationships/image" Target="media/image36.png"/><Relationship Id="rId3" Type="http://schemas.openxmlformats.org/officeDocument/2006/relationships/styles" Target="styles.xml"/><Relationship Id="rId17" Type="http://schemas.openxmlformats.org/officeDocument/2006/relationships/image" Target="media/image6.png"/><Relationship Id="rId25" Type="http://schemas.openxmlformats.org/officeDocument/2006/relationships/hyperlink" Target="https://www.kaggle.com/datasets/fedesoriano/stroke-prediction-dataset" TargetMode="External"/><Relationship Id="rId33" Type="http://schemas.openxmlformats.org/officeDocument/2006/relationships/image" Target="media/image18.png"/><Relationship Id="rId38" Type="http://schemas.openxmlformats.org/officeDocument/2006/relationships/image" Target="media/image23.png"/><Relationship Id="rId46" Type="http://schemas.openxmlformats.org/officeDocument/2006/relationships/image" Target="media/image31.png"/><Relationship Id="rId59" Type="http://schemas.openxmlformats.org/officeDocument/2006/relationships/image" Target="media/image44.png"/><Relationship Id="rId67" Type="http://schemas.openxmlformats.org/officeDocument/2006/relationships/fontTable" Target="fontTable.xml"/><Relationship Id="rId20" Type="http://schemas.openxmlformats.org/officeDocument/2006/relationships/image" Target="media/image9.jpeg"/><Relationship Id="rId41" Type="http://schemas.openxmlformats.org/officeDocument/2006/relationships/image" Target="media/image26.png"/><Relationship Id="rId54" Type="http://schemas.openxmlformats.org/officeDocument/2006/relationships/image" Target="media/image39.png"/><Relationship Id="rId62" Type="http://schemas.openxmlformats.org/officeDocument/2006/relationships/image" Target="media/image47.png"/><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hyperlink" Target="https://www.kaggle.com/datasets/fedesoriano/stroke-prediction-dataset" TargetMode="External"/><Relationship Id="rId28" Type="http://schemas.openxmlformats.org/officeDocument/2006/relationships/image" Target="media/image13.png"/><Relationship Id="rId36" Type="http://schemas.openxmlformats.org/officeDocument/2006/relationships/image" Target="media/image21.png"/><Relationship Id="rId49" Type="http://schemas.openxmlformats.org/officeDocument/2006/relationships/image" Target="media/image34.png"/><Relationship Id="rId57" Type="http://schemas.openxmlformats.org/officeDocument/2006/relationships/image" Target="media/image42.png"/><Relationship Id="rId31" Type="http://schemas.openxmlformats.org/officeDocument/2006/relationships/image" Target="media/image16.png"/><Relationship Id="rId44" Type="http://schemas.openxmlformats.org/officeDocument/2006/relationships/image" Target="media/image29.png"/><Relationship Id="rId52" Type="http://schemas.openxmlformats.org/officeDocument/2006/relationships/image" Target="media/image37.png"/><Relationship Id="rId60" Type="http://schemas.openxmlformats.org/officeDocument/2006/relationships/image" Target="media/image45.png"/><Relationship Id="rId65" Type="http://schemas.openxmlformats.org/officeDocument/2006/relationships/image" Target="media/image50.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9E0BA61-6FB0-4700-9E96-308F302D65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29</TotalTime>
  <Pages>74</Pages>
  <Words>11754</Words>
  <Characters>67002</Characters>
  <Application>Microsoft Office Word</Application>
  <DocSecurity>0</DocSecurity>
  <Lines>558</Lines>
  <Paragraphs>157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Earnest</dc:creator>
  <cp:keywords/>
  <dc:description/>
  <cp:lastModifiedBy>Benjamin Judd Earnest</cp:lastModifiedBy>
  <cp:revision>16</cp:revision>
  <dcterms:created xsi:type="dcterms:W3CDTF">2022-04-18T18:51:00Z</dcterms:created>
  <dcterms:modified xsi:type="dcterms:W3CDTF">2022-04-18T19:13:00Z</dcterms:modified>
</cp:coreProperties>
</file>